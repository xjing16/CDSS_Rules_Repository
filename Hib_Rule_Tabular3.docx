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B898D" w14:textId="4D828BB3" w:rsidR="009718D1" w:rsidRDefault="009718D1" w:rsidP="009718D1">
      <w:pPr>
        <w:pStyle w:val="Heading1"/>
      </w:pPr>
      <w:proofErr w:type="spellStart"/>
      <w:r>
        <w:t>Haemophilus</w:t>
      </w:r>
      <w:proofErr w:type="spellEnd"/>
      <w:r>
        <w:t xml:space="preserve"> influenzae type b vaccine (Hib) CDC recommendations- tabular CDSS rules (optimal)</w:t>
      </w:r>
    </w:p>
    <w:p w14:paraId="3988D92A" w14:textId="0FCA6AE9" w:rsidR="009718D1" w:rsidRDefault="009718D1" w:rsidP="009718D1">
      <w:r>
        <w:t>Updated on 202</w:t>
      </w:r>
      <w:del w:id="0" w:author="Xia Jing" w:date="2024-04-23T10:31:00Z">
        <w:r w:rsidR="0052763E" w:rsidDel="00261121">
          <w:delText>3</w:delText>
        </w:r>
      </w:del>
      <w:ins w:id="1" w:author="Xia Jing" w:date="2024-04-23T10:31:00Z">
        <w:r w:rsidR="00261121">
          <w:t>4</w:t>
        </w:r>
      </w:ins>
      <w:r>
        <w:t>-</w:t>
      </w:r>
      <w:r w:rsidR="0052763E">
        <w:t>04</w:t>
      </w:r>
      <w:r>
        <w:t>-</w:t>
      </w:r>
      <w:r w:rsidR="0052763E">
        <w:t>2</w:t>
      </w:r>
      <w:del w:id="2" w:author="Xia Jing" w:date="2024-04-23T10:31:00Z">
        <w:r w:rsidR="00B6454F" w:rsidDel="00261121">
          <w:delText>8</w:delText>
        </w:r>
      </w:del>
      <w:ins w:id="3" w:author="Xia Jing" w:date="2024-04-23T10:31:00Z">
        <w:r w:rsidR="00261121">
          <w:t>3</w:t>
        </w:r>
      </w:ins>
    </w:p>
    <w:tbl>
      <w:tblPr>
        <w:tblStyle w:val="TableGrid"/>
        <w:tblW w:w="18715" w:type="dxa"/>
        <w:tblLayout w:type="fixed"/>
        <w:tblLook w:val="04A0" w:firstRow="1" w:lastRow="0" w:firstColumn="1" w:lastColumn="0" w:noHBand="0" w:noVBand="1"/>
      </w:tblPr>
      <w:tblGrid>
        <w:gridCol w:w="1345"/>
        <w:gridCol w:w="245"/>
        <w:gridCol w:w="850"/>
        <w:gridCol w:w="880"/>
        <w:gridCol w:w="1596"/>
        <w:gridCol w:w="534"/>
        <w:gridCol w:w="626"/>
        <w:gridCol w:w="1209"/>
        <w:gridCol w:w="1530"/>
        <w:gridCol w:w="1530"/>
        <w:gridCol w:w="1535"/>
        <w:gridCol w:w="1345"/>
        <w:gridCol w:w="1080"/>
        <w:gridCol w:w="900"/>
        <w:gridCol w:w="810"/>
        <w:gridCol w:w="810"/>
        <w:gridCol w:w="810"/>
        <w:gridCol w:w="1080"/>
      </w:tblGrid>
      <w:tr w:rsidR="009718D1" w:rsidRPr="00504936" w14:paraId="3B7A351A" w14:textId="77777777" w:rsidTr="00A052B5">
        <w:tc>
          <w:tcPr>
            <w:tcW w:w="1345" w:type="dxa"/>
          </w:tcPr>
          <w:p w14:paraId="51FFEC4F" w14:textId="77777777" w:rsidR="009718D1" w:rsidRPr="00504936" w:rsidRDefault="009718D1" w:rsidP="00A052B5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 xml:space="preserve">Vaccine </w:t>
            </w:r>
          </w:p>
        </w:tc>
        <w:tc>
          <w:tcPr>
            <w:tcW w:w="245" w:type="dxa"/>
          </w:tcPr>
          <w:p w14:paraId="62197A8C" w14:textId="77777777" w:rsidR="009718D1" w:rsidRPr="00504936" w:rsidRDefault="009718D1" w:rsidP="00A052B5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850" w:type="dxa"/>
          </w:tcPr>
          <w:p w14:paraId="067F43A0" w14:textId="77777777" w:rsidR="009718D1" w:rsidRPr="00504936" w:rsidRDefault="009718D1" w:rsidP="00A052B5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Age</w:t>
            </w:r>
            <w:r>
              <w:rPr>
                <w:b/>
                <w:bCs/>
              </w:rPr>
              <w:t>1</w:t>
            </w:r>
            <w:r w:rsidRPr="00504936">
              <w:rPr>
                <w:b/>
                <w:bCs/>
              </w:rPr>
              <w:t xml:space="preserve"> </w:t>
            </w:r>
          </w:p>
        </w:tc>
        <w:tc>
          <w:tcPr>
            <w:tcW w:w="880" w:type="dxa"/>
          </w:tcPr>
          <w:p w14:paraId="5B5200C7" w14:textId="77777777" w:rsidR="009718D1" w:rsidRPr="00504936" w:rsidRDefault="009718D1" w:rsidP="00A052B5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Age</w:t>
            </w:r>
            <w:r>
              <w:rPr>
                <w:b/>
                <w:bCs/>
              </w:rPr>
              <w:t>2</w:t>
            </w:r>
            <w:r w:rsidRPr="00504936">
              <w:rPr>
                <w:b/>
                <w:bCs/>
              </w:rPr>
              <w:t xml:space="preserve"> </w:t>
            </w:r>
          </w:p>
        </w:tc>
        <w:tc>
          <w:tcPr>
            <w:tcW w:w="1596" w:type="dxa"/>
          </w:tcPr>
          <w:p w14:paraId="73F4C036" w14:textId="77777777" w:rsidR="009718D1" w:rsidRPr="00504936" w:rsidRDefault="009718D1" w:rsidP="00A052B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SpecialCondition</w:t>
            </w:r>
            <w:proofErr w:type="spellEnd"/>
            <w:r w:rsidRPr="00504936">
              <w:rPr>
                <w:b/>
                <w:bCs/>
              </w:rPr>
              <w:t xml:space="preserve"> </w:t>
            </w:r>
          </w:p>
        </w:tc>
        <w:tc>
          <w:tcPr>
            <w:tcW w:w="2369" w:type="dxa"/>
            <w:gridSpan w:val="3"/>
          </w:tcPr>
          <w:p w14:paraId="0F7EC35E" w14:textId="77777777" w:rsidR="009718D1" w:rsidRPr="00504936" w:rsidRDefault="009718D1" w:rsidP="00A052B5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Immunization record</w:t>
            </w:r>
          </w:p>
        </w:tc>
        <w:tc>
          <w:tcPr>
            <w:tcW w:w="1530" w:type="dxa"/>
          </w:tcPr>
          <w:p w14:paraId="0D19A86C" w14:textId="77777777" w:rsidR="009718D1" w:rsidRPr="00504936" w:rsidRDefault="009718D1" w:rsidP="00A052B5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MedIndication1</w:t>
            </w:r>
          </w:p>
        </w:tc>
        <w:tc>
          <w:tcPr>
            <w:tcW w:w="1530" w:type="dxa"/>
          </w:tcPr>
          <w:p w14:paraId="2C5EDE59" w14:textId="77777777" w:rsidR="009718D1" w:rsidRPr="00504936" w:rsidRDefault="009718D1" w:rsidP="00A052B5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MedIndication2</w:t>
            </w:r>
          </w:p>
        </w:tc>
        <w:tc>
          <w:tcPr>
            <w:tcW w:w="1535" w:type="dxa"/>
          </w:tcPr>
          <w:p w14:paraId="4E84CF21" w14:textId="77777777" w:rsidR="009718D1" w:rsidRPr="00504936" w:rsidRDefault="009718D1" w:rsidP="00A052B5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MedIndication3</w:t>
            </w:r>
          </w:p>
        </w:tc>
        <w:tc>
          <w:tcPr>
            <w:tcW w:w="1345" w:type="dxa"/>
          </w:tcPr>
          <w:p w14:paraId="580AF3D0" w14:textId="77777777" w:rsidR="009718D1" w:rsidRPr="00504936" w:rsidRDefault="009718D1" w:rsidP="00A052B5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Todo1</w:t>
            </w:r>
          </w:p>
        </w:tc>
        <w:tc>
          <w:tcPr>
            <w:tcW w:w="1080" w:type="dxa"/>
          </w:tcPr>
          <w:p w14:paraId="37384FB3" w14:textId="77777777" w:rsidR="009718D1" w:rsidRPr="00504936" w:rsidRDefault="009718D1" w:rsidP="00A052B5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Todo2</w:t>
            </w:r>
          </w:p>
        </w:tc>
        <w:tc>
          <w:tcPr>
            <w:tcW w:w="900" w:type="dxa"/>
          </w:tcPr>
          <w:p w14:paraId="06565767" w14:textId="77777777" w:rsidR="009718D1" w:rsidRPr="00504936" w:rsidRDefault="009718D1" w:rsidP="00A052B5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Todo3</w:t>
            </w:r>
          </w:p>
        </w:tc>
        <w:tc>
          <w:tcPr>
            <w:tcW w:w="810" w:type="dxa"/>
          </w:tcPr>
          <w:p w14:paraId="3963C7EF" w14:textId="77777777" w:rsidR="009718D1" w:rsidRPr="00504936" w:rsidRDefault="009718D1" w:rsidP="00A052B5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Todo4</w:t>
            </w:r>
          </w:p>
        </w:tc>
        <w:tc>
          <w:tcPr>
            <w:tcW w:w="810" w:type="dxa"/>
          </w:tcPr>
          <w:p w14:paraId="43F9FA89" w14:textId="77777777" w:rsidR="009718D1" w:rsidRPr="00504936" w:rsidRDefault="009718D1" w:rsidP="00A052B5">
            <w:pPr>
              <w:rPr>
                <w:b/>
                <w:bCs/>
              </w:rPr>
            </w:pPr>
            <w:r>
              <w:rPr>
                <w:b/>
                <w:bCs/>
              </w:rPr>
              <w:t>Todo5</w:t>
            </w:r>
          </w:p>
        </w:tc>
        <w:tc>
          <w:tcPr>
            <w:tcW w:w="810" w:type="dxa"/>
          </w:tcPr>
          <w:p w14:paraId="680D2405" w14:textId="77777777" w:rsidR="009718D1" w:rsidRPr="00504936" w:rsidRDefault="009718D1" w:rsidP="00A052B5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Note-display</w:t>
            </w:r>
          </w:p>
        </w:tc>
        <w:tc>
          <w:tcPr>
            <w:tcW w:w="1080" w:type="dxa"/>
          </w:tcPr>
          <w:p w14:paraId="5B2BD43E" w14:textId="77777777" w:rsidR="009718D1" w:rsidRPr="00504936" w:rsidRDefault="009718D1" w:rsidP="00A052B5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Note</w:t>
            </w:r>
          </w:p>
        </w:tc>
      </w:tr>
      <w:tr w:rsidR="009718D1" w:rsidRPr="00504936" w14:paraId="13E5BB7D" w14:textId="77777777" w:rsidTr="00A052B5">
        <w:tc>
          <w:tcPr>
            <w:tcW w:w="1345" w:type="dxa"/>
          </w:tcPr>
          <w:p w14:paraId="5A53F378" w14:textId="77777777" w:rsidR="009718D1" w:rsidRPr="00504936" w:rsidRDefault="009718D1" w:rsidP="00A052B5">
            <w:pPr>
              <w:rPr>
                <w:b/>
                <w:bCs/>
              </w:rPr>
            </w:pPr>
          </w:p>
        </w:tc>
        <w:tc>
          <w:tcPr>
            <w:tcW w:w="245" w:type="dxa"/>
          </w:tcPr>
          <w:p w14:paraId="61B0384E" w14:textId="77777777" w:rsidR="009718D1" w:rsidRPr="00504936" w:rsidRDefault="009718D1" w:rsidP="00A052B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06CEFE3" w14:textId="77777777" w:rsidR="009718D1" w:rsidRPr="00504936" w:rsidRDefault="009718D1" w:rsidP="00A052B5">
            <w:pPr>
              <w:rPr>
                <w:b/>
                <w:bCs/>
              </w:rPr>
            </w:pPr>
          </w:p>
        </w:tc>
        <w:tc>
          <w:tcPr>
            <w:tcW w:w="880" w:type="dxa"/>
          </w:tcPr>
          <w:p w14:paraId="2E3BB25B" w14:textId="77777777" w:rsidR="009718D1" w:rsidRPr="00504936" w:rsidRDefault="009718D1" w:rsidP="00A052B5">
            <w:pPr>
              <w:rPr>
                <w:b/>
                <w:bCs/>
              </w:rPr>
            </w:pPr>
          </w:p>
        </w:tc>
        <w:tc>
          <w:tcPr>
            <w:tcW w:w="1596" w:type="dxa"/>
          </w:tcPr>
          <w:p w14:paraId="43360D33" w14:textId="77777777" w:rsidR="009718D1" w:rsidRPr="00504936" w:rsidRDefault="009718D1" w:rsidP="00A052B5">
            <w:pPr>
              <w:rPr>
                <w:b/>
                <w:bCs/>
              </w:rPr>
            </w:pPr>
          </w:p>
        </w:tc>
        <w:tc>
          <w:tcPr>
            <w:tcW w:w="534" w:type="dxa"/>
          </w:tcPr>
          <w:p w14:paraId="0BA52397" w14:textId="77777777" w:rsidR="009718D1" w:rsidRPr="00504936" w:rsidRDefault="009718D1" w:rsidP="00A052B5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Y/N</w:t>
            </w:r>
          </w:p>
        </w:tc>
        <w:tc>
          <w:tcPr>
            <w:tcW w:w="626" w:type="dxa"/>
          </w:tcPr>
          <w:p w14:paraId="595304F6" w14:textId="77777777" w:rsidR="009718D1" w:rsidRPr="00504936" w:rsidRDefault="009718D1" w:rsidP="00A052B5">
            <w:pPr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 w:rsidRPr="00504936">
              <w:rPr>
                <w:b/>
                <w:bCs/>
              </w:rPr>
              <w:t>ose</w:t>
            </w:r>
          </w:p>
        </w:tc>
        <w:tc>
          <w:tcPr>
            <w:tcW w:w="1209" w:type="dxa"/>
          </w:tcPr>
          <w:p w14:paraId="60F2388B" w14:textId="77777777" w:rsidR="009718D1" w:rsidRPr="00504936" w:rsidRDefault="009718D1" w:rsidP="00A052B5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Adm date</w:t>
            </w:r>
          </w:p>
        </w:tc>
        <w:tc>
          <w:tcPr>
            <w:tcW w:w="1530" w:type="dxa"/>
          </w:tcPr>
          <w:p w14:paraId="47700AE8" w14:textId="77777777" w:rsidR="009718D1" w:rsidRPr="00504936" w:rsidRDefault="009718D1" w:rsidP="00A052B5">
            <w:pPr>
              <w:rPr>
                <w:b/>
                <w:bCs/>
              </w:rPr>
            </w:pPr>
          </w:p>
        </w:tc>
        <w:tc>
          <w:tcPr>
            <w:tcW w:w="1530" w:type="dxa"/>
          </w:tcPr>
          <w:p w14:paraId="305F3B07" w14:textId="77777777" w:rsidR="009718D1" w:rsidRPr="00504936" w:rsidRDefault="009718D1" w:rsidP="00A052B5">
            <w:pPr>
              <w:rPr>
                <w:b/>
                <w:bCs/>
              </w:rPr>
            </w:pPr>
          </w:p>
        </w:tc>
        <w:tc>
          <w:tcPr>
            <w:tcW w:w="1535" w:type="dxa"/>
          </w:tcPr>
          <w:p w14:paraId="50683FBA" w14:textId="77777777" w:rsidR="009718D1" w:rsidRPr="00504936" w:rsidRDefault="009718D1" w:rsidP="00A052B5">
            <w:pPr>
              <w:rPr>
                <w:b/>
                <w:bCs/>
              </w:rPr>
            </w:pPr>
          </w:p>
        </w:tc>
        <w:tc>
          <w:tcPr>
            <w:tcW w:w="1345" w:type="dxa"/>
          </w:tcPr>
          <w:p w14:paraId="4A61A7A6" w14:textId="77777777" w:rsidR="009718D1" w:rsidRPr="00504936" w:rsidRDefault="009718D1" w:rsidP="00A052B5">
            <w:pPr>
              <w:rPr>
                <w:b/>
                <w:bCs/>
              </w:rPr>
            </w:pPr>
          </w:p>
        </w:tc>
        <w:tc>
          <w:tcPr>
            <w:tcW w:w="1080" w:type="dxa"/>
          </w:tcPr>
          <w:p w14:paraId="1F69666B" w14:textId="77777777" w:rsidR="009718D1" w:rsidRPr="00504936" w:rsidRDefault="009718D1" w:rsidP="00A052B5">
            <w:pPr>
              <w:rPr>
                <w:b/>
                <w:bCs/>
              </w:rPr>
            </w:pPr>
          </w:p>
        </w:tc>
        <w:tc>
          <w:tcPr>
            <w:tcW w:w="900" w:type="dxa"/>
          </w:tcPr>
          <w:p w14:paraId="298AEBEB" w14:textId="77777777" w:rsidR="009718D1" w:rsidRPr="00504936" w:rsidRDefault="009718D1" w:rsidP="00A052B5">
            <w:pPr>
              <w:rPr>
                <w:b/>
                <w:bCs/>
              </w:rPr>
            </w:pPr>
          </w:p>
        </w:tc>
        <w:tc>
          <w:tcPr>
            <w:tcW w:w="810" w:type="dxa"/>
          </w:tcPr>
          <w:p w14:paraId="51895011" w14:textId="77777777" w:rsidR="009718D1" w:rsidRPr="00504936" w:rsidRDefault="009718D1" w:rsidP="00A052B5">
            <w:pPr>
              <w:rPr>
                <w:b/>
                <w:bCs/>
              </w:rPr>
            </w:pPr>
          </w:p>
        </w:tc>
        <w:tc>
          <w:tcPr>
            <w:tcW w:w="810" w:type="dxa"/>
          </w:tcPr>
          <w:p w14:paraId="1BD170C6" w14:textId="77777777" w:rsidR="009718D1" w:rsidRPr="00504936" w:rsidRDefault="009718D1" w:rsidP="00A052B5">
            <w:pPr>
              <w:rPr>
                <w:b/>
                <w:bCs/>
              </w:rPr>
            </w:pPr>
          </w:p>
        </w:tc>
        <w:tc>
          <w:tcPr>
            <w:tcW w:w="810" w:type="dxa"/>
          </w:tcPr>
          <w:p w14:paraId="4CE0122D" w14:textId="77777777" w:rsidR="009718D1" w:rsidRPr="00504936" w:rsidRDefault="009718D1" w:rsidP="00A052B5">
            <w:pPr>
              <w:rPr>
                <w:b/>
                <w:bCs/>
              </w:rPr>
            </w:pPr>
          </w:p>
        </w:tc>
        <w:tc>
          <w:tcPr>
            <w:tcW w:w="1080" w:type="dxa"/>
          </w:tcPr>
          <w:p w14:paraId="4B2635AB" w14:textId="77777777" w:rsidR="009718D1" w:rsidRPr="00504936" w:rsidRDefault="009718D1" w:rsidP="00A052B5">
            <w:pPr>
              <w:rPr>
                <w:b/>
                <w:bCs/>
              </w:rPr>
            </w:pPr>
          </w:p>
        </w:tc>
      </w:tr>
      <w:tr w:rsidR="009718D1" w:rsidRPr="00294C81" w14:paraId="382FB383" w14:textId="77777777" w:rsidTr="00A052B5">
        <w:tc>
          <w:tcPr>
            <w:tcW w:w="1345" w:type="dxa"/>
          </w:tcPr>
          <w:p w14:paraId="6F566022" w14:textId="34554EE1" w:rsidR="009718D1" w:rsidRPr="009718D1" w:rsidRDefault="009718D1" w:rsidP="00A052B5">
            <w:pPr>
              <w:rPr>
                <w:lang w:val="fr-FR"/>
              </w:rPr>
            </w:pPr>
            <w:r w:rsidRPr="009718D1">
              <w:rPr>
                <w:b/>
                <w:bCs/>
                <w:lang w:val="fr-FR"/>
              </w:rPr>
              <w:t>Haemophilus influenzae type b va</w:t>
            </w:r>
            <w:r>
              <w:rPr>
                <w:b/>
                <w:bCs/>
                <w:lang w:val="fr-FR"/>
              </w:rPr>
              <w:t>ccine : Hib(PRP-T), Hib(PRP-OMP)</w:t>
            </w:r>
          </w:p>
        </w:tc>
        <w:tc>
          <w:tcPr>
            <w:tcW w:w="245" w:type="dxa"/>
          </w:tcPr>
          <w:p w14:paraId="5FB2DB41" w14:textId="77777777" w:rsidR="009718D1" w:rsidRPr="009718D1" w:rsidRDefault="009718D1" w:rsidP="00A052B5">
            <w:pPr>
              <w:rPr>
                <w:lang w:val="fr-FR"/>
              </w:rPr>
            </w:pPr>
          </w:p>
        </w:tc>
        <w:tc>
          <w:tcPr>
            <w:tcW w:w="850" w:type="dxa"/>
          </w:tcPr>
          <w:p w14:paraId="6B9243D2" w14:textId="77777777" w:rsidR="009718D1" w:rsidRPr="009718D1" w:rsidRDefault="009718D1" w:rsidP="00A052B5">
            <w:pPr>
              <w:rPr>
                <w:lang w:val="fr-FR"/>
              </w:rPr>
            </w:pPr>
          </w:p>
        </w:tc>
        <w:tc>
          <w:tcPr>
            <w:tcW w:w="880" w:type="dxa"/>
          </w:tcPr>
          <w:p w14:paraId="6540CF1D" w14:textId="77777777" w:rsidR="009718D1" w:rsidRPr="009718D1" w:rsidRDefault="009718D1" w:rsidP="00A052B5">
            <w:pPr>
              <w:rPr>
                <w:lang w:val="fr-FR"/>
              </w:rPr>
            </w:pPr>
          </w:p>
        </w:tc>
        <w:tc>
          <w:tcPr>
            <w:tcW w:w="1596" w:type="dxa"/>
          </w:tcPr>
          <w:p w14:paraId="0256873F" w14:textId="77777777" w:rsidR="009718D1" w:rsidRPr="009718D1" w:rsidRDefault="009718D1" w:rsidP="00A052B5">
            <w:pPr>
              <w:rPr>
                <w:lang w:val="fr-FR"/>
              </w:rPr>
            </w:pPr>
          </w:p>
        </w:tc>
        <w:tc>
          <w:tcPr>
            <w:tcW w:w="534" w:type="dxa"/>
          </w:tcPr>
          <w:p w14:paraId="4C8F2B17" w14:textId="77777777" w:rsidR="009718D1" w:rsidRPr="009718D1" w:rsidRDefault="009718D1" w:rsidP="00A052B5">
            <w:pPr>
              <w:rPr>
                <w:lang w:val="fr-FR"/>
              </w:rPr>
            </w:pPr>
          </w:p>
        </w:tc>
        <w:tc>
          <w:tcPr>
            <w:tcW w:w="626" w:type="dxa"/>
          </w:tcPr>
          <w:p w14:paraId="2B74FBD5" w14:textId="77777777" w:rsidR="009718D1" w:rsidRPr="009718D1" w:rsidRDefault="009718D1" w:rsidP="00A052B5">
            <w:pPr>
              <w:rPr>
                <w:lang w:val="fr-FR"/>
              </w:rPr>
            </w:pPr>
          </w:p>
        </w:tc>
        <w:tc>
          <w:tcPr>
            <w:tcW w:w="1209" w:type="dxa"/>
          </w:tcPr>
          <w:p w14:paraId="41EDE921" w14:textId="77777777" w:rsidR="009718D1" w:rsidRPr="009718D1" w:rsidRDefault="009718D1" w:rsidP="00A052B5">
            <w:pPr>
              <w:rPr>
                <w:lang w:val="fr-FR"/>
              </w:rPr>
            </w:pPr>
          </w:p>
        </w:tc>
        <w:tc>
          <w:tcPr>
            <w:tcW w:w="1530" w:type="dxa"/>
          </w:tcPr>
          <w:p w14:paraId="5F156D27" w14:textId="77777777" w:rsidR="009718D1" w:rsidRPr="009718D1" w:rsidRDefault="009718D1" w:rsidP="00A052B5">
            <w:pPr>
              <w:rPr>
                <w:lang w:val="fr-FR"/>
              </w:rPr>
            </w:pPr>
          </w:p>
        </w:tc>
        <w:tc>
          <w:tcPr>
            <w:tcW w:w="1530" w:type="dxa"/>
          </w:tcPr>
          <w:p w14:paraId="54096D06" w14:textId="77777777" w:rsidR="009718D1" w:rsidRPr="009718D1" w:rsidRDefault="009718D1" w:rsidP="00A052B5">
            <w:pPr>
              <w:rPr>
                <w:lang w:val="fr-FR"/>
              </w:rPr>
            </w:pPr>
          </w:p>
        </w:tc>
        <w:tc>
          <w:tcPr>
            <w:tcW w:w="1535" w:type="dxa"/>
          </w:tcPr>
          <w:p w14:paraId="08A862B0" w14:textId="77777777" w:rsidR="009718D1" w:rsidRPr="009718D1" w:rsidRDefault="009718D1" w:rsidP="00A052B5">
            <w:pPr>
              <w:rPr>
                <w:lang w:val="fr-FR"/>
              </w:rPr>
            </w:pPr>
          </w:p>
        </w:tc>
        <w:tc>
          <w:tcPr>
            <w:tcW w:w="1345" w:type="dxa"/>
          </w:tcPr>
          <w:p w14:paraId="3EDEB5CE" w14:textId="77777777" w:rsidR="009718D1" w:rsidRPr="009718D1" w:rsidRDefault="009718D1" w:rsidP="00A052B5">
            <w:pPr>
              <w:rPr>
                <w:lang w:val="fr-FR"/>
              </w:rPr>
            </w:pPr>
          </w:p>
        </w:tc>
        <w:tc>
          <w:tcPr>
            <w:tcW w:w="1080" w:type="dxa"/>
          </w:tcPr>
          <w:p w14:paraId="00F17EB3" w14:textId="77777777" w:rsidR="009718D1" w:rsidRPr="009718D1" w:rsidRDefault="009718D1" w:rsidP="00A052B5">
            <w:pPr>
              <w:rPr>
                <w:lang w:val="fr-FR"/>
              </w:rPr>
            </w:pPr>
          </w:p>
        </w:tc>
        <w:tc>
          <w:tcPr>
            <w:tcW w:w="900" w:type="dxa"/>
          </w:tcPr>
          <w:p w14:paraId="4B964ADB" w14:textId="77777777" w:rsidR="009718D1" w:rsidRPr="009718D1" w:rsidRDefault="009718D1" w:rsidP="00A052B5">
            <w:pPr>
              <w:rPr>
                <w:lang w:val="fr-FR"/>
              </w:rPr>
            </w:pPr>
          </w:p>
        </w:tc>
        <w:tc>
          <w:tcPr>
            <w:tcW w:w="810" w:type="dxa"/>
          </w:tcPr>
          <w:p w14:paraId="5FC28561" w14:textId="77777777" w:rsidR="009718D1" w:rsidRPr="009718D1" w:rsidRDefault="009718D1" w:rsidP="00A052B5">
            <w:pPr>
              <w:rPr>
                <w:lang w:val="fr-FR"/>
              </w:rPr>
            </w:pPr>
          </w:p>
        </w:tc>
        <w:tc>
          <w:tcPr>
            <w:tcW w:w="810" w:type="dxa"/>
          </w:tcPr>
          <w:p w14:paraId="4483CD07" w14:textId="77777777" w:rsidR="009718D1" w:rsidRPr="009718D1" w:rsidRDefault="009718D1" w:rsidP="00A052B5">
            <w:pPr>
              <w:rPr>
                <w:lang w:val="fr-FR"/>
              </w:rPr>
            </w:pPr>
          </w:p>
        </w:tc>
        <w:tc>
          <w:tcPr>
            <w:tcW w:w="810" w:type="dxa"/>
          </w:tcPr>
          <w:p w14:paraId="0F5D69E0" w14:textId="77777777" w:rsidR="009718D1" w:rsidRPr="009718D1" w:rsidRDefault="009718D1" w:rsidP="00A052B5">
            <w:pPr>
              <w:rPr>
                <w:lang w:val="fr-FR"/>
              </w:rPr>
            </w:pPr>
          </w:p>
        </w:tc>
        <w:tc>
          <w:tcPr>
            <w:tcW w:w="1080" w:type="dxa"/>
          </w:tcPr>
          <w:p w14:paraId="0DB3722C" w14:textId="77777777" w:rsidR="009718D1" w:rsidRPr="00294C81" w:rsidRDefault="009718D1" w:rsidP="00A052B5">
            <w:r w:rsidRPr="00294C81">
              <w:t xml:space="preserve">Minimal age: </w:t>
            </w:r>
            <w:r>
              <w:t xml:space="preserve">6 </w:t>
            </w:r>
            <w:proofErr w:type="spellStart"/>
            <w:r>
              <w:t>wks</w:t>
            </w:r>
            <w:proofErr w:type="spellEnd"/>
          </w:p>
        </w:tc>
      </w:tr>
      <w:tr w:rsidR="009718D1" w14:paraId="2A25635E" w14:textId="77777777" w:rsidTr="00A052B5">
        <w:tc>
          <w:tcPr>
            <w:tcW w:w="18715" w:type="dxa"/>
            <w:gridSpan w:val="18"/>
          </w:tcPr>
          <w:p w14:paraId="190684E7" w14:textId="77777777" w:rsidR="009718D1" w:rsidRDefault="009718D1" w:rsidP="00A052B5">
            <w:r>
              <w:rPr>
                <w:b/>
                <w:bCs/>
              </w:rPr>
              <w:t>Regular and catch-up schedule</w:t>
            </w:r>
          </w:p>
        </w:tc>
      </w:tr>
      <w:tr w:rsidR="009718D1" w14:paraId="1DF65FDC" w14:textId="77777777" w:rsidTr="00A052B5">
        <w:tc>
          <w:tcPr>
            <w:tcW w:w="1345" w:type="dxa"/>
          </w:tcPr>
          <w:p w14:paraId="7761D1A1" w14:textId="2F6ECDE2" w:rsidR="009718D1" w:rsidRDefault="004156B6" w:rsidP="00A052B5">
            <w:proofErr w:type="spellStart"/>
            <w:r>
              <w:t>ActHIB</w:t>
            </w:r>
            <w:proofErr w:type="spellEnd"/>
            <w:r>
              <w:t xml:space="preserve">, </w:t>
            </w:r>
            <w:proofErr w:type="spellStart"/>
            <w:r>
              <w:t>Hiberix</w:t>
            </w:r>
            <w:proofErr w:type="spellEnd"/>
            <w:r>
              <w:t xml:space="preserve">, </w:t>
            </w:r>
            <w:proofErr w:type="spellStart"/>
            <w:r>
              <w:t>Pentacel</w:t>
            </w:r>
            <w:proofErr w:type="spellEnd"/>
            <w:r>
              <w:t xml:space="preserve">, </w:t>
            </w:r>
            <w:proofErr w:type="spellStart"/>
            <w:r>
              <w:t>Vaxelis</w:t>
            </w:r>
            <w:proofErr w:type="spellEnd"/>
          </w:p>
        </w:tc>
        <w:tc>
          <w:tcPr>
            <w:tcW w:w="245" w:type="dxa"/>
          </w:tcPr>
          <w:p w14:paraId="7EB40E70" w14:textId="61DA8BC5" w:rsidR="009718D1" w:rsidRDefault="00261121" w:rsidP="00A052B5">
            <w:ins w:id="4" w:author="Xia Jing" w:date="2024-04-23T10:32:00Z">
              <w:r>
                <w:t>1</w:t>
              </w:r>
            </w:ins>
          </w:p>
        </w:tc>
        <w:tc>
          <w:tcPr>
            <w:tcW w:w="850" w:type="dxa"/>
          </w:tcPr>
          <w:p w14:paraId="5C9ACFC1" w14:textId="48DD1DD5" w:rsidR="009718D1" w:rsidRDefault="009718D1" w:rsidP="00A052B5">
            <w:r>
              <w:t xml:space="preserve">= 2 </w:t>
            </w:r>
            <w:proofErr w:type="spellStart"/>
            <w:r>
              <w:t>mon</w:t>
            </w:r>
            <w:proofErr w:type="spellEnd"/>
          </w:p>
        </w:tc>
        <w:tc>
          <w:tcPr>
            <w:tcW w:w="880" w:type="dxa"/>
          </w:tcPr>
          <w:p w14:paraId="3A20FCB3" w14:textId="65CE6033" w:rsidR="009718D1" w:rsidRDefault="009718D1" w:rsidP="00A052B5"/>
        </w:tc>
        <w:tc>
          <w:tcPr>
            <w:tcW w:w="1596" w:type="dxa"/>
          </w:tcPr>
          <w:p w14:paraId="1E8B33D9" w14:textId="77777777" w:rsidR="009718D1" w:rsidRDefault="009718D1" w:rsidP="00A052B5"/>
        </w:tc>
        <w:tc>
          <w:tcPr>
            <w:tcW w:w="534" w:type="dxa"/>
          </w:tcPr>
          <w:p w14:paraId="5D50D6FC" w14:textId="77777777" w:rsidR="009718D1" w:rsidRDefault="009718D1" w:rsidP="00A052B5">
            <w:r>
              <w:t>N</w:t>
            </w:r>
          </w:p>
        </w:tc>
        <w:tc>
          <w:tcPr>
            <w:tcW w:w="626" w:type="dxa"/>
          </w:tcPr>
          <w:p w14:paraId="01546282" w14:textId="77777777" w:rsidR="009718D1" w:rsidRDefault="009718D1" w:rsidP="00A052B5"/>
        </w:tc>
        <w:tc>
          <w:tcPr>
            <w:tcW w:w="1209" w:type="dxa"/>
          </w:tcPr>
          <w:p w14:paraId="1D53CA5A" w14:textId="77777777" w:rsidR="009718D1" w:rsidRDefault="009718D1" w:rsidP="00A052B5"/>
        </w:tc>
        <w:tc>
          <w:tcPr>
            <w:tcW w:w="1530" w:type="dxa"/>
          </w:tcPr>
          <w:p w14:paraId="3286B038" w14:textId="77777777" w:rsidR="009718D1" w:rsidRDefault="009718D1" w:rsidP="00A052B5"/>
        </w:tc>
        <w:tc>
          <w:tcPr>
            <w:tcW w:w="1530" w:type="dxa"/>
          </w:tcPr>
          <w:p w14:paraId="74232B4C" w14:textId="77777777" w:rsidR="009718D1" w:rsidRDefault="009718D1" w:rsidP="00A052B5"/>
        </w:tc>
        <w:tc>
          <w:tcPr>
            <w:tcW w:w="1535" w:type="dxa"/>
          </w:tcPr>
          <w:p w14:paraId="0440E7BB" w14:textId="77777777" w:rsidR="009718D1" w:rsidRDefault="009718D1" w:rsidP="00A052B5"/>
        </w:tc>
        <w:tc>
          <w:tcPr>
            <w:tcW w:w="1345" w:type="dxa"/>
          </w:tcPr>
          <w:p w14:paraId="49069606" w14:textId="77777777" w:rsidR="009718D1" w:rsidRDefault="009718D1" w:rsidP="00A052B5">
            <w:r>
              <w:t>Admin 1</w:t>
            </w:r>
            <w:r w:rsidRPr="00B11C93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1080" w:type="dxa"/>
          </w:tcPr>
          <w:p w14:paraId="1CB63AA6" w14:textId="1A3E4AE0" w:rsidR="009718D1" w:rsidRDefault="009718D1" w:rsidP="00A052B5">
            <w:r>
              <w:t xml:space="preserve">Schedule 2nd dose </w:t>
            </w:r>
            <w:r w:rsidR="004156B6">
              <w:t xml:space="preserve">at age of 4 </w:t>
            </w:r>
            <w:proofErr w:type="spellStart"/>
            <w:r w:rsidR="004156B6">
              <w:t>mon</w:t>
            </w:r>
            <w:proofErr w:type="spellEnd"/>
          </w:p>
        </w:tc>
        <w:tc>
          <w:tcPr>
            <w:tcW w:w="900" w:type="dxa"/>
          </w:tcPr>
          <w:p w14:paraId="15F4BD50" w14:textId="3132F2BE" w:rsidR="009718D1" w:rsidRDefault="009718D1" w:rsidP="00A052B5">
            <w:r>
              <w:t>Schedule 3</w:t>
            </w:r>
            <w:r w:rsidRPr="00B11C93">
              <w:rPr>
                <w:vertAlign w:val="superscript"/>
              </w:rPr>
              <w:t>rd</w:t>
            </w:r>
            <w:r>
              <w:t xml:space="preserve"> dose </w:t>
            </w:r>
            <w:r w:rsidR="004156B6">
              <w:t xml:space="preserve">at age of 6 </w:t>
            </w:r>
            <w:proofErr w:type="spellStart"/>
            <w:r w:rsidR="004156B6">
              <w:t>mon</w:t>
            </w:r>
            <w:proofErr w:type="spellEnd"/>
          </w:p>
        </w:tc>
        <w:tc>
          <w:tcPr>
            <w:tcW w:w="810" w:type="dxa"/>
          </w:tcPr>
          <w:p w14:paraId="690F52B8" w14:textId="7B2D77DA" w:rsidR="009718D1" w:rsidRDefault="009718D1" w:rsidP="00A052B5">
            <w:r>
              <w:t xml:space="preserve">Schedule </w:t>
            </w:r>
            <w:r w:rsidR="004156B6">
              <w:t>booster</w:t>
            </w:r>
            <w:r>
              <w:t xml:space="preserve"> dose at the age between 12-15 </w:t>
            </w:r>
            <w:proofErr w:type="spellStart"/>
            <w:r>
              <w:t>mon</w:t>
            </w:r>
            <w:proofErr w:type="spellEnd"/>
          </w:p>
        </w:tc>
        <w:tc>
          <w:tcPr>
            <w:tcW w:w="810" w:type="dxa"/>
          </w:tcPr>
          <w:p w14:paraId="0BE54094" w14:textId="77777777" w:rsidR="009718D1" w:rsidRDefault="009718D1" w:rsidP="00A052B5"/>
        </w:tc>
        <w:tc>
          <w:tcPr>
            <w:tcW w:w="810" w:type="dxa"/>
          </w:tcPr>
          <w:p w14:paraId="74EB182C" w14:textId="77777777" w:rsidR="009718D1" w:rsidRDefault="009718D1" w:rsidP="00A052B5"/>
        </w:tc>
        <w:tc>
          <w:tcPr>
            <w:tcW w:w="1080" w:type="dxa"/>
          </w:tcPr>
          <w:p w14:paraId="7A0B48D7" w14:textId="51D93A7A" w:rsidR="009718D1" w:rsidRDefault="004156B6" w:rsidP="00A052B5">
            <w:r>
              <w:t xml:space="preserve">Booster can be </w:t>
            </w:r>
            <w:proofErr w:type="spellStart"/>
            <w:r>
              <w:t>ActHIB</w:t>
            </w:r>
            <w:proofErr w:type="spellEnd"/>
            <w:r>
              <w:t xml:space="preserve">, </w:t>
            </w:r>
            <w:proofErr w:type="spellStart"/>
            <w:r>
              <w:t>Hiberix</w:t>
            </w:r>
            <w:proofErr w:type="spellEnd"/>
            <w:r>
              <w:t xml:space="preserve"> or </w:t>
            </w:r>
            <w:proofErr w:type="spellStart"/>
            <w:r>
              <w:t>Pentacel</w:t>
            </w:r>
            <w:proofErr w:type="spellEnd"/>
            <w:r>
              <w:t xml:space="preserve"> only</w:t>
            </w:r>
            <w:r w:rsidR="00143C1C">
              <w:t xml:space="preserve">; </w:t>
            </w:r>
            <w:proofErr w:type="spellStart"/>
            <w:r w:rsidR="00143C1C">
              <w:t>Vexelis</w:t>
            </w:r>
            <w:proofErr w:type="spellEnd"/>
            <w:r w:rsidR="00143C1C">
              <w:t xml:space="preserve"> is not recommended to be a booster dose</w:t>
            </w:r>
          </w:p>
        </w:tc>
      </w:tr>
      <w:tr w:rsidR="00143C1C" w14:paraId="25FAEE0E" w14:textId="77777777" w:rsidTr="00A052B5">
        <w:tc>
          <w:tcPr>
            <w:tcW w:w="1345" w:type="dxa"/>
          </w:tcPr>
          <w:p w14:paraId="1F296AB2" w14:textId="77777777" w:rsidR="00143C1C" w:rsidRDefault="00143C1C" w:rsidP="00A052B5"/>
        </w:tc>
        <w:tc>
          <w:tcPr>
            <w:tcW w:w="245" w:type="dxa"/>
          </w:tcPr>
          <w:p w14:paraId="12EEF0C1" w14:textId="66821AD3" w:rsidR="00143C1C" w:rsidRDefault="00261121" w:rsidP="00A052B5">
            <w:ins w:id="5" w:author="Xia Jing" w:date="2024-04-23T10:32:00Z">
              <w:r>
                <w:t>2</w:t>
              </w:r>
            </w:ins>
          </w:p>
        </w:tc>
        <w:tc>
          <w:tcPr>
            <w:tcW w:w="850" w:type="dxa"/>
          </w:tcPr>
          <w:p w14:paraId="7396D787" w14:textId="77777777" w:rsidR="00143C1C" w:rsidRPr="007C4601" w:rsidRDefault="00143C1C" w:rsidP="00A052B5">
            <w:r w:rsidRPr="007C4601">
              <w:t xml:space="preserve">&gt;= 4 </w:t>
            </w:r>
            <w:proofErr w:type="spellStart"/>
            <w:r w:rsidRPr="007C4601">
              <w:t>mon</w:t>
            </w:r>
            <w:proofErr w:type="spellEnd"/>
          </w:p>
        </w:tc>
        <w:tc>
          <w:tcPr>
            <w:tcW w:w="880" w:type="dxa"/>
          </w:tcPr>
          <w:p w14:paraId="7CD757D1" w14:textId="77777777" w:rsidR="00143C1C" w:rsidRPr="007C4601" w:rsidRDefault="00143C1C" w:rsidP="00A052B5">
            <w:r w:rsidRPr="007C4601">
              <w:t xml:space="preserve">&lt;= 12 </w:t>
            </w:r>
            <w:proofErr w:type="spellStart"/>
            <w:r w:rsidRPr="007C4601">
              <w:t>mon</w:t>
            </w:r>
            <w:proofErr w:type="spellEnd"/>
          </w:p>
        </w:tc>
        <w:tc>
          <w:tcPr>
            <w:tcW w:w="1596" w:type="dxa"/>
          </w:tcPr>
          <w:p w14:paraId="6C50DDD7" w14:textId="77777777" w:rsidR="00143C1C" w:rsidRPr="007C4601" w:rsidRDefault="00143C1C" w:rsidP="00A052B5">
            <w:r w:rsidRPr="007C4601">
              <w:t>At least one dose was PRP-T (</w:t>
            </w:r>
            <w:proofErr w:type="spellStart"/>
            <w:r w:rsidRPr="007C4601">
              <w:t>ActHib</w:t>
            </w:r>
            <w:proofErr w:type="spellEnd"/>
            <w:r w:rsidRPr="007C4601">
              <w:t xml:space="preserve">, </w:t>
            </w:r>
            <w:proofErr w:type="spellStart"/>
            <w:r w:rsidRPr="007C4601">
              <w:t>Pentacel</w:t>
            </w:r>
            <w:proofErr w:type="spellEnd"/>
            <w:r w:rsidRPr="007C4601">
              <w:t xml:space="preserve">, </w:t>
            </w:r>
            <w:proofErr w:type="spellStart"/>
            <w:r w:rsidRPr="007C4601">
              <w:t>Hiberix</w:t>
            </w:r>
            <w:proofErr w:type="spellEnd"/>
            <w:r w:rsidRPr="007C4601">
              <w:t xml:space="preserve">), </w:t>
            </w:r>
            <w:proofErr w:type="spellStart"/>
            <w:r w:rsidRPr="007C4601">
              <w:lastRenderedPageBreak/>
              <w:t>Vaxelis</w:t>
            </w:r>
            <w:proofErr w:type="spellEnd"/>
            <w:r w:rsidRPr="007C4601">
              <w:t xml:space="preserve"> or unknown</w:t>
            </w:r>
          </w:p>
        </w:tc>
        <w:tc>
          <w:tcPr>
            <w:tcW w:w="534" w:type="dxa"/>
          </w:tcPr>
          <w:p w14:paraId="755B771D" w14:textId="77777777" w:rsidR="00143C1C" w:rsidRPr="007C4601" w:rsidRDefault="00143C1C" w:rsidP="00A052B5">
            <w:r w:rsidRPr="007C4601">
              <w:lastRenderedPageBreak/>
              <w:t>Y</w:t>
            </w:r>
          </w:p>
        </w:tc>
        <w:tc>
          <w:tcPr>
            <w:tcW w:w="626" w:type="dxa"/>
          </w:tcPr>
          <w:p w14:paraId="50F59709" w14:textId="77777777" w:rsidR="00143C1C" w:rsidRPr="007C4601" w:rsidRDefault="00143C1C" w:rsidP="00A052B5">
            <w:r w:rsidRPr="007C4601">
              <w:t>1</w:t>
            </w:r>
          </w:p>
        </w:tc>
        <w:tc>
          <w:tcPr>
            <w:tcW w:w="1209" w:type="dxa"/>
          </w:tcPr>
          <w:p w14:paraId="78B005B7" w14:textId="77777777" w:rsidR="00143C1C" w:rsidRPr="007C4601" w:rsidRDefault="00143C1C" w:rsidP="00A052B5">
            <w:r w:rsidRPr="007C4601">
              <w:t xml:space="preserve">Admin when age &lt; 7 </w:t>
            </w:r>
            <w:proofErr w:type="spellStart"/>
            <w:r w:rsidRPr="007C4601">
              <w:t>mon</w:t>
            </w:r>
            <w:proofErr w:type="spellEnd"/>
          </w:p>
        </w:tc>
        <w:tc>
          <w:tcPr>
            <w:tcW w:w="1530" w:type="dxa"/>
          </w:tcPr>
          <w:p w14:paraId="13D82855" w14:textId="77777777" w:rsidR="00143C1C" w:rsidRPr="007C4601" w:rsidRDefault="00143C1C" w:rsidP="00A052B5"/>
        </w:tc>
        <w:tc>
          <w:tcPr>
            <w:tcW w:w="1530" w:type="dxa"/>
          </w:tcPr>
          <w:p w14:paraId="668FF940" w14:textId="77777777" w:rsidR="00143C1C" w:rsidRPr="007C4601" w:rsidRDefault="00143C1C" w:rsidP="00A052B5"/>
        </w:tc>
        <w:tc>
          <w:tcPr>
            <w:tcW w:w="1535" w:type="dxa"/>
          </w:tcPr>
          <w:p w14:paraId="3C5A0B2E" w14:textId="77777777" w:rsidR="00143C1C" w:rsidRPr="007C4601" w:rsidRDefault="00143C1C" w:rsidP="00A052B5"/>
        </w:tc>
        <w:tc>
          <w:tcPr>
            <w:tcW w:w="1345" w:type="dxa"/>
          </w:tcPr>
          <w:p w14:paraId="656BB202" w14:textId="0F1BB082" w:rsidR="00143C1C" w:rsidRDefault="00143C1C" w:rsidP="00A052B5">
            <w:r w:rsidRPr="007C4601">
              <w:t>Admin 2</w:t>
            </w:r>
            <w:r w:rsidRPr="007C4601">
              <w:rPr>
                <w:vertAlign w:val="superscript"/>
              </w:rPr>
              <w:t>nd</w:t>
            </w:r>
            <w:r w:rsidRPr="007C4601">
              <w:t xml:space="preserve"> dose &gt;= 4 </w:t>
            </w:r>
            <w:proofErr w:type="spellStart"/>
            <w:r w:rsidRPr="007C4601">
              <w:t>wks</w:t>
            </w:r>
            <w:proofErr w:type="spellEnd"/>
            <w:r w:rsidRPr="007C4601">
              <w:t xml:space="preserve"> from </w:t>
            </w:r>
            <w:r w:rsidR="00474142">
              <w:t>1st</w:t>
            </w:r>
            <w:r w:rsidRPr="007C4601">
              <w:t xml:space="preserve"> dose</w:t>
            </w:r>
          </w:p>
        </w:tc>
        <w:tc>
          <w:tcPr>
            <w:tcW w:w="1080" w:type="dxa"/>
          </w:tcPr>
          <w:p w14:paraId="6F98EFCF" w14:textId="485E872F" w:rsidR="00143C1C" w:rsidRDefault="007C4601" w:rsidP="00A052B5">
            <w:r>
              <w:t>Schedule 3</w:t>
            </w:r>
            <w:r w:rsidRPr="007C4601">
              <w:rPr>
                <w:vertAlign w:val="superscript"/>
              </w:rPr>
              <w:t>rd</w:t>
            </w:r>
            <w:r>
              <w:t xml:space="preserve"> dose &gt;= 4 </w:t>
            </w:r>
            <w:proofErr w:type="spellStart"/>
            <w:r>
              <w:t>wks</w:t>
            </w:r>
            <w:proofErr w:type="spellEnd"/>
            <w:r>
              <w:t xml:space="preserve"> from 2</w:t>
            </w:r>
            <w:r w:rsidRPr="007C4601">
              <w:rPr>
                <w:vertAlign w:val="superscript"/>
              </w:rPr>
              <w:t>nd</w:t>
            </w:r>
            <w:r>
              <w:t xml:space="preserve"> dose</w:t>
            </w:r>
          </w:p>
        </w:tc>
        <w:tc>
          <w:tcPr>
            <w:tcW w:w="900" w:type="dxa"/>
          </w:tcPr>
          <w:p w14:paraId="5934C66B" w14:textId="77777777" w:rsidR="00143C1C" w:rsidRDefault="00143C1C" w:rsidP="00A052B5"/>
        </w:tc>
        <w:tc>
          <w:tcPr>
            <w:tcW w:w="810" w:type="dxa"/>
          </w:tcPr>
          <w:p w14:paraId="58ACD834" w14:textId="77777777" w:rsidR="00143C1C" w:rsidRDefault="00143C1C" w:rsidP="00A052B5"/>
        </w:tc>
        <w:tc>
          <w:tcPr>
            <w:tcW w:w="810" w:type="dxa"/>
          </w:tcPr>
          <w:p w14:paraId="79EF1ADA" w14:textId="77777777" w:rsidR="00143C1C" w:rsidRDefault="00143C1C" w:rsidP="00A052B5"/>
        </w:tc>
        <w:tc>
          <w:tcPr>
            <w:tcW w:w="810" w:type="dxa"/>
          </w:tcPr>
          <w:p w14:paraId="64E626D6" w14:textId="77777777" w:rsidR="00143C1C" w:rsidRDefault="00143C1C" w:rsidP="00A052B5"/>
        </w:tc>
        <w:tc>
          <w:tcPr>
            <w:tcW w:w="1080" w:type="dxa"/>
          </w:tcPr>
          <w:p w14:paraId="6C6CD381" w14:textId="77777777" w:rsidR="00143C1C" w:rsidRDefault="00143C1C" w:rsidP="00A052B5"/>
        </w:tc>
      </w:tr>
      <w:tr w:rsidR="004F74BB" w14:paraId="5F992FF2" w14:textId="77777777" w:rsidTr="00A052B5">
        <w:tc>
          <w:tcPr>
            <w:tcW w:w="1345" w:type="dxa"/>
          </w:tcPr>
          <w:p w14:paraId="20B39A4D" w14:textId="77777777" w:rsidR="004F74BB" w:rsidRDefault="004F74BB" w:rsidP="00A052B5"/>
        </w:tc>
        <w:tc>
          <w:tcPr>
            <w:tcW w:w="245" w:type="dxa"/>
          </w:tcPr>
          <w:p w14:paraId="253333CC" w14:textId="0F80BE2E" w:rsidR="004F74BB" w:rsidRDefault="00261121" w:rsidP="00A052B5">
            <w:ins w:id="6" w:author="Xia Jing" w:date="2024-04-23T10:32:00Z">
              <w:r>
                <w:t>3</w:t>
              </w:r>
            </w:ins>
          </w:p>
        </w:tc>
        <w:tc>
          <w:tcPr>
            <w:tcW w:w="850" w:type="dxa"/>
          </w:tcPr>
          <w:p w14:paraId="3856D8F3" w14:textId="281F819A" w:rsidR="004F74BB" w:rsidRDefault="006F76D4" w:rsidP="00A052B5">
            <w:r>
              <w:t xml:space="preserve">&gt;= 4 </w:t>
            </w:r>
            <w:proofErr w:type="spellStart"/>
            <w:r>
              <w:t>mon</w:t>
            </w:r>
            <w:proofErr w:type="spellEnd"/>
          </w:p>
        </w:tc>
        <w:tc>
          <w:tcPr>
            <w:tcW w:w="880" w:type="dxa"/>
          </w:tcPr>
          <w:p w14:paraId="76CDB2D2" w14:textId="2820FFB1" w:rsidR="004F74BB" w:rsidRDefault="006F76D4" w:rsidP="00A052B5">
            <w:r>
              <w:t xml:space="preserve">&lt;= 6 </w:t>
            </w:r>
            <w:proofErr w:type="spellStart"/>
            <w:r>
              <w:t>yrs</w:t>
            </w:r>
            <w:proofErr w:type="spellEnd"/>
          </w:p>
        </w:tc>
        <w:tc>
          <w:tcPr>
            <w:tcW w:w="1596" w:type="dxa"/>
          </w:tcPr>
          <w:p w14:paraId="4C522C9B" w14:textId="77777777" w:rsidR="004F74BB" w:rsidRDefault="004F74BB" w:rsidP="00A052B5"/>
        </w:tc>
        <w:tc>
          <w:tcPr>
            <w:tcW w:w="534" w:type="dxa"/>
          </w:tcPr>
          <w:p w14:paraId="07861C24" w14:textId="2926B610" w:rsidR="004F74BB" w:rsidRDefault="00902178" w:rsidP="00A052B5">
            <w:r>
              <w:t>Y</w:t>
            </w:r>
          </w:p>
        </w:tc>
        <w:tc>
          <w:tcPr>
            <w:tcW w:w="626" w:type="dxa"/>
          </w:tcPr>
          <w:p w14:paraId="3EF23EC9" w14:textId="4D2347FF" w:rsidR="004F74BB" w:rsidRDefault="00902178" w:rsidP="00A052B5">
            <w:r>
              <w:t>1</w:t>
            </w:r>
          </w:p>
        </w:tc>
        <w:tc>
          <w:tcPr>
            <w:tcW w:w="1209" w:type="dxa"/>
          </w:tcPr>
          <w:p w14:paraId="6E5F7737" w14:textId="5C78D282" w:rsidR="004F74BB" w:rsidRDefault="00902178" w:rsidP="00A052B5">
            <w:r>
              <w:t xml:space="preserve">Admin at age 7-11 </w:t>
            </w:r>
            <w:proofErr w:type="spellStart"/>
            <w:r>
              <w:t>mon</w:t>
            </w:r>
            <w:proofErr w:type="spellEnd"/>
          </w:p>
        </w:tc>
        <w:tc>
          <w:tcPr>
            <w:tcW w:w="1530" w:type="dxa"/>
          </w:tcPr>
          <w:p w14:paraId="5F6D5CC9" w14:textId="77777777" w:rsidR="004F74BB" w:rsidRDefault="004F74BB" w:rsidP="00A052B5"/>
        </w:tc>
        <w:tc>
          <w:tcPr>
            <w:tcW w:w="1530" w:type="dxa"/>
          </w:tcPr>
          <w:p w14:paraId="018D62C4" w14:textId="77777777" w:rsidR="004F74BB" w:rsidRDefault="004F74BB" w:rsidP="00A052B5"/>
        </w:tc>
        <w:tc>
          <w:tcPr>
            <w:tcW w:w="1535" w:type="dxa"/>
          </w:tcPr>
          <w:p w14:paraId="2812A137" w14:textId="77777777" w:rsidR="004F74BB" w:rsidRDefault="004F74BB" w:rsidP="00A052B5"/>
        </w:tc>
        <w:tc>
          <w:tcPr>
            <w:tcW w:w="1345" w:type="dxa"/>
          </w:tcPr>
          <w:p w14:paraId="6DBF94AB" w14:textId="2779E8CA" w:rsidR="004F74BB" w:rsidRDefault="00902178" w:rsidP="00A052B5">
            <w:r>
              <w:t>Admin 2</w:t>
            </w:r>
            <w:r w:rsidRPr="00902178">
              <w:rPr>
                <w:vertAlign w:val="superscript"/>
              </w:rPr>
              <w:t>nd</w:t>
            </w:r>
            <w:r>
              <w:t xml:space="preserve"> dose &gt;= 4 </w:t>
            </w:r>
            <w:proofErr w:type="spellStart"/>
            <w:r>
              <w:t>wks</w:t>
            </w:r>
            <w:proofErr w:type="spellEnd"/>
            <w:r>
              <w:t xml:space="preserve"> from </w:t>
            </w:r>
            <w:r w:rsidR="00474142">
              <w:t>1</w:t>
            </w:r>
            <w:r w:rsidR="00474142" w:rsidRPr="00474142">
              <w:rPr>
                <w:vertAlign w:val="superscript"/>
              </w:rPr>
              <w:t>st</w:t>
            </w:r>
            <w:r w:rsidR="00474142">
              <w:t xml:space="preserve"> </w:t>
            </w:r>
            <w:r>
              <w:t>dose</w:t>
            </w:r>
          </w:p>
        </w:tc>
        <w:tc>
          <w:tcPr>
            <w:tcW w:w="1080" w:type="dxa"/>
          </w:tcPr>
          <w:p w14:paraId="69B759B8" w14:textId="1ACD10D4" w:rsidR="004F74BB" w:rsidRDefault="00902178" w:rsidP="00A052B5">
            <w:r w:rsidRPr="00474142">
              <w:rPr>
                <w:highlight w:val="yellow"/>
              </w:rPr>
              <w:t>Admin 3</w:t>
            </w:r>
            <w:r w:rsidRPr="00474142">
              <w:rPr>
                <w:highlight w:val="yellow"/>
                <w:vertAlign w:val="superscript"/>
              </w:rPr>
              <w:t>rd</w:t>
            </w:r>
            <w:r w:rsidRPr="00474142">
              <w:rPr>
                <w:highlight w:val="yellow"/>
              </w:rPr>
              <w:t xml:space="preserve"> dose at age of 12-15 </w:t>
            </w:r>
            <w:proofErr w:type="spellStart"/>
            <w:r w:rsidRPr="00474142">
              <w:rPr>
                <w:highlight w:val="yellow"/>
              </w:rPr>
              <w:t>mon</w:t>
            </w:r>
            <w:proofErr w:type="spellEnd"/>
            <w:r w:rsidRPr="00474142">
              <w:rPr>
                <w:highlight w:val="yellow"/>
              </w:rPr>
              <w:t xml:space="preserve"> AND &gt;= 8 </w:t>
            </w:r>
            <w:proofErr w:type="spellStart"/>
            <w:r w:rsidRPr="00474142">
              <w:rPr>
                <w:highlight w:val="yellow"/>
              </w:rPr>
              <w:t>wks</w:t>
            </w:r>
            <w:proofErr w:type="spellEnd"/>
            <w:r w:rsidRPr="00474142">
              <w:rPr>
                <w:highlight w:val="yellow"/>
              </w:rPr>
              <w:t xml:space="preserve"> from </w:t>
            </w:r>
            <w:r w:rsidR="00474142">
              <w:rPr>
                <w:highlight w:val="yellow"/>
              </w:rPr>
              <w:t>2</w:t>
            </w:r>
            <w:r w:rsidR="00474142" w:rsidRPr="00474142">
              <w:rPr>
                <w:highlight w:val="yellow"/>
                <w:vertAlign w:val="superscript"/>
              </w:rPr>
              <w:t>nd</w:t>
            </w:r>
            <w:r w:rsidR="00474142">
              <w:rPr>
                <w:highlight w:val="yellow"/>
              </w:rPr>
              <w:t xml:space="preserve"> </w:t>
            </w:r>
            <w:r w:rsidRPr="00474142">
              <w:rPr>
                <w:highlight w:val="yellow"/>
              </w:rPr>
              <w:t xml:space="preserve">dose </w:t>
            </w:r>
          </w:p>
        </w:tc>
        <w:tc>
          <w:tcPr>
            <w:tcW w:w="900" w:type="dxa"/>
          </w:tcPr>
          <w:p w14:paraId="39F9D829" w14:textId="77777777" w:rsidR="004F74BB" w:rsidRDefault="004F74BB" w:rsidP="00A052B5"/>
        </w:tc>
        <w:tc>
          <w:tcPr>
            <w:tcW w:w="810" w:type="dxa"/>
          </w:tcPr>
          <w:p w14:paraId="40E68173" w14:textId="77777777" w:rsidR="004F74BB" w:rsidRDefault="004F74BB" w:rsidP="00A052B5"/>
        </w:tc>
        <w:tc>
          <w:tcPr>
            <w:tcW w:w="810" w:type="dxa"/>
          </w:tcPr>
          <w:p w14:paraId="6600E979" w14:textId="77777777" w:rsidR="004F74BB" w:rsidRDefault="004F74BB" w:rsidP="00A052B5"/>
        </w:tc>
        <w:tc>
          <w:tcPr>
            <w:tcW w:w="810" w:type="dxa"/>
          </w:tcPr>
          <w:p w14:paraId="4C09B8D9" w14:textId="77777777" w:rsidR="004F74BB" w:rsidRDefault="004F74BB" w:rsidP="00A052B5"/>
        </w:tc>
        <w:tc>
          <w:tcPr>
            <w:tcW w:w="1080" w:type="dxa"/>
          </w:tcPr>
          <w:p w14:paraId="2C053A45" w14:textId="77777777" w:rsidR="004F74BB" w:rsidRDefault="004F74BB" w:rsidP="00A052B5"/>
        </w:tc>
      </w:tr>
      <w:tr w:rsidR="007C4601" w14:paraId="31F6DC7C" w14:textId="77777777" w:rsidTr="00A052B5">
        <w:tc>
          <w:tcPr>
            <w:tcW w:w="1345" w:type="dxa"/>
          </w:tcPr>
          <w:p w14:paraId="3872E7C9" w14:textId="77777777" w:rsidR="007C4601" w:rsidRDefault="007C4601" w:rsidP="00A052B5"/>
        </w:tc>
        <w:tc>
          <w:tcPr>
            <w:tcW w:w="245" w:type="dxa"/>
          </w:tcPr>
          <w:p w14:paraId="2B32E2E3" w14:textId="2AED7624" w:rsidR="007C4601" w:rsidRDefault="00261121" w:rsidP="00A052B5">
            <w:ins w:id="7" w:author="Xia Jing" w:date="2024-04-23T10:32:00Z">
              <w:r>
                <w:t>4</w:t>
              </w:r>
            </w:ins>
          </w:p>
        </w:tc>
        <w:tc>
          <w:tcPr>
            <w:tcW w:w="850" w:type="dxa"/>
          </w:tcPr>
          <w:p w14:paraId="5A36E246" w14:textId="33DB959F" w:rsidR="007C4601" w:rsidRDefault="007C4601" w:rsidP="00A052B5">
            <w:r>
              <w:t xml:space="preserve">&gt;= 4 </w:t>
            </w:r>
            <w:proofErr w:type="spellStart"/>
            <w:r>
              <w:t>mon</w:t>
            </w:r>
            <w:proofErr w:type="spellEnd"/>
          </w:p>
        </w:tc>
        <w:tc>
          <w:tcPr>
            <w:tcW w:w="880" w:type="dxa"/>
          </w:tcPr>
          <w:p w14:paraId="06938009" w14:textId="4F55E821" w:rsidR="007C4601" w:rsidRDefault="007C4601" w:rsidP="00A052B5">
            <w:r>
              <w:t xml:space="preserve">&lt;= 6 </w:t>
            </w:r>
            <w:proofErr w:type="spellStart"/>
            <w:r>
              <w:t>yrs</w:t>
            </w:r>
            <w:proofErr w:type="spellEnd"/>
          </w:p>
        </w:tc>
        <w:tc>
          <w:tcPr>
            <w:tcW w:w="1596" w:type="dxa"/>
          </w:tcPr>
          <w:p w14:paraId="63A37C42" w14:textId="77777777" w:rsidR="007C4601" w:rsidRDefault="007C4601" w:rsidP="00A052B5"/>
        </w:tc>
        <w:tc>
          <w:tcPr>
            <w:tcW w:w="534" w:type="dxa"/>
          </w:tcPr>
          <w:p w14:paraId="11E2E983" w14:textId="2DB71B3F" w:rsidR="007C4601" w:rsidRDefault="007C4601" w:rsidP="00A052B5">
            <w:r>
              <w:t>Y</w:t>
            </w:r>
          </w:p>
        </w:tc>
        <w:tc>
          <w:tcPr>
            <w:tcW w:w="626" w:type="dxa"/>
          </w:tcPr>
          <w:p w14:paraId="492511E4" w14:textId="649D10E2" w:rsidR="007C4601" w:rsidRDefault="007C4601" w:rsidP="00A052B5">
            <w:r>
              <w:t>1</w:t>
            </w:r>
          </w:p>
        </w:tc>
        <w:tc>
          <w:tcPr>
            <w:tcW w:w="1209" w:type="dxa"/>
          </w:tcPr>
          <w:p w14:paraId="2E2C46B9" w14:textId="65660E43" w:rsidR="007C4601" w:rsidRDefault="007C4601" w:rsidP="00A052B5">
            <w:r>
              <w:t xml:space="preserve">Admin at age &lt; 12 </w:t>
            </w:r>
            <w:proofErr w:type="spellStart"/>
            <w:r>
              <w:t>mon</w:t>
            </w:r>
            <w:proofErr w:type="spellEnd"/>
          </w:p>
        </w:tc>
        <w:tc>
          <w:tcPr>
            <w:tcW w:w="1530" w:type="dxa"/>
          </w:tcPr>
          <w:p w14:paraId="73A1FA73" w14:textId="77777777" w:rsidR="007C4601" w:rsidRDefault="007C4601" w:rsidP="00A052B5"/>
        </w:tc>
        <w:tc>
          <w:tcPr>
            <w:tcW w:w="1530" w:type="dxa"/>
          </w:tcPr>
          <w:p w14:paraId="2812066A" w14:textId="77777777" w:rsidR="007C4601" w:rsidRDefault="007C4601" w:rsidP="00A052B5"/>
        </w:tc>
        <w:tc>
          <w:tcPr>
            <w:tcW w:w="1535" w:type="dxa"/>
          </w:tcPr>
          <w:p w14:paraId="568CD511" w14:textId="77777777" w:rsidR="007C4601" w:rsidRDefault="007C4601" w:rsidP="00A052B5"/>
        </w:tc>
        <w:tc>
          <w:tcPr>
            <w:tcW w:w="1345" w:type="dxa"/>
          </w:tcPr>
          <w:p w14:paraId="73D6CEBB" w14:textId="241BDA7A" w:rsidR="007C4601" w:rsidRDefault="007C4601" w:rsidP="00A052B5">
            <w:r>
              <w:t>Admin 2</w:t>
            </w:r>
            <w:r w:rsidRPr="007C4601">
              <w:rPr>
                <w:vertAlign w:val="superscript"/>
              </w:rPr>
              <w:t>nd</w:t>
            </w:r>
            <w:r>
              <w:t xml:space="preserve"> dose &gt;= 4 </w:t>
            </w:r>
            <w:proofErr w:type="spellStart"/>
            <w:r>
              <w:t>wks</w:t>
            </w:r>
            <w:proofErr w:type="spellEnd"/>
            <w:r>
              <w:t xml:space="preserve"> from 1</w:t>
            </w:r>
            <w:r w:rsidRPr="007C4601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1080" w:type="dxa"/>
          </w:tcPr>
          <w:p w14:paraId="12C5C8CF" w14:textId="77777777" w:rsidR="007C4601" w:rsidRDefault="007C4601" w:rsidP="00A052B5"/>
        </w:tc>
        <w:tc>
          <w:tcPr>
            <w:tcW w:w="900" w:type="dxa"/>
          </w:tcPr>
          <w:p w14:paraId="48B55DD4" w14:textId="77777777" w:rsidR="007C4601" w:rsidRDefault="007C4601" w:rsidP="00A052B5"/>
        </w:tc>
        <w:tc>
          <w:tcPr>
            <w:tcW w:w="810" w:type="dxa"/>
          </w:tcPr>
          <w:p w14:paraId="70DD636E" w14:textId="77777777" w:rsidR="007C4601" w:rsidRDefault="007C4601" w:rsidP="00A052B5"/>
        </w:tc>
        <w:tc>
          <w:tcPr>
            <w:tcW w:w="810" w:type="dxa"/>
          </w:tcPr>
          <w:p w14:paraId="783C75DC" w14:textId="77777777" w:rsidR="007C4601" w:rsidRDefault="007C4601" w:rsidP="00A052B5"/>
        </w:tc>
        <w:tc>
          <w:tcPr>
            <w:tcW w:w="810" w:type="dxa"/>
          </w:tcPr>
          <w:p w14:paraId="42825F59" w14:textId="77777777" w:rsidR="007C4601" w:rsidRDefault="007C4601" w:rsidP="00A052B5"/>
        </w:tc>
        <w:tc>
          <w:tcPr>
            <w:tcW w:w="1080" w:type="dxa"/>
          </w:tcPr>
          <w:p w14:paraId="1E90BEDD" w14:textId="77777777" w:rsidR="007C4601" w:rsidRDefault="007C4601" w:rsidP="00A052B5"/>
        </w:tc>
      </w:tr>
      <w:tr w:rsidR="004F74BB" w14:paraId="011BF7A2" w14:textId="77777777" w:rsidTr="00A052B5">
        <w:tc>
          <w:tcPr>
            <w:tcW w:w="1345" w:type="dxa"/>
          </w:tcPr>
          <w:p w14:paraId="346E13DE" w14:textId="77777777" w:rsidR="004F74BB" w:rsidRDefault="004F74BB" w:rsidP="00A052B5"/>
        </w:tc>
        <w:tc>
          <w:tcPr>
            <w:tcW w:w="245" w:type="dxa"/>
          </w:tcPr>
          <w:p w14:paraId="7DFD0064" w14:textId="48B0DB9D" w:rsidR="004F74BB" w:rsidRDefault="00261121" w:rsidP="00A052B5">
            <w:ins w:id="8" w:author="Xia Jing" w:date="2024-04-23T10:32:00Z">
              <w:r>
                <w:t>5</w:t>
              </w:r>
            </w:ins>
          </w:p>
        </w:tc>
        <w:tc>
          <w:tcPr>
            <w:tcW w:w="850" w:type="dxa"/>
          </w:tcPr>
          <w:p w14:paraId="6E04E6E0" w14:textId="01AF40AF" w:rsidR="004F74BB" w:rsidRDefault="006F76D4" w:rsidP="00A052B5">
            <w:r>
              <w:t xml:space="preserve">&gt;= 4 </w:t>
            </w:r>
            <w:proofErr w:type="spellStart"/>
            <w:r>
              <w:t>mon</w:t>
            </w:r>
            <w:proofErr w:type="spellEnd"/>
          </w:p>
        </w:tc>
        <w:tc>
          <w:tcPr>
            <w:tcW w:w="880" w:type="dxa"/>
          </w:tcPr>
          <w:p w14:paraId="4D1A049A" w14:textId="3690A381" w:rsidR="004F74BB" w:rsidRDefault="006F76D4" w:rsidP="00A052B5">
            <w:r>
              <w:t xml:space="preserve">&lt;= 6 </w:t>
            </w:r>
            <w:proofErr w:type="spellStart"/>
            <w:r>
              <w:t>yrs</w:t>
            </w:r>
            <w:proofErr w:type="spellEnd"/>
          </w:p>
        </w:tc>
        <w:tc>
          <w:tcPr>
            <w:tcW w:w="1596" w:type="dxa"/>
          </w:tcPr>
          <w:p w14:paraId="7A2F7111" w14:textId="77777777" w:rsidR="004F74BB" w:rsidRDefault="004F74BB" w:rsidP="00A052B5"/>
        </w:tc>
        <w:tc>
          <w:tcPr>
            <w:tcW w:w="534" w:type="dxa"/>
          </w:tcPr>
          <w:p w14:paraId="09119350" w14:textId="6EC23774" w:rsidR="004F74BB" w:rsidRDefault="00902178" w:rsidP="00A052B5">
            <w:r>
              <w:t>Y</w:t>
            </w:r>
          </w:p>
        </w:tc>
        <w:tc>
          <w:tcPr>
            <w:tcW w:w="626" w:type="dxa"/>
          </w:tcPr>
          <w:p w14:paraId="024D1A8A" w14:textId="2BD64DC2" w:rsidR="004F74BB" w:rsidRDefault="00902178" w:rsidP="00A052B5">
            <w:r>
              <w:t>1</w:t>
            </w:r>
          </w:p>
        </w:tc>
        <w:tc>
          <w:tcPr>
            <w:tcW w:w="1209" w:type="dxa"/>
          </w:tcPr>
          <w:p w14:paraId="62FFD5A1" w14:textId="1EB7ACCE" w:rsidR="004F74BB" w:rsidRDefault="00902178" w:rsidP="00A052B5">
            <w:r>
              <w:t xml:space="preserve">Admin at age 12-14 </w:t>
            </w:r>
            <w:proofErr w:type="spellStart"/>
            <w:r>
              <w:t>mon</w:t>
            </w:r>
            <w:proofErr w:type="spellEnd"/>
          </w:p>
        </w:tc>
        <w:tc>
          <w:tcPr>
            <w:tcW w:w="1530" w:type="dxa"/>
          </w:tcPr>
          <w:p w14:paraId="0BB375DC" w14:textId="77777777" w:rsidR="004F74BB" w:rsidRDefault="004F74BB" w:rsidP="00A052B5"/>
        </w:tc>
        <w:tc>
          <w:tcPr>
            <w:tcW w:w="1530" w:type="dxa"/>
          </w:tcPr>
          <w:p w14:paraId="7EBD2068" w14:textId="77777777" w:rsidR="004F74BB" w:rsidRDefault="004F74BB" w:rsidP="00A052B5"/>
        </w:tc>
        <w:tc>
          <w:tcPr>
            <w:tcW w:w="1535" w:type="dxa"/>
          </w:tcPr>
          <w:p w14:paraId="38912B6B" w14:textId="77777777" w:rsidR="004F74BB" w:rsidRDefault="004F74BB" w:rsidP="00A052B5"/>
        </w:tc>
        <w:tc>
          <w:tcPr>
            <w:tcW w:w="1345" w:type="dxa"/>
          </w:tcPr>
          <w:p w14:paraId="343B889B" w14:textId="762C41E5" w:rsidR="004F74BB" w:rsidRDefault="00902178" w:rsidP="00A052B5">
            <w:r>
              <w:t>Admin 2</w:t>
            </w:r>
            <w:r w:rsidRPr="00902178">
              <w:rPr>
                <w:vertAlign w:val="superscript"/>
              </w:rPr>
              <w:t>nd</w:t>
            </w:r>
            <w:r>
              <w:t xml:space="preserve"> dose &gt;= 8 </w:t>
            </w:r>
            <w:proofErr w:type="spellStart"/>
            <w:r>
              <w:t>wks</w:t>
            </w:r>
            <w:proofErr w:type="spellEnd"/>
            <w:r>
              <w:t xml:space="preserve"> from </w:t>
            </w:r>
            <w:r w:rsidR="00474142">
              <w:t>1st</w:t>
            </w:r>
            <w:r>
              <w:t xml:space="preserve"> dose</w:t>
            </w:r>
          </w:p>
        </w:tc>
        <w:tc>
          <w:tcPr>
            <w:tcW w:w="1080" w:type="dxa"/>
          </w:tcPr>
          <w:p w14:paraId="6AF468E4" w14:textId="77777777" w:rsidR="004F74BB" w:rsidRDefault="004F74BB" w:rsidP="00A052B5"/>
        </w:tc>
        <w:tc>
          <w:tcPr>
            <w:tcW w:w="900" w:type="dxa"/>
          </w:tcPr>
          <w:p w14:paraId="3D68D0B7" w14:textId="77777777" w:rsidR="004F74BB" w:rsidRDefault="004F74BB" w:rsidP="00A052B5"/>
        </w:tc>
        <w:tc>
          <w:tcPr>
            <w:tcW w:w="810" w:type="dxa"/>
          </w:tcPr>
          <w:p w14:paraId="791BC6E2" w14:textId="77777777" w:rsidR="004F74BB" w:rsidRDefault="004F74BB" w:rsidP="00A052B5"/>
        </w:tc>
        <w:tc>
          <w:tcPr>
            <w:tcW w:w="810" w:type="dxa"/>
          </w:tcPr>
          <w:p w14:paraId="39A9B41A" w14:textId="77777777" w:rsidR="004F74BB" w:rsidRDefault="004F74BB" w:rsidP="00A052B5"/>
        </w:tc>
        <w:tc>
          <w:tcPr>
            <w:tcW w:w="810" w:type="dxa"/>
          </w:tcPr>
          <w:p w14:paraId="3E6F27C8" w14:textId="77777777" w:rsidR="004F74BB" w:rsidRDefault="004F74BB" w:rsidP="00A052B5"/>
        </w:tc>
        <w:tc>
          <w:tcPr>
            <w:tcW w:w="1080" w:type="dxa"/>
          </w:tcPr>
          <w:p w14:paraId="4955F16E" w14:textId="77777777" w:rsidR="004F74BB" w:rsidRDefault="004F74BB" w:rsidP="00A052B5"/>
        </w:tc>
      </w:tr>
      <w:tr w:rsidR="006F76D4" w14:paraId="6EE70D99" w14:textId="77777777" w:rsidTr="00A052B5">
        <w:tc>
          <w:tcPr>
            <w:tcW w:w="1345" w:type="dxa"/>
          </w:tcPr>
          <w:p w14:paraId="75DC3D5E" w14:textId="77777777" w:rsidR="006F76D4" w:rsidRDefault="006F76D4" w:rsidP="00A052B5"/>
        </w:tc>
        <w:tc>
          <w:tcPr>
            <w:tcW w:w="245" w:type="dxa"/>
          </w:tcPr>
          <w:p w14:paraId="1D2B426D" w14:textId="4D4AC75B" w:rsidR="006F76D4" w:rsidRDefault="00261121" w:rsidP="00A052B5">
            <w:ins w:id="9" w:author="Xia Jing" w:date="2024-04-23T10:32:00Z">
              <w:r>
                <w:t>6</w:t>
              </w:r>
            </w:ins>
          </w:p>
        </w:tc>
        <w:tc>
          <w:tcPr>
            <w:tcW w:w="850" w:type="dxa"/>
          </w:tcPr>
          <w:p w14:paraId="1FA00C11" w14:textId="77777777" w:rsidR="006F76D4" w:rsidRDefault="006F76D4" w:rsidP="00A052B5">
            <w:r>
              <w:t xml:space="preserve">&gt;= 4 </w:t>
            </w:r>
            <w:proofErr w:type="spellStart"/>
            <w:r>
              <w:t>mon</w:t>
            </w:r>
            <w:proofErr w:type="spellEnd"/>
          </w:p>
        </w:tc>
        <w:tc>
          <w:tcPr>
            <w:tcW w:w="880" w:type="dxa"/>
          </w:tcPr>
          <w:p w14:paraId="59FBB20E" w14:textId="77777777" w:rsidR="006F76D4" w:rsidRDefault="006F76D4" w:rsidP="00A052B5">
            <w:r>
              <w:t xml:space="preserve">&lt;= 6 </w:t>
            </w:r>
            <w:proofErr w:type="spellStart"/>
            <w:r>
              <w:t>yrs</w:t>
            </w:r>
            <w:proofErr w:type="spellEnd"/>
          </w:p>
        </w:tc>
        <w:tc>
          <w:tcPr>
            <w:tcW w:w="1596" w:type="dxa"/>
          </w:tcPr>
          <w:p w14:paraId="27EAA0AC" w14:textId="77777777" w:rsidR="006F76D4" w:rsidRDefault="006F76D4" w:rsidP="00A052B5"/>
        </w:tc>
        <w:tc>
          <w:tcPr>
            <w:tcW w:w="534" w:type="dxa"/>
          </w:tcPr>
          <w:p w14:paraId="6F22BB4D" w14:textId="77777777" w:rsidR="006F76D4" w:rsidRDefault="006F76D4" w:rsidP="00A052B5">
            <w:r>
              <w:t>Y</w:t>
            </w:r>
          </w:p>
        </w:tc>
        <w:tc>
          <w:tcPr>
            <w:tcW w:w="626" w:type="dxa"/>
          </w:tcPr>
          <w:p w14:paraId="22786A7E" w14:textId="77777777" w:rsidR="006F76D4" w:rsidRDefault="006F76D4" w:rsidP="00A052B5">
            <w:r>
              <w:t>1</w:t>
            </w:r>
          </w:p>
        </w:tc>
        <w:tc>
          <w:tcPr>
            <w:tcW w:w="1209" w:type="dxa"/>
          </w:tcPr>
          <w:p w14:paraId="009A1E72" w14:textId="77777777" w:rsidR="006F76D4" w:rsidRDefault="006F76D4" w:rsidP="00A052B5">
            <w:r>
              <w:t xml:space="preserve">Admin at age &gt;= 15 </w:t>
            </w:r>
            <w:proofErr w:type="spellStart"/>
            <w:r>
              <w:t>mon</w:t>
            </w:r>
            <w:proofErr w:type="spellEnd"/>
          </w:p>
        </w:tc>
        <w:tc>
          <w:tcPr>
            <w:tcW w:w="1530" w:type="dxa"/>
          </w:tcPr>
          <w:p w14:paraId="338EB782" w14:textId="77777777" w:rsidR="006F76D4" w:rsidRDefault="006F76D4" w:rsidP="00A052B5"/>
        </w:tc>
        <w:tc>
          <w:tcPr>
            <w:tcW w:w="1530" w:type="dxa"/>
          </w:tcPr>
          <w:p w14:paraId="0522C3A2" w14:textId="77777777" w:rsidR="006F76D4" w:rsidRDefault="006F76D4" w:rsidP="00A052B5"/>
        </w:tc>
        <w:tc>
          <w:tcPr>
            <w:tcW w:w="1535" w:type="dxa"/>
          </w:tcPr>
          <w:p w14:paraId="21B7CED2" w14:textId="77777777" w:rsidR="006F76D4" w:rsidRDefault="006F76D4" w:rsidP="00A052B5"/>
        </w:tc>
        <w:tc>
          <w:tcPr>
            <w:tcW w:w="1345" w:type="dxa"/>
          </w:tcPr>
          <w:p w14:paraId="23860986" w14:textId="28B9A9C1" w:rsidR="006F76D4" w:rsidRDefault="00165D19" w:rsidP="00A052B5">
            <w:r>
              <w:t>No further dose is needed</w:t>
            </w:r>
          </w:p>
        </w:tc>
        <w:tc>
          <w:tcPr>
            <w:tcW w:w="1080" w:type="dxa"/>
          </w:tcPr>
          <w:p w14:paraId="6828107D" w14:textId="77777777" w:rsidR="006F76D4" w:rsidRDefault="006F76D4" w:rsidP="00A052B5"/>
        </w:tc>
        <w:tc>
          <w:tcPr>
            <w:tcW w:w="900" w:type="dxa"/>
          </w:tcPr>
          <w:p w14:paraId="640D7372" w14:textId="77777777" w:rsidR="006F76D4" w:rsidRDefault="006F76D4" w:rsidP="00A052B5"/>
        </w:tc>
        <w:tc>
          <w:tcPr>
            <w:tcW w:w="810" w:type="dxa"/>
          </w:tcPr>
          <w:p w14:paraId="7312D173" w14:textId="77777777" w:rsidR="006F76D4" w:rsidRDefault="006F76D4" w:rsidP="00A052B5"/>
        </w:tc>
        <w:tc>
          <w:tcPr>
            <w:tcW w:w="810" w:type="dxa"/>
          </w:tcPr>
          <w:p w14:paraId="33FA1E57" w14:textId="77777777" w:rsidR="006F76D4" w:rsidRDefault="006F76D4" w:rsidP="00A052B5"/>
        </w:tc>
        <w:tc>
          <w:tcPr>
            <w:tcW w:w="810" w:type="dxa"/>
          </w:tcPr>
          <w:p w14:paraId="1D6AC94C" w14:textId="77777777" w:rsidR="006F76D4" w:rsidRDefault="006F76D4" w:rsidP="00A052B5"/>
        </w:tc>
        <w:tc>
          <w:tcPr>
            <w:tcW w:w="1080" w:type="dxa"/>
          </w:tcPr>
          <w:p w14:paraId="24B92C59" w14:textId="77777777" w:rsidR="006F76D4" w:rsidRDefault="006F76D4" w:rsidP="00A052B5"/>
        </w:tc>
      </w:tr>
      <w:tr w:rsidR="00143C1C" w14:paraId="2565FDF8" w14:textId="77777777" w:rsidTr="00B54129">
        <w:tc>
          <w:tcPr>
            <w:tcW w:w="1345" w:type="dxa"/>
            <w:shd w:val="clear" w:color="auto" w:fill="auto"/>
          </w:tcPr>
          <w:p w14:paraId="04695522" w14:textId="77777777" w:rsidR="00143C1C" w:rsidRDefault="00143C1C" w:rsidP="00A052B5"/>
        </w:tc>
        <w:tc>
          <w:tcPr>
            <w:tcW w:w="245" w:type="dxa"/>
            <w:shd w:val="clear" w:color="auto" w:fill="auto"/>
          </w:tcPr>
          <w:p w14:paraId="57F39D51" w14:textId="4B7652EE" w:rsidR="00143C1C" w:rsidRDefault="00261121" w:rsidP="00A052B5">
            <w:ins w:id="10" w:author="Xia Jing" w:date="2024-04-23T10:32:00Z">
              <w:r>
                <w:t>7</w:t>
              </w:r>
            </w:ins>
          </w:p>
        </w:tc>
        <w:tc>
          <w:tcPr>
            <w:tcW w:w="850" w:type="dxa"/>
            <w:shd w:val="clear" w:color="auto" w:fill="auto"/>
          </w:tcPr>
          <w:p w14:paraId="37E70D75" w14:textId="77777777" w:rsidR="00143C1C" w:rsidRPr="00B54129" w:rsidRDefault="00143C1C" w:rsidP="00A052B5">
            <w:r w:rsidRPr="00B54129">
              <w:t xml:space="preserve">&gt;= 4 </w:t>
            </w:r>
            <w:proofErr w:type="spellStart"/>
            <w:r w:rsidRPr="00B54129">
              <w:t>mon</w:t>
            </w:r>
            <w:proofErr w:type="spellEnd"/>
          </w:p>
        </w:tc>
        <w:tc>
          <w:tcPr>
            <w:tcW w:w="880" w:type="dxa"/>
            <w:shd w:val="clear" w:color="auto" w:fill="auto"/>
          </w:tcPr>
          <w:p w14:paraId="35FC23F6" w14:textId="77777777" w:rsidR="00143C1C" w:rsidRPr="00B54129" w:rsidRDefault="00143C1C" w:rsidP="00A052B5">
            <w:r w:rsidRPr="00B54129">
              <w:t xml:space="preserve">&lt;= 12 </w:t>
            </w:r>
            <w:proofErr w:type="spellStart"/>
            <w:r w:rsidRPr="00B54129">
              <w:t>mon</w:t>
            </w:r>
            <w:proofErr w:type="spellEnd"/>
          </w:p>
        </w:tc>
        <w:tc>
          <w:tcPr>
            <w:tcW w:w="1596" w:type="dxa"/>
            <w:shd w:val="clear" w:color="auto" w:fill="auto"/>
          </w:tcPr>
          <w:p w14:paraId="24FC61C5" w14:textId="77777777" w:rsidR="00143C1C" w:rsidRPr="00B54129" w:rsidRDefault="00143C1C" w:rsidP="00A052B5"/>
        </w:tc>
        <w:tc>
          <w:tcPr>
            <w:tcW w:w="534" w:type="dxa"/>
            <w:shd w:val="clear" w:color="auto" w:fill="auto"/>
          </w:tcPr>
          <w:p w14:paraId="013F8E66" w14:textId="77777777" w:rsidR="00143C1C" w:rsidRPr="00B54129" w:rsidRDefault="00143C1C" w:rsidP="00A052B5">
            <w:r w:rsidRPr="00B54129">
              <w:t>Y</w:t>
            </w:r>
          </w:p>
        </w:tc>
        <w:tc>
          <w:tcPr>
            <w:tcW w:w="626" w:type="dxa"/>
            <w:shd w:val="clear" w:color="auto" w:fill="auto"/>
          </w:tcPr>
          <w:p w14:paraId="7E468BA2" w14:textId="77777777" w:rsidR="00143C1C" w:rsidRPr="00B54129" w:rsidRDefault="00143C1C" w:rsidP="00A052B5">
            <w:r w:rsidRPr="00B54129">
              <w:t>2</w:t>
            </w:r>
          </w:p>
        </w:tc>
        <w:tc>
          <w:tcPr>
            <w:tcW w:w="1209" w:type="dxa"/>
            <w:shd w:val="clear" w:color="auto" w:fill="auto"/>
          </w:tcPr>
          <w:p w14:paraId="7367C8F9" w14:textId="77777777" w:rsidR="00143C1C" w:rsidRPr="00B54129" w:rsidRDefault="00143C1C" w:rsidP="00A052B5">
            <w:r w:rsidRPr="00B54129">
              <w:t>Admin 1</w:t>
            </w:r>
            <w:r w:rsidRPr="00B54129">
              <w:rPr>
                <w:vertAlign w:val="superscript"/>
              </w:rPr>
              <w:t>st</w:t>
            </w:r>
            <w:r w:rsidRPr="00B54129">
              <w:t xml:space="preserve"> dose when at age 7-11 </w:t>
            </w:r>
            <w:proofErr w:type="spellStart"/>
            <w:r w:rsidRPr="00B54129">
              <w:t>mon</w:t>
            </w:r>
            <w:proofErr w:type="spellEnd"/>
          </w:p>
        </w:tc>
        <w:tc>
          <w:tcPr>
            <w:tcW w:w="1530" w:type="dxa"/>
            <w:shd w:val="clear" w:color="auto" w:fill="auto"/>
          </w:tcPr>
          <w:p w14:paraId="6F95FF40" w14:textId="77777777" w:rsidR="00143C1C" w:rsidRPr="00B54129" w:rsidRDefault="00143C1C" w:rsidP="00A052B5"/>
        </w:tc>
        <w:tc>
          <w:tcPr>
            <w:tcW w:w="1530" w:type="dxa"/>
            <w:shd w:val="clear" w:color="auto" w:fill="auto"/>
          </w:tcPr>
          <w:p w14:paraId="686E31C2" w14:textId="77777777" w:rsidR="00143C1C" w:rsidRPr="00B54129" w:rsidRDefault="00143C1C" w:rsidP="00A052B5"/>
        </w:tc>
        <w:tc>
          <w:tcPr>
            <w:tcW w:w="1535" w:type="dxa"/>
            <w:shd w:val="clear" w:color="auto" w:fill="auto"/>
          </w:tcPr>
          <w:p w14:paraId="6677D4E3" w14:textId="77777777" w:rsidR="00143C1C" w:rsidRPr="00B54129" w:rsidRDefault="00143C1C" w:rsidP="00A052B5"/>
        </w:tc>
        <w:tc>
          <w:tcPr>
            <w:tcW w:w="1345" w:type="dxa"/>
            <w:shd w:val="clear" w:color="auto" w:fill="auto"/>
          </w:tcPr>
          <w:p w14:paraId="1E2EFA82" w14:textId="0FF6DA96" w:rsidR="00143C1C" w:rsidRDefault="00143C1C" w:rsidP="00A052B5">
            <w:r w:rsidRPr="00B54129">
              <w:t>Admin 3</w:t>
            </w:r>
            <w:r w:rsidRPr="00B54129">
              <w:rPr>
                <w:vertAlign w:val="superscript"/>
              </w:rPr>
              <w:t>rd</w:t>
            </w:r>
            <w:r w:rsidRPr="00B54129">
              <w:t xml:space="preserve"> dose &gt;= 8 </w:t>
            </w:r>
            <w:proofErr w:type="spellStart"/>
            <w:r w:rsidRPr="00B54129">
              <w:t>wks</w:t>
            </w:r>
            <w:proofErr w:type="spellEnd"/>
            <w:r w:rsidRPr="00B54129">
              <w:t xml:space="preserve"> from </w:t>
            </w:r>
            <w:r w:rsidR="00474142">
              <w:t>2nd</w:t>
            </w:r>
            <w:r w:rsidRPr="00B54129">
              <w:t xml:space="preserve"> dose</w:t>
            </w:r>
            <w:r w:rsidR="007C4601" w:rsidRPr="00B54129">
              <w:t xml:space="preserve"> AND at age 12-59 </w:t>
            </w:r>
            <w:proofErr w:type="spellStart"/>
            <w:r w:rsidR="007C4601" w:rsidRPr="00B54129">
              <w:t>mon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14:paraId="0B4D123D" w14:textId="77777777" w:rsidR="00143C1C" w:rsidRDefault="00143C1C" w:rsidP="00A052B5"/>
        </w:tc>
        <w:tc>
          <w:tcPr>
            <w:tcW w:w="900" w:type="dxa"/>
            <w:shd w:val="clear" w:color="auto" w:fill="auto"/>
          </w:tcPr>
          <w:p w14:paraId="26C16CCD" w14:textId="77777777" w:rsidR="00143C1C" w:rsidRDefault="00143C1C" w:rsidP="00A052B5"/>
        </w:tc>
        <w:tc>
          <w:tcPr>
            <w:tcW w:w="810" w:type="dxa"/>
            <w:shd w:val="clear" w:color="auto" w:fill="auto"/>
          </w:tcPr>
          <w:p w14:paraId="6577C89D" w14:textId="77777777" w:rsidR="00143C1C" w:rsidRDefault="00143C1C" w:rsidP="00A052B5"/>
        </w:tc>
        <w:tc>
          <w:tcPr>
            <w:tcW w:w="810" w:type="dxa"/>
            <w:shd w:val="clear" w:color="auto" w:fill="auto"/>
          </w:tcPr>
          <w:p w14:paraId="3F582E90" w14:textId="77777777" w:rsidR="00143C1C" w:rsidRDefault="00143C1C" w:rsidP="00A052B5"/>
        </w:tc>
        <w:tc>
          <w:tcPr>
            <w:tcW w:w="810" w:type="dxa"/>
            <w:shd w:val="clear" w:color="auto" w:fill="auto"/>
          </w:tcPr>
          <w:p w14:paraId="34FF29FF" w14:textId="77777777" w:rsidR="00143C1C" w:rsidRDefault="00143C1C" w:rsidP="00A052B5"/>
        </w:tc>
        <w:tc>
          <w:tcPr>
            <w:tcW w:w="1080" w:type="dxa"/>
            <w:shd w:val="clear" w:color="auto" w:fill="auto"/>
          </w:tcPr>
          <w:p w14:paraId="3BFAF3C1" w14:textId="77777777" w:rsidR="00143C1C" w:rsidRDefault="00143C1C" w:rsidP="00A052B5"/>
        </w:tc>
      </w:tr>
      <w:tr w:rsidR="006F76D4" w14:paraId="6A72ACF7" w14:textId="77777777" w:rsidTr="00A052B5">
        <w:tc>
          <w:tcPr>
            <w:tcW w:w="1345" w:type="dxa"/>
          </w:tcPr>
          <w:p w14:paraId="0A3B1A59" w14:textId="77777777" w:rsidR="006F76D4" w:rsidRDefault="006F76D4" w:rsidP="00A052B5"/>
        </w:tc>
        <w:tc>
          <w:tcPr>
            <w:tcW w:w="245" w:type="dxa"/>
          </w:tcPr>
          <w:p w14:paraId="186E707F" w14:textId="13BF3A56" w:rsidR="006F76D4" w:rsidRDefault="00261121" w:rsidP="00A052B5">
            <w:ins w:id="11" w:author="Xia Jing" w:date="2024-04-23T10:32:00Z">
              <w:r>
                <w:t>8</w:t>
              </w:r>
            </w:ins>
          </w:p>
        </w:tc>
        <w:tc>
          <w:tcPr>
            <w:tcW w:w="850" w:type="dxa"/>
          </w:tcPr>
          <w:p w14:paraId="5FDE7966" w14:textId="3792F1E7" w:rsidR="006F76D4" w:rsidRDefault="00AB5134" w:rsidP="00A052B5">
            <w:r>
              <w:t xml:space="preserve">&gt;= </w:t>
            </w:r>
            <w:r w:rsidR="00C94AC6">
              <w:t>12</w:t>
            </w:r>
            <w:r>
              <w:t xml:space="preserve"> </w:t>
            </w:r>
            <w:proofErr w:type="spellStart"/>
            <w:r>
              <w:t>mon</w:t>
            </w:r>
            <w:proofErr w:type="spellEnd"/>
          </w:p>
        </w:tc>
        <w:tc>
          <w:tcPr>
            <w:tcW w:w="880" w:type="dxa"/>
          </w:tcPr>
          <w:p w14:paraId="74E41FE8" w14:textId="76C70C4F" w:rsidR="006F76D4" w:rsidRDefault="00AB5134" w:rsidP="00A052B5">
            <w:r>
              <w:t xml:space="preserve">&lt;= </w:t>
            </w:r>
            <w:r w:rsidR="00C94AC6">
              <w:t>59</w:t>
            </w:r>
            <w:r>
              <w:t xml:space="preserve"> </w:t>
            </w:r>
            <w:r w:rsidR="00800824">
              <w:t>Mon</w:t>
            </w:r>
          </w:p>
        </w:tc>
        <w:tc>
          <w:tcPr>
            <w:tcW w:w="1596" w:type="dxa"/>
          </w:tcPr>
          <w:p w14:paraId="6EA91006" w14:textId="77777777" w:rsidR="006F76D4" w:rsidRDefault="006F76D4" w:rsidP="00A052B5"/>
        </w:tc>
        <w:tc>
          <w:tcPr>
            <w:tcW w:w="534" w:type="dxa"/>
          </w:tcPr>
          <w:p w14:paraId="66D8A30C" w14:textId="77777777" w:rsidR="006F76D4" w:rsidRDefault="006F76D4" w:rsidP="00A052B5">
            <w:r>
              <w:t>Y</w:t>
            </w:r>
          </w:p>
        </w:tc>
        <w:tc>
          <w:tcPr>
            <w:tcW w:w="626" w:type="dxa"/>
          </w:tcPr>
          <w:p w14:paraId="1FF400B7" w14:textId="77777777" w:rsidR="006F76D4" w:rsidRDefault="006F76D4" w:rsidP="00A052B5">
            <w:r>
              <w:t>2</w:t>
            </w:r>
          </w:p>
        </w:tc>
        <w:tc>
          <w:tcPr>
            <w:tcW w:w="1209" w:type="dxa"/>
          </w:tcPr>
          <w:p w14:paraId="6ECC41E5" w14:textId="77777777" w:rsidR="006F76D4" w:rsidRDefault="006F76D4" w:rsidP="00A052B5">
            <w:r>
              <w:t>Admin 1</w:t>
            </w:r>
            <w:r w:rsidRPr="00902178">
              <w:rPr>
                <w:vertAlign w:val="superscript"/>
              </w:rPr>
              <w:t>st</w:t>
            </w:r>
            <w:r>
              <w:t xml:space="preserve"> dose at age &lt; 12 </w:t>
            </w:r>
            <w:proofErr w:type="spellStart"/>
            <w:r>
              <w:t>mon</w:t>
            </w:r>
            <w:proofErr w:type="spellEnd"/>
            <w:r>
              <w:t xml:space="preserve"> AND dose 2 at age &lt; 15 </w:t>
            </w:r>
            <w:proofErr w:type="spellStart"/>
            <w:r>
              <w:t>mon</w:t>
            </w:r>
            <w:proofErr w:type="spellEnd"/>
          </w:p>
        </w:tc>
        <w:tc>
          <w:tcPr>
            <w:tcW w:w="1530" w:type="dxa"/>
          </w:tcPr>
          <w:p w14:paraId="2D08F118" w14:textId="77777777" w:rsidR="006F76D4" w:rsidRDefault="006F76D4" w:rsidP="00A052B5"/>
        </w:tc>
        <w:tc>
          <w:tcPr>
            <w:tcW w:w="1530" w:type="dxa"/>
          </w:tcPr>
          <w:p w14:paraId="4B15E5C8" w14:textId="77777777" w:rsidR="006F76D4" w:rsidRDefault="006F76D4" w:rsidP="00A052B5"/>
        </w:tc>
        <w:tc>
          <w:tcPr>
            <w:tcW w:w="1535" w:type="dxa"/>
          </w:tcPr>
          <w:p w14:paraId="221D0F1C" w14:textId="77777777" w:rsidR="006F76D4" w:rsidRDefault="006F76D4" w:rsidP="00A052B5"/>
        </w:tc>
        <w:tc>
          <w:tcPr>
            <w:tcW w:w="1345" w:type="dxa"/>
          </w:tcPr>
          <w:p w14:paraId="4FD97CC3" w14:textId="725E35A7" w:rsidR="006F76D4" w:rsidRDefault="006F76D4" w:rsidP="00A052B5">
            <w:r>
              <w:t>Admin 3</w:t>
            </w:r>
            <w:r w:rsidRPr="00902178">
              <w:rPr>
                <w:vertAlign w:val="superscript"/>
              </w:rPr>
              <w:t>rd</w:t>
            </w:r>
            <w:r>
              <w:t xml:space="preserve"> dose &gt;= 8 </w:t>
            </w:r>
            <w:proofErr w:type="spellStart"/>
            <w:r>
              <w:t>wks</w:t>
            </w:r>
            <w:proofErr w:type="spellEnd"/>
            <w:r>
              <w:t xml:space="preserve"> of </w:t>
            </w:r>
            <w:r w:rsidR="00053CF1">
              <w:t>2</w:t>
            </w:r>
            <w:r w:rsidR="00053CF1" w:rsidRPr="00053CF1">
              <w:rPr>
                <w:vertAlign w:val="superscript"/>
              </w:rPr>
              <w:t>nd</w:t>
            </w:r>
            <w:r w:rsidR="00053CF1">
              <w:t xml:space="preserve"> </w:t>
            </w:r>
            <w:r>
              <w:t xml:space="preserve">dose </w:t>
            </w:r>
            <w:r w:rsidR="00773DA8" w:rsidRPr="00B54129">
              <w:t xml:space="preserve">AND at age 12-59 </w:t>
            </w:r>
            <w:proofErr w:type="spellStart"/>
            <w:r w:rsidR="00773DA8" w:rsidRPr="00B54129">
              <w:t>mon</w:t>
            </w:r>
            <w:proofErr w:type="spellEnd"/>
          </w:p>
        </w:tc>
        <w:tc>
          <w:tcPr>
            <w:tcW w:w="1080" w:type="dxa"/>
          </w:tcPr>
          <w:p w14:paraId="65942BA4" w14:textId="77777777" w:rsidR="006F76D4" w:rsidRDefault="006F76D4" w:rsidP="00A052B5"/>
        </w:tc>
        <w:tc>
          <w:tcPr>
            <w:tcW w:w="900" w:type="dxa"/>
          </w:tcPr>
          <w:p w14:paraId="005B1483" w14:textId="77777777" w:rsidR="006F76D4" w:rsidRDefault="006F76D4" w:rsidP="00A052B5"/>
        </w:tc>
        <w:tc>
          <w:tcPr>
            <w:tcW w:w="810" w:type="dxa"/>
          </w:tcPr>
          <w:p w14:paraId="412EA893" w14:textId="77777777" w:rsidR="006F76D4" w:rsidRDefault="006F76D4" w:rsidP="00A052B5"/>
        </w:tc>
        <w:tc>
          <w:tcPr>
            <w:tcW w:w="810" w:type="dxa"/>
          </w:tcPr>
          <w:p w14:paraId="3605F814" w14:textId="77777777" w:rsidR="006F76D4" w:rsidRDefault="006F76D4" w:rsidP="00A052B5"/>
        </w:tc>
        <w:tc>
          <w:tcPr>
            <w:tcW w:w="810" w:type="dxa"/>
          </w:tcPr>
          <w:p w14:paraId="1E0AF5FA" w14:textId="77777777" w:rsidR="006F76D4" w:rsidRDefault="006F76D4" w:rsidP="00A052B5"/>
        </w:tc>
        <w:tc>
          <w:tcPr>
            <w:tcW w:w="1080" w:type="dxa"/>
          </w:tcPr>
          <w:p w14:paraId="258B4214" w14:textId="77777777" w:rsidR="006F76D4" w:rsidRDefault="006F76D4" w:rsidP="00A052B5"/>
        </w:tc>
      </w:tr>
      <w:tr w:rsidR="006F76D4" w14:paraId="1E81D52F" w14:textId="77777777" w:rsidTr="00A052B5">
        <w:tc>
          <w:tcPr>
            <w:tcW w:w="1345" w:type="dxa"/>
          </w:tcPr>
          <w:p w14:paraId="3021457C" w14:textId="77777777" w:rsidR="006F76D4" w:rsidRDefault="006F76D4" w:rsidP="00A052B5"/>
        </w:tc>
        <w:tc>
          <w:tcPr>
            <w:tcW w:w="245" w:type="dxa"/>
          </w:tcPr>
          <w:p w14:paraId="077362D1" w14:textId="49217941" w:rsidR="006F76D4" w:rsidRDefault="00261121" w:rsidP="00A052B5">
            <w:ins w:id="12" w:author="Xia Jing" w:date="2024-04-23T10:32:00Z">
              <w:r>
                <w:t>9</w:t>
              </w:r>
            </w:ins>
          </w:p>
        </w:tc>
        <w:tc>
          <w:tcPr>
            <w:tcW w:w="850" w:type="dxa"/>
          </w:tcPr>
          <w:p w14:paraId="70A2AB50" w14:textId="187C2A30" w:rsidR="006F76D4" w:rsidRDefault="00AB5134" w:rsidP="00A052B5">
            <w:r>
              <w:t xml:space="preserve">&gt;= 4 </w:t>
            </w:r>
            <w:proofErr w:type="spellStart"/>
            <w:r>
              <w:t>mon</w:t>
            </w:r>
            <w:proofErr w:type="spellEnd"/>
          </w:p>
        </w:tc>
        <w:tc>
          <w:tcPr>
            <w:tcW w:w="880" w:type="dxa"/>
          </w:tcPr>
          <w:p w14:paraId="2B930F87" w14:textId="5ADA7BB3" w:rsidR="006F76D4" w:rsidRDefault="00AB5134" w:rsidP="00A052B5">
            <w:r>
              <w:t xml:space="preserve">&lt;= 59 </w:t>
            </w:r>
            <w:proofErr w:type="spellStart"/>
            <w:r>
              <w:t>mon</w:t>
            </w:r>
            <w:proofErr w:type="spellEnd"/>
          </w:p>
        </w:tc>
        <w:tc>
          <w:tcPr>
            <w:tcW w:w="1596" w:type="dxa"/>
          </w:tcPr>
          <w:p w14:paraId="43C7846F" w14:textId="77777777" w:rsidR="006F76D4" w:rsidRDefault="006F76D4" w:rsidP="00A052B5"/>
        </w:tc>
        <w:tc>
          <w:tcPr>
            <w:tcW w:w="534" w:type="dxa"/>
          </w:tcPr>
          <w:p w14:paraId="583080B9" w14:textId="71BE3677" w:rsidR="006F76D4" w:rsidRDefault="00AB5134" w:rsidP="00A052B5">
            <w:r>
              <w:t>Y</w:t>
            </w:r>
          </w:p>
        </w:tc>
        <w:tc>
          <w:tcPr>
            <w:tcW w:w="626" w:type="dxa"/>
          </w:tcPr>
          <w:p w14:paraId="57C71059" w14:textId="293C5E3B" w:rsidR="006F76D4" w:rsidRDefault="00AB5134" w:rsidP="00A052B5">
            <w:r>
              <w:t>3</w:t>
            </w:r>
          </w:p>
        </w:tc>
        <w:tc>
          <w:tcPr>
            <w:tcW w:w="1209" w:type="dxa"/>
          </w:tcPr>
          <w:p w14:paraId="0ACB09B1" w14:textId="7C6AFEC4" w:rsidR="006F76D4" w:rsidRDefault="00AB5134" w:rsidP="00A052B5">
            <w:r>
              <w:t xml:space="preserve">Admin all before age of 12 </w:t>
            </w:r>
            <w:proofErr w:type="spellStart"/>
            <w:r>
              <w:t>mon</w:t>
            </w:r>
            <w:proofErr w:type="spellEnd"/>
          </w:p>
        </w:tc>
        <w:tc>
          <w:tcPr>
            <w:tcW w:w="1530" w:type="dxa"/>
          </w:tcPr>
          <w:p w14:paraId="2A3F793C" w14:textId="77777777" w:rsidR="006F76D4" w:rsidRDefault="006F76D4" w:rsidP="00A052B5"/>
        </w:tc>
        <w:tc>
          <w:tcPr>
            <w:tcW w:w="1530" w:type="dxa"/>
          </w:tcPr>
          <w:p w14:paraId="601AB389" w14:textId="77777777" w:rsidR="006F76D4" w:rsidRDefault="006F76D4" w:rsidP="00A052B5"/>
        </w:tc>
        <w:tc>
          <w:tcPr>
            <w:tcW w:w="1535" w:type="dxa"/>
          </w:tcPr>
          <w:p w14:paraId="7B666635" w14:textId="77777777" w:rsidR="006F76D4" w:rsidRDefault="006F76D4" w:rsidP="00A052B5"/>
        </w:tc>
        <w:tc>
          <w:tcPr>
            <w:tcW w:w="1345" w:type="dxa"/>
          </w:tcPr>
          <w:p w14:paraId="226BFE7C" w14:textId="2709260C" w:rsidR="006F76D4" w:rsidRDefault="00AB5134" w:rsidP="00A052B5">
            <w:r>
              <w:t>Adm</w:t>
            </w:r>
            <w:r w:rsidR="00337940">
              <w:t>i</w:t>
            </w:r>
            <w:r>
              <w:t>n 4</w:t>
            </w:r>
            <w:r w:rsidRPr="00AB5134">
              <w:rPr>
                <w:vertAlign w:val="superscript"/>
              </w:rPr>
              <w:t>th</w:t>
            </w:r>
            <w:r>
              <w:t xml:space="preserve"> dose &gt;= 8 </w:t>
            </w:r>
            <w:proofErr w:type="spellStart"/>
            <w:r>
              <w:lastRenderedPageBreak/>
              <w:t>wks</w:t>
            </w:r>
            <w:proofErr w:type="spellEnd"/>
            <w:r>
              <w:t xml:space="preserve"> from </w:t>
            </w:r>
            <w:r w:rsidR="00653B12">
              <w:t>3</w:t>
            </w:r>
            <w:r w:rsidR="00653B12" w:rsidRPr="00653B12">
              <w:rPr>
                <w:vertAlign w:val="superscript"/>
              </w:rPr>
              <w:t>rd</w:t>
            </w:r>
            <w:r w:rsidR="00653B12">
              <w:t xml:space="preserve"> </w:t>
            </w:r>
            <w:r>
              <w:t xml:space="preserve"> dose</w:t>
            </w:r>
          </w:p>
        </w:tc>
        <w:tc>
          <w:tcPr>
            <w:tcW w:w="1080" w:type="dxa"/>
          </w:tcPr>
          <w:p w14:paraId="240E9F02" w14:textId="77777777" w:rsidR="006F76D4" w:rsidRDefault="006F76D4" w:rsidP="00A052B5"/>
        </w:tc>
        <w:tc>
          <w:tcPr>
            <w:tcW w:w="900" w:type="dxa"/>
          </w:tcPr>
          <w:p w14:paraId="5FF6DFE6" w14:textId="77777777" w:rsidR="006F76D4" w:rsidRDefault="006F76D4" w:rsidP="00A052B5"/>
        </w:tc>
        <w:tc>
          <w:tcPr>
            <w:tcW w:w="810" w:type="dxa"/>
          </w:tcPr>
          <w:p w14:paraId="1CF86208" w14:textId="77777777" w:rsidR="006F76D4" w:rsidRDefault="006F76D4" w:rsidP="00A052B5"/>
        </w:tc>
        <w:tc>
          <w:tcPr>
            <w:tcW w:w="810" w:type="dxa"/>
          </w:tcPr>
          <w:p w14:paraId="7FD5A0D3" w14:textId="77777777" w:rsidR="006F76D4" w:rsidRDefault="006F76D4" w:rsidP="00A052B5"/>
        </w:tc>
        <w:tc>
          <w:tcPr>
            <w:tcW w:w="810" w:type="dxa"/>
          </w:tcPr>
          <w:p w14:paraId="4187A947" w14:textId="77777777" w:rsidR="006F76D4" w:rsidRDefault="006F76D4" w:rsidP="00A052B5"/>
        </w:tc>
        <w:tc>
          <w:tcPr>
            <w:tcW w:w="1080" w:type="dxa"/>
          </w:tcPr>
          <w:p w14:paraId="0C75CE8E" w14:textId="77777777" w:rsidR="006F76D4" w:rsidRDefault="006F76D4" w:rsidP="00A052B5"/>
        </w:tc>
      </w:tr>
      <w:tr w:rsidR="00902178" w14:paraId="47963CD1" w14:textId="77777777" w:rsidTr="00A052B5">
        <w:tc>
          <w:tcPr>
            <w:tcW w:w="1345" w:type="dxa"/>
          </w:tcPr>
          <w:p w14:paraId="03EEE978" w14:textId="77777777" w:rsidR="00902178" w:rsidRDefault="00902178" w:rsidP="00A052B5"/>
        </w:tc>
        <w:tc>
          <w:tcPr>
            <w:tcW w:w="245" w:type="dxa"/>
          </w:tcPr>
          <w:p w14:paraId="7F7F45AE" w14:textId="26C1CC29" w:rsidR="00902178" w:rsidRDefault="00261121" w:rsidP="00A052B5">
            <w:ins w:id="13" w:author="Xia Jing" w:date="2024-04-23T10:32:00Z">
              <w:r>
                <w:t>10</w:t>
              </w:r>
            </w:ins>
          </w:p>
        </w:tc>
        <w:tc>
          <w:tcPr>
            <w:tcW w:w="850" w:type="dxa"/>
          </w:tcPr>
          <w:p w14:paraId="50A1210A" w14:textId="07E7A2AC" w:rsidR="00902178" w:rsidRDefault="00902178" w:rsidP="00A052B5">
            <w:r>
              <w:t xml:space="preserve">&gt;= 15 </w:t>
            </w:r>
            <w:proofErr w:type="spellStart"/>
            <w:r>
              <w:t>mon</w:t>
            </w:r>
            <w:proofErr w:type="spellEnd"/>
          </w:p>
        </w:tc>
        <w:tc>
          <w:tcPr>
            <w:tcW w:w="880" w:type="dxa"/>
          </w:tcPr>
          <w:p w14:paraId="507D6E26" w14:textId="5E5974EA" w:rsidR="00902178" w:rsidRDefault="00902178" w:rsidP="00A052B5">
            <w:r>
              <w:t xml:space="preserve">&lt;=59 </w:t>
            </w:r>
            <w:proofErr w:type="spellStart"/>
            <w:r>
              <w:t>mon</w:t>
            </w:r>
            <w:proofErr w:type="spellEnd"/>
          </w:p>
        </w:tc>
        <w:tc>
          <w:tcPr>
            <w:tcW w:w="1596" w:type="dxa"/>
          </w:tcPr>
          <w:p w14:paraId="76F788C2" w14:textId="77777777" w:rsidR="00902178" w:rsidRDefault="00902178" w:rsidP="00A052B5"/>
        </w:tc>
        <w:tc>
          <w:tcPr>
            <w:tcW w:w="534" w:type="dxa"/>
          </w:tcPr>
          <w:p w14:paraId="11467C55" w14:textId="28E72720" w:rsidR="00902178" w:rsidRDefault="00902178" w:rsidP="00A052B5">
            <w:r>
              <w:t>N</w:t>
            </w:r>
          </w:p>
        </w:tc>
        <w:tc>
          <w:tcPr>
            <w:tcW w:w="626" w:type="dxa"/>
          </w:tcPr>
          <w:p w14:paraId="581C741D" w14:textId="77777777" w:rsidR="00902178" w:rsidRDefault="00902178" w:rsidP="00A052B5"/>
        </w:tc>
        <w:tc>
          <w:tcPr>
            <w:tcW w:w="1209" w:type="dxa"/>
          </w:tcPr>
          <w:p w14:paraId="569F4EF5" w14:textId="77777777" w:rsidR="00902178" w:rsidRDefault="00902178" w:rsidP="00A052B5"/>
        </w:tc>
        <w:tc>
          <w:tcPr>
            <w:tcW w:w="1530" w:type="dxa"/>
          </w:tcPr>
          <w:p w14:paraId="38A4DF5A" w14:textId="77777777" w:rsidR="00902178" w:rsidRDefault="00902178" w:rsidP="00A052B5"/>
        </w:tc>
        <w:tc>
          <w:tcPr>
            <w:tcW w:w="1530" w:type="dxa"/>
          </w:tcPr>
          <w:p w14:paraId="28194B13" w14:textId="77777777" w:rsidR="00902178" w:rsidRDefault="00902178" w:rsidP="00A052B5"/>
        </w:tc>
        <w:tc>
          <w:tcPr>
            <w:tcW w:w="1535" w:type="dxa"/>
          </w:tcPr>
          <w:p w14:paraId="6D61E766" w14:textId="77777777" w:rsidR="00902178" w:rsidRDefault="00902178" w:rsidP="00A052B5"/>
        </w:tc>
        <w:tc>
          <w:tcPr>
            <w:tcW w:w="1345" w:type="dxa"/>
          </w:tcPr>
          <w:p w14:paraId="5FF7298A" w14:textId="0BC2B0BD" w:rsidR="00902178" w:rsidRDefault="00902178" w:rsidP="00A052B5">
            <w:r>
              <w:t>Admin 1</w:t>
            </w:r>
            <w:r w:rsidRPr="00902178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1080" w:type="dxa"/>
          </w:tcPr>
          <w:p w14:paraId="28018C25" w14:textId="77777777" w:rsidR="00902178" w:rsidRDefault="00902178" w:rsidP="00A052B5"/>
        </w:tc>
        <w:tc>
          <w:tcPr>
            <w:tcW w:w="900" w:type="dxa"/>
          </w:tcPr>
          <w:p w14:paraId="5E6A2854" w14:textId="77777777" w:rsidR="00902178" w:rsidRDefault="00902178" w:rsidP="00A052B5"/>
        </w:tc>
        <w:tc>
          <w:tcPr>
            <w:tcW w:w="810" w:type="dxa"/>
          </w:tcPr>
          <w:p w14:paraId="299A03E5" w14:textId="77777777" w:rsidR="00902178" w:rsidRDefault="00902178" w:rsidP="00A052B5"/>
        </w:tc>
        <w:tc>
          <w:tcPr>
            <w:tcW w:w="810" w:type="dxa"/>
          </w:tcPr>
          <w:p w14:paraId="149438D1" w14:textId="77777777" w:rsidR="00902178" w:rsidRDefault="00902178" w:rsidP="00A052B5"/>
        </w:tc>
        <w:tc>
          <w:tcPr>
            <w:tcW w:w="810" w:type="dxa"/>
          </w:tcPr>
          <w:p w14:paraId="15546E7D" w14:textId="77777777" w:rsidR="00902178" w:rsidRDefault="00902178" w:rsidP="00A052B5"/>
        </w:tc>
        <w:tc>
          <w:tcPr>
            <w:tcW w:w="1080" w:type="dxa"/>
          </w:tcPr>
          <w:p w14:paraId="631F6C9A" w14:textId="77777777" w:rsidR="00902178" w:rsidRDefault="00902178" w:rsidP="00A052B5"/>
        </w:tc>
      </w:tr>
      <w:tr w:rsidR="00902178" w14:paraId="26EA83E5" w14:textId="77777777" w:rsidTr="00A052B5">
        <w:tc>
          <w:tcPr>
            <w:tcW w:w="1345" w:type="dxa"/>
          </w:tcPr>
          <w:p w14:paraId="6677B141" w14:textId="77777777" w:rsidR="00902178" w:rsidRDefault="00902178" w:rsidP="00A052B5"/>
        </w:tc>
        <w:tc>
          <w:tcPr>
            <w:tcW w:w="245" w:type="dxa"/>
          </w:tcPr>
          <w:p w14:paraId="18D7E8BA" w14:textId="450DEABA" w:rsidR="00902178" w:rsidRDefault="00261121" w:rsidP="00A052B5">
            <w:ins w:id="14" w:author="Xia Jing" w:date="2024-04-23T10:32:00Z">
              <w:r>
                <w:t>11</w:t>
              </w:r>
            </w:ins>
          </w:p>
        </w:tc>
        <w:tc>
          <w:tcPr>
            <w:tcW w:w="850" w:type="dxa"/>
          </w:tcPr>
          <w:p w14:paraId="2E07E071" w14:textId="5C571B04" w:rsidR="00902178" w:rsidRDefault="00902178" w:rsidP="00902178">
            <w:r>
              <w:t xml:space="preserve">&gt;=60 </w:t>
            </w:r>
            <w:proofErr w:type="spellStart"/>
            <w:r>
              <w:t>mon</w:t>
            </w:r>
            <w:proofErr w:type="spellEnd"/>
          </w:p>
        </w:tc>
        <w:tc>
          <w:tcPr>
            <w:tcW w:w="880" w:type="dxa"/>
          </w:tcPr>
          <w:p w14:paraId="7F3A23B7" w14:textId="77777777" w:rsidR="00902178" w:rsidRDefault="00902178" w:rsidP="00A052B5"/>
        </w:tc>
        <w:tc>
          <w:tcPr>
            <w:tcW w:w="1596" w:type="dxa"/>
          </w:tcPr>
          <w:p w14:paraId="74792D6C" w14:textId="589D1ECE" w:rsidR="00902178" w:rsidRDefault="00902178" w:rsidP="00A052B5">
            <w:r>
              <w:t>Not considered high risk</w:t>
            </w:r>
          </w:p>
        </w:tc>
        <w:tc>
          <w:tcPr>
            <w:tcW w:w="534" w:type="dxa"/>
          </w:tcPr>
          <w:p w14:paraId="67D07182" w14:textId="14B45F24" w:rsidR="00902178" w:rsidRDefault="00902178" w:rsidP="00A052B5">
            <w:r>
              <w:t>N</w:t>
            </w:r>
          </w:p>
        </w:tc>
        <w:tc>
          <w:tcPr>
            <w:tcW w:w="626" w:type="dxa"/>
          </w:tcPr>
          <w:p w14:paraId="429F6A02" w14:textId="77777777" w:rsidR="00902178" w:rsidRDefault="00902178" w:rsidP="00A052B5"/>
        </w:tc>
        <w:tc>
          <w:tcPr>
            <w:tcW w:w="1209" w:type="dxa"/>
          </w:tcPr>
          <w:p w14:paraId="78B2AA23" w14:textId="77777777" w:rsidR="00902178" w:rsidRDefault="00902178" w:rsidP="00A052B5"/>
        </w:tc>
        <w:tc>
          <w:tcPr>
            <w:tcW w:w="1530" w:type="dxa"/>
          </w:tcPr>
          <w:p w14:paraId="7935F1A1" w14:textId="77777777" w:rsidR="00902178" w:rsidRDefault="00902178" w:rsidP="00A052B5"/>
        </w:tc>
        <w:tc>
          <w:tcPr>
            <w:tcW w:w="1530" w:type="dxa"/>
          </w:tcPr>
          <w:p w14:paraId="2583A381" w14:textId="77777777" w:rsidR="00902178" w:rsidRDefault="00902178" w:rsidP="00A052B5"/>
        </w:tc>
        <w:tc>
          <w:tcPr>
            <w:tcW w:w="1535" w:type="dxa"/>
          </w:tcPr>
          <w:p w14:paraId="462442A3" w14:textId="77777777" w:rsidR="00902178" w:rsidRDefault="00902178" w:rsidP="00A052B5"/>
        </w:tc>
        <w:tc>
          <w:tcPr>
            <w:tcW w:w="1345" w:type="dxa"/>
          </w:tcPr>
          <w:p w14:paraId="781D3895" w14:textId="1D28AAF0" w:rsidR="00902178" w:rsidRDefault="00902178" w:rsidP="00A052B5">
            <w:r>
              <w:t>Do not admin</w:t>
            </w:r>
          </w:p>
        </w:tc>
        <w:tc>
          <w:tcPr>
            <w:tcW w:w="1080" w:type="dxa"/>
          </w:tcPr>
          <w:p w14:paraId="1410B660" w14:textId="77777777" w:rsidR="00902178" w:rsidRDefault="00902178" w:rsidP="00A052B5"/>
        </w:tc>
        <w:tc>
          <w:tcPr>
            <w:tcW w:w="900" w:type="dxa"/>
          </w:tcPr>
          <w:p w14:paraId="6031394B" w14:textId="77777777" w:rsidR="00902178" w:rsidRDefault="00902178" w:rsidP="00A052B5"/>
        </w:tc>
        <w:tc>
          <w:tcPr>
            <w:tcW w:w="810" w:type="dxa"/>
          </w:tcPr>
          <w:p w14:paraId="5B6FE9D5" w14:textId="77777777" w:rsidR="00902178" w:rsidRDefault="00902178" w:rsidP="00A052B5"/>
        </w:tc>
        <w:tc>
          <w:tcPr>
            <w:tcW w:w="810" w:type="dxa"/>
          </w:tcPr>
          <w:p w14:paraId="6F6A6652" w14:textId="77777777" w:rsidR="00902178" w:rsidRDefault="00902178" w:rsidP="00A052B5"/>
        </w:tc>
        <w:tc>
          <w:tcPr>
            <w:tcW w:w="810" w:type="dxa"/>
          </w:tcPr>
          <w:p w14:paraId="5FE43EBD" w14:textId="77777777" w:rsidR="00902178" w:rsidRDefault="00902178" w:rsidP="00A052B5"/>
        </w:tc>
        <w:tc>
          <w:tcPr>
            <w:tcW w:w="1080" w:type="dxa"/>
          </w:tcPr>
          <w:p w14:paraId="5247C8AD" w14:textId="77777777" w:rsidR="00902178" w:rsidRDefault="00902178" w:rsidP="00A052B5"/>
        </w:tc>
      </w:tr>
      <w:tr w:rsidR="00481581" w14:paraId="34A8409C" w14:textId="77777777" w:rsidTr="00A052B5">
        <w:tc>
          <w:tcPr>
            <w:tcW w:w="1345" w:type="dxa"/>
          </w:tcPr>
          <w:p w14:paraId="04437A48" w14:textId="77777777" w:rsidR="00481581" w:rsidRDefault="00481581" w:rsidP="00A052B5">
            <w:proofErr w:type="spellStart"/>
            <w:r>
              <w:t>PedvaxHIB</w:t>
            </w:r>
            <w:proofErr w:type="spellEnd"/>
          </w:p>
        </w:tc>
        <w:tc>
          <w:tcPr>
            <w:tcW w:w="245" w:type="dxa"/>
          </w:tcPr>
          <w:p w14:paraId="2BB6E164" w14:textId="7F296926" w:rsidR="00481581" w:rsidRDefault="00261121" w:rsidP="00A052B5">
            <w:ins w:id="15" w:author="Xia Jing" w:date="2024-04-23T10:32:00Z">
              <w:r>
                <w:t>12</w:t>
              </w:r>
            </w:ins>
          </w:p>
        </w:tc>
        <w:tc>
          <w:tcPr>
            <w:tcW w:w="850" w:type="dxa"/>
          </w:tcPr>
          <w:p w14:paraId="21F18CE0" w14:textId="77777777" w:rsidR="00481581" w:rsidRDefault="00481581" w:rsidP="00A052B5">
            <w:r>
              <w:t xml:space="preserve">= 2 </w:t>
            </w:r>
            <w:proofErr w:type="spellStart"/>
            <w:r>
              <w:t>mon</w:t>
            </w:r>
            <w:proofErr w:type="spellEnd"/>
          </w:p>
        </w:tc>
        <w:tc>
          <w:tcPr>
            <w:tcW w:w="880" w:type="dxa"/>
          </w:tcPr>
          <w:p w14:paraId="4AB63528" w14:textId="77777777" w:rsidR="00481581" w:rsidRDefault="00481581" w:rsidP="00A052B5"/>
        </w:tc>
        <w:tc>
          <w:tcPr>
            <w:tcW w:w="1596" w:type="dxa"/>
          </w:tcPr>
          <w:p w14:paraId="4B2219D2" w14:textId="77777777" w:rsidR="00481581" w:rsidRDefault="00481581" w:rsidP="00A052B5"/>
        </w:tc>
        <w:tc>
          <w:tcPr>
            <w:tcW w:w="534" w:type="dxa"/>
          </w:tcPr>
          <w:p w14:paraId="76456268" w14:textId="77777777" w:rsidR="00481581" w:rsidRDefault="00481581" w:rsidP="00A052B5">
            <w:r>
              <w:t>N</w:t>
            </w:r>
          </w:p>
        </w:tc>
        <w:tc>
          <w:tcPr>
            <w:tcW w:w="626" w:type="dxa"/>
          </w:tcPr>
          <w:p w14:paraId="5EDD16CE" w14:textId="77777777" w:rsidR="00481581" w:rsidRDefault="00481581" w:rsidP="00A052B5"/>
        </w:tc>
        <w:tc>
          <w:tcPr>
            <w:tcW w:w="1209" w:type="dxa"/>
          </w:tcPr>
          <w:p w14:paraId="62C0D3BF" w14:textId="77777777" w:rsidR="00481581" w:rsidRDefault="00481581" w:rsidP="00A052B5"/>
        </w:tc>
        <w:tc>
          <w:tcPr>
            <w:tcW w:w="1530" w:type="dxa"/>
          </w:tcPr>
          <w:p w14:paraId="1A882A58" w14:textId="77777777" w:rsidR="00481581" w:rsidRDefault="00481581" w:rsidP="00A052B5"/>
        </w:tc>
        <w:tc>
          <w:tcPr>
            <w:tcW w:w="1530" w:type="dxa"/>
          </w:tcPr>
          <w:p w14:paraId="74CD3148" w14:textId="77777777" w:rsidR="00481581" w:rsidRDefault="00481581" w:rsidP="00A052B5"/>
        </w:tc>
        <w:tc>
          <w:tcPr>
            <w:tcW w:w="1535" w:type="dxa"/>
          </w:tcPr>
          <w:p w14:paraId="7EE883A6" w14:textId="77777777" w:rsidR="00481581" w:rsidRDefault="00481581" w:rsidP="00A052B5"/>
        </w:tc>
        <w:tc>
          <w:tcPr>
            <w:tcW w:w="1345" w:type="dxa"/>
          </w:tcPr>
          <w:p w14:paraId="390F781B" w14:textId="77777777" w:rsidR="00481581" w:rsidRDefault="00481581" w:rsidP="00A052B5">
            <w:r>
              <w:t>Admin 1</w:t>
            </w:r>
            <w:r w:rsidRPr="004F74BB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1080" w:type="dxa"/>
          </w:tcPr>
          <w:p w14:paraId="217F86F1" w14:textId="77777777" w:rsidR="00481581" w:rsidRDefault="00481581" w:rsidP="00A052B5">
            <w:r>
              <w:t>Schedule 2</w:t>
            </w:r>
            <w:r w:rsidRPr="004F74BB">
              <w:rPr>
                <w:vertAlign w:val="superscript"/>
              </w:rPr>
              <w:t>nd</w:t>
            </w:r>
            <w:r>
              <w:t xml:space="preserve"> dose at age of 4 </w:t>
            </w:r>
            <w:proofErr w:type="spellStart"/>
            <w:r>
              <w:t>mon</w:t>
            </w:r>
            <w:proofErr w:type="spellEnd"/>
          </w:p>
        </w:tc>
        <w:tc>
          <w:tcPr>
            <w:tcW w:w="900" w:type="dxa"/>
          </w:tcPr>
          <w:p w14:paraId="34688AF1" w14:textId="3B00E7FC" w:rsidR="00481581" w:rsidRDefault="00481581" w:rsidP="00A052B5">
            <w:r>
              <w:t xml:space="preserve">Schedule a </w:t>
            </w:r>
            <w:r w:rsidR="00653B12">
              <w:t>3</w:t>
            </w:r>
            <w:r w:rsidR="00653B12" w:rsidRPr="00653B12">
              <w:rPr>
                <w:vertAlign w:val="superscript"/>
              </w:rPr>
              <w:t>rd</w:t>
            </w:r>
            <w:r w:rsidR="00653B12">
              <w:t xml:space="preserve"> dose as a </w:t>
            </w:r>
            <w:r>
              <w:t xml:space="preserve">booster at age of 12-15 </w:t>
            </w:r>
            <w:proofErr w:type="spellStart"/>
            <w:r>
              <w:t>mon</w:t>
            </w:r>
            <w:proofErr w:type="spellEnd"/>
          </w:p>
        </w:tc>
        <w:tc>
          <w:tcPr>
            <w:tcW w:w="810" w:type="dxa"/>
          </w:tcPr>
          <w:p w14:paraId="29A70CA7" w14:textId="77777777" w:rsidR="00481581" w:rsidRDefault="00481581" w:rsidP="00A052B5"/>
        </w:tc>
        <w:tc>
          <w:tcPr>
            <w:tcW w:w="810" w:type="dxa"/>
          </w:tcPr>
          <w:p w14:paraId="089D38FD" w14:textId="77777777" w:rsidR="00481581" w:rsidRDefault="00481581" w:rsidP="00A052B5"/>
        </w:tc>
        <w:tc>
          <w:tcPr>
            <w:tcW w:w="810" w:type="dxa"/>
          </w:tcPr>
          <w:p w14:paraId="129FFEFB" w14:textId="77777777" w:rsidR="00481581" w:rsidRDefault="00481581" w:rsidP="00A052B5"/>
        </w:tc>
        <w:tc>
          <w:tcPr>
            <w:tcW w:w="1080" w:type="dxa"/>
          </w:tcPr>
          <w:p w14:paraId="1F059816" w14:textId="77777777" w:rsidR="00481581" w:rsidRDefault="00481581" w:rsidP="00A052B5"/>
        </w:tc>
      </w:tr>
      <w:tr w:rsidR="00481581" w14:paraId="4E6E24F3" w14:textId="77777777" w:rsidTr="00A052B5">
        <w:tc>
          <w:tcPr>
            <w:tcW w:w="1345" w:type="dxa"/>
          </w:tcPr>
          <w:p w14:paraId="45A3AA82" w14:textId="77777777" w:rsidR="00481581" w:rsidRDefault="00481581" w:rsidP="00A052B5">
            <w:proofErr w:type="spellStart"/>
            <w:r>
              <w:t>PedvaxHIB</w:t>
            </w:r>
            <w:proofErr w:type="spellEnd"/>
          </w:p>
        </w:tc>
        <w:tc>
          <w:tcPr>
            <w:tcW w:w="245" w:type="dxa"/>
          </w:tcPr>
          <w:p w14:paraId="32D1053C" w14:textId="60F7B1AD" w:rsidR="00481581" w:rsidRDefault="00261121" w:rsidP="00A052B5">
            <w:ins w:id="16" w:author="Xia Jing" w:date="2024-04-23T10:32:00Z">
              <w:r>
                <w:t>13</w:t>
              </w:r>
            </w:ins>
          </w:p>
        </w:tc>
        <w:tc>
          <w:tcPr>
            <w:tcW w:w="850" w:type="dxa"/>
          </w:tcPr>
          <w:p w14:paraId="17C297A1" w14:textId="77777777" w:rsidR="00481581" w:rsidRDefault="00481581" w:rsidP="00A052B5">
            <w:r>
              <w:t xml:space="preserve">&gt;= 4 </w:t>
            </w:r>
            <w:proofErr w:type="spellStart"/>
            <w:r>
              <w:t>mon</w:t>
            </w:r>
            <w:proofErr w:type="spellEnd"/>
          </w:p>
        </w:tc>
        <w:tc>
          <w:tcPr>
            <w:tcW w:w="880" w:type="dxa"/>
          </w:tcPr>
          <w:p w14:paraId="1F3FC43F" w14:textId="77777777" w:rsidR="00481581" w:rsidRDefault="00481581" w:rsidP="00A052B5">
            <w:r>
              <w:t xml:space="preserve">&lt;= 6 </w:t>
            </w:r>
            <w:proofErr w:type="spellStart"/>
            <w:r>
              <w:t>yrs</w:t>
            </w:r>
            <w:proofErr w:type="spellEnd"/>
          </w:p>
        </w:tc>
        <w:tc>
          <w:tcPr>
            <w:tcW w:w="1596" w:type="dxa"/>
          </w:tcPr>
          <w:p w14:paraId="6C5866AC" w14:textId="77777777" w:rsidR="00481581" w:rsidRDefault="00481581" w:rsidP="00A052B5"/>
        </w:tc>
        <w:tc>
          <w:tcPr>
            <w:tcW w:w="534" w:type="dxa"/>
          </w:tcPr>
          <w:p w14:paraId="1667C0C2" w14:textId="77777777" w:rsidR="00481581" w:rsidRDefault="00481581" w:rsidP="00A052B5">
            <w:r>
              <w:t>Y</w:t>
            </w:r>
          </w:p>
        </w:tc>
        <w:tc>
          <w:tcPr>
            <w:tcW w:w="626" w:type="dxa"/>
          </w:tcPr>
          <w:p w14:paraId="255A9816" w14:textId="77777777" w:rsidR="00481581" w:rsidRDefault="00481581" w:rsidP="00A052B5">
            <w:r>
              <w:t>2</w:t>
            </w:r>
          </w:p>
        </w:tc>
        <w:tc>
          <w:tcPr>
            <w:tcW w:w="1209" w:type="dxa"/>
          </w:tcPr>
          <w:p w14:paraId="1F895405" w14:textId="715E048E" w:rsidR="00481581" w:rsidRDefault="00481581" w:rsidP="00A052B5">
            <w:r>
              <w:t xml:space="preserve">Admin before age of </w:t>
            </w:r>
            <w:r w:rsidR="00220015">
              <w:t xml:space="preserve">&lt; </w:t>
            </w:r>
            <w:r>
              <w:t xml:space="preserve">12 </w:t>
            </w:r>
            <w:proofErr w:type="spellStart"/>
            <w:r>
              <w:t>mon</w:t>
            </w:r>
            <w:proofErr w:type="spellEnd"/>
          </w:p>
        </w:tc>
        <w:tc>
          <w:tcPr>
            <w:tcW w:w="1530" w:type="dxa"/>
          </w:tcPr>
          <w:p w14:paraId="7268F6FD" w14:textId="77777777" w:rsidR="00481581" w:rsidRDefault="00481581" w:rsidP="00A052B5"/>
        </w:tc>
        <w:tc>
          <w:tcPr>
            <w:tcW w:w="1530" w:type="dxa"/>
          </w:tcPr>
          <w:p w14:paraId="3FD84A70" w14:textId="77777777" w:rsidR="00481581" w:rsidRDefault="00481581" w:rsidP="00A052B5"/>
        </w:tc>
        <w:tc>
          <w:tcPr>
            <w:tcW w:w="1535" w:type="dxa"/>
          </w:tcPr>
          <w:p w14:paraId="67AC6E58" w14:textId="77777777" w:rsidR="00481581" w:rsidRDefault="00481581" w:rsidP="00A052B5"/>
        </w:tc>
        <w:tc>
          <w:tcPr>
            <w:tcW w:w="1345" w:type="dxa"/>
          </w:tcPr>
          <w:p w14:paraId="5D1226FE" w14:textId="0C9DB8F9" w:rsidR="00481581" w:rsidRDefault="00481581" w:rsidP="00A052B5">
            <w:r>
              <w:t>Admin 3</w:t>
            </w:r>
            <w:r w:rsidRPr="00902178">
              <w:rPr>
                <w:vertAlign w:val="superscript"/>
              </w:rPr>
              <w:t>rd</w:t>
            </w:r>
            <w:r>
              <w:t xml:space="preserve"> dose at age of 12 – 59 </w:t>
            </w:r>
            <w:proofErr w:type="spellStart"/>
            <w:r>
              <w:t>mon</w:t>
            </w:r>
            <w:proofErr w:type="spellEnd"/>
            <w:r>
              <w:t xml:space="preserve"> AND &gt;= 8 </w:t>
            </w:r>
            <w:proofErr w:type="spellStart"/>
            <w:r>
              <w:t>wks</w:t>
            </w:r>
            <w:proofErr w:type="spellEnd"/>
            <w:r>
              <w:t xml:space="preserve"> from </w:t>
            </w:r>
            <w:r w:rsidR="00653B12">
              <w:t>2</w:t>
            </w:r>
            <w:r w:rsidR="00653B12" w:rsidRPr="00653B12">
              <w:rPr>
                <w:vertAlign w:val="superscript"/>
              </w:rPr>
              <w:t>nd</w:t>
            </w:r>
            <w:r w:rsidR="00653B12">
              <w:t xml:space="preserve"> </w:t>
            </w:r>
            <w:r>
              <w:t xml:space="preserve">dose </w:t>
            </w:r>
          </w:p>
        </w:tc>
        <w:tc>
          <w:tcPr>
            <w:tcW w:w="1080" w:type="dxa"/>
          </w:tcPr>
          <w:p w14:paraId="1C6ED63C" w14:textId="77777777" w:rsidR="00481581" w:rsidRDefault="00481581" w:rsidP="00A052B5"/>
        </w:tc>
        <w:tc>
          <w:tcPr>
            <w:tcW w:w="900" w:type="dxa"/>
          </w:tcPr>
          <w:p w14:paraId="631D8E37" w14:textId="77777777" w:rsidR="00481581" w:rsidRDefault="00481581" w:rsidP="00A052B5"/>
        </w:tc>
        <w:tc>
          <w:tcPr>
            <w:tcW w:w="810" w:type="dxa"/>
          </w:tcPr>
          <w:p w14:paraId="7FE5CCB0" w14:textId="77777777" w:rsidR="00481581" w:rsidRDefault="00481581" w:rsidP="00A052B5"/>
        </w:tc>
        <w:tc>
          <w:tcPr>
            <w:tcW w:w="810" w:type="dxa"/>
          </w:tcPr>
          <w:p w14:paraId="2DEA6DAE" w14:textId="77777777" w:rsidR="00481581" w:rsidRDefault="00481581" w:rsidP="00A052B5"/>
        </w:tc>
        <w:tc>
          <w:tcPr>
            <w:tcW w:w="810" w:type="dxa"/>
          </w:tcPr>
          <w:p w14:paraId="157E7BDD" w14:textId="77777777" w:rsidR="00481581" w:rsidRDefault="00481581" w:rsidP="00A052B5"/>
        </w:tc>
        <w:tc>
          <w:tcPr>
            <w:tcW w:w="1080" w:type="dxa"/>
          </w:tcPr>
          <w:p w14:paraId="306283FC" w14:textId="77777777" w:rsidR="00481581" w:rsidRDefault="00481581" w:rsidP="00A052B5"/>
        </w:tc>
      </w:tr>
      <w:tr w:rsidR="009402E2" w14:paraId="7E732D12" w14:textId="77777777" w:rsidTr="00753B32">
        <w:tc>
          <w:tcPr>
            <w:tcW w:w="18715" w:type="dxa"/>
            <w:gridSpan w:val="18"/>
          </w:tcPr>
          <w:p w14:paraId="346AC0CC" w14:textId="517C4744" w:rsidR="009402E2" w:rsidRPr="00481581" w:rsidRDefault="009402E2" w:rsidP="00A052B5">
            <w:pPr>
              <w:rPr>
                <w:b/>
                <w:bCs/>
              </w:rPr>
            </w:pPr>
            <w:r w:rsidRPr="00481581">
              <w:rPr>
                <w:b/>
                <w:bCs/>
              </w:rPr>
              <w:t>Special situations</w:t>
            </w:r>
          </w:p>
        </w:tc>
      </w:tr>
      <w:tr w:rsidR="00D77320" w14:paraId="2C5BE299" w14:textId="77777777" w:rsidTr="00D15706">
        <w:tc>
          <w:tcPr>
            <w:tcW w:w="18715" w:type="dxa"/>
            <w:gridSpan w:val="18"/>
          </w:tcPr>
          <w:p w14:paraId="0DD480BF" w14:textId="6264FD45" w:rsidR="00D77320" w:rsidRDefault="00D77320" w:rsidP="00A052B5">
            <w:r>
              <w:t>Chemotherapy or radiation treatment</w:t>
            </w:r>
            <w:r w:rsidR="00D020D9">
              <w:t xml:space="preserve"> (doses administered within 14 days of starting therapy or during therapy should be repeated at least 3 months after therapy completion)</w:t>
            </w:r>
          </w:p>
        </w:tc>
      </w:tr>
      <w:tr w:rsidR="009402E2" w14:paraId="5AE133E5" w14:textId="77777777" w:rsidTr="00A052B5">
        <w:tc>
          <w:tcPr>
            <w:tcW w:w="1345" w:type="dxa"/>
          </w:tcPr>
          <w:p w14:paraId="25685B7D" w14:textId="77777777" w:rsidR="009402E2" w:rsidRDefault="009402E2" w:rsidP="00A052B5"/>
        </w:tc>
        <w:tc>
          <w:tcPr>
            <w:tcW w:w="245" w:type="dxa"/>
          </w:tcPr>
          <w:p w14:paraId="2F8AA11B" w14:textId="31C74702" w:rsidR="009402E2" w:rsidRDefault="00261121" w:rsidP="00A052B5">
            <w:ins w:id="17" w:author="Xia Jing" w:date="2024-04-23T10:32:00Z">
              <w:r>
                <w:t>14</w:t>
              </w:r>
            </w:ins>
          </w:p>
        </w:tc>
        <w:tc>
          <w:tcPr>
            <w:tcW w:w="850" w:type="dxa"/>
          </w:tcPr>
          <w:p w14:paraId="7453425A" w14:textId="199F2B6F" w:rsidR="009402E2" w:rsidRDefault="00D77320" w:rsidP="00A052B5">
            <w:r>
              <w:t xml:space="preserve">&gt;= 12 </w:t>
            </w:r>
            <w:proofErr w:type="spellStart"/>
            <w:r>
              <w:t>mon</w:t>
            </w:r>
            <w:proofErr w:type="spellEnd"/>
          </w:p>
        </w:tc>
        <w:tc>
          <w:tcPr>
            <w:tcW w:w="880" w:type="dxa"/>
          </w:tcPr>
          <w:p w14:paraId="392563B7" w14:textId="4FD9AF82" w:rsidR="009402E2" w:rsidRDefault="00D77320" w:rsidP="00A052B5">
            <w:r>
              <w:t xml:space="preserve">&lt;= 59 </w:t>
            </w:r>
            <w:proofErr w:type="spellStart"/>
            <w:r>
              <w:t>mon</w:t>
            </w:r>
            <w:proofErr w:type="spellEnd"/>
          </w:p>
        </w:tc>
        <w:tc>
          <w:tcPr>
            <w:tcW w:w="1596" w:type="dxa"/>
          </w:tcPr>
          <w:p w14:paraId="6A6F4868" w14:textId="77777777" w:rsidR="009402E2" w:rsidRDefault="009402E2" w:rsidP="00A052B5"/>
        </w:tc>
        <w:tc>
          <w:tcPr>
            <w:tcW w:w="534" w:type="dxa"/>
          </w:tcPr>
          <w:p w14:paraId="4A39B152" w14:textId="6D2EFE2B" w:rsidR="009402E2" w:rsidRDefault="00D77320" w:rsidP="00A052B5">
            <w:r>
              <w:t>N</w:t>
            </w:r>
          </w:p>
        </w:tc>
        <w:tc>
          <w:tcPr>
            <w:tcW w:w="626" w:type="dxa"/>
          </w:tcPr>
          <w:p w14:paraId="22547414" w14:textId="77777777" w:rsidR="009402E2" w:rsidRDefault="009402E2" w:rsidP="00A052B5"/>
        </w:tc>
        <w:tc>
          <w:tcPr>
            <w:tcW w:w="1209" w:type="dxa"/>
          </w:tcPr>
          <w:p w14:paraId="1CF5DC37" w14:textId="77777777" w:rsidR="009402E2" w:rsidRDefault="009402E2" w:rsidP="00A052B5"/>
        </w:tc>
        <w:tc>
          <w:tcPr>
            <w:tcW w:w="1530" w:type="dxa"/>
          </w:tcPr>
          <w:p w14:paraId="1F0DDF42" w14:textId="77777777" w:rsidR="009402E2" w:rsidRDefault="009402E2" w:rsidP="00A052B5"/>
        </w:tc>
        <w:tc>
          <w:tcPr>
            <w:tcW w:w="1530" w:type="dxa"/>
          </w:tcPr>
          <w:p w14:paraId="723AA012" w14:textId="77777777" w:rsidR="009402E2" w:rsidRDefault="009402E2" w:rsidP="00A052B5"/>
        </w:tc>
        <w:tc>
          <w:tcPr>
            <w:tcW w:w="1535" w:type="dxa"/>
          </w:tcPr>
          <w:p w14:paraId="4E1BBC1D" w14:textId="77777777" w:rsidR="009402E2" w:rsidRDefault="009402E2" w:rsidP="00A052B5"/>
        </w:tc>
        <w:tc>
          <w:tcPr>
            <w:tcW w:w="1345" w:type="dxa"/>
          </w:tcPr>
          <w:p w14:paraId="190C7BD4" w14:textId="5E8A4A31" w:rsidR="009402E2" w:rsidRDefault="00D77320" w:rsidP="00A052B5">
            <w:r>
              <w:t>Admin 1</w:t>
            </w:r>
            <w:r w:rsidRPr="00D77320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1080" w:type="dxa"/>
          </w:tcPr>
          <w:p w14:paraId="0EF73EF2" w14:textId="6E5BB289" w:rsidR="009402E2" w:rsidRDefault="00D77320" w:rsidP="00A052B5">
            <w:r>
              <w:t>Schedule 2</w:t>
            </w:r>
            <w:r w:rsidRPr="00D77320">
              <w:rPr>
                <w:vertAlign w:val="superscript"/>
              </w:rPr>
              <w:t>nd</w:t>
            </w:r>
            <w:r>
              <w:t xml:space="preserve"> dose &gt;= 8 </w:t>
            </w:r>
            <w:proofErr w:type="spellStart"/>
            <w:r>
              <w:t>wks</w:t>
            </w:r>
            <w:proofErr w:type="spellEnd"/>
            <w:r>
              <w:t xml:space="preserve"> from </w:t>
            </w:r>
            <w:r w:rsidR="00653B12">
              <w:t>1</w:t>
            </w:r>
            <w:r w:rsidR="00653B12" w:rsidRPr="00653B12">
              <w:rPr>
                <w:vertAlign w:val="superscript"/>
              </w:rPr>
              <w:t>st</w:t>
            </w:r>
            <w:r w:rsidR="00653B12">
              <w:t xml:space="preserve">  </w:t>
            </w:r>
            <w:r>
              <w:t>dose</w:t>
            </w:r>
          </w:p>
        </w:tc>
        <w:tc>
          <w:tcPr>
            <w:tcW w:w="900" w:type="dxa"/>
          </w:tcPr>
          <w:p w14:paraId="3E3695F7" w14:textId="77777777" w:rsidR="009402E2" w:rsidRDefault="009402E2" w:rsidP="00A052B5"/>
        </w:tc>
        <w:tc>
          <w:tcPr>
            <w:tcW w:w="810" w:type="dxa"/>
          </w:tcPr>
          <w:p w14:paraId="4F240C95" w14:textId="77777777" w:rsidR="009402E2" w:rsidRDefault="009402E2" w:rsidP="00A052B5"/>
        </w:tc>
        <w:tc>
          <w:tcPr>
            <w:tcW w:w="810" w:type="dxa"/>
          </w:tcPr>
          <w:p w14:paraId="35038087" w14:textId="77777777" w:rsidR="009402E2" w:rsidRDefault="009402E2" w:rsidP="00A052B5"/>
        </w:tc>
        <w:tc>
          <w:tcPr>
            <w:tcW w:w="810" w:type="dxa"/>
          </w:tcPr>
          <w:p w14:paraId="6266910F" w14:textId="77777777" w:rsidR="009402E2" w:rsidRDefault="009402E2" w:rsidP="00A052B5"/>
        </w:tc>
        <w:tc>
          <w:tcPr>
            <w:tcW w:w="1080" w:type="dxa"/>
          </w:tcPr>
          <w:p w14:paraId="13D7DA5F" w14:textId="77777777" w:rsidR="009402E2" w:rsidRDefault="009402E2" w:rsidP="00A052B5"/>
        </w:tc>
      </w:tr>
      <w:tr w:rsidR="00D77320" w14:paraId="62865D22" w14:textId="77777777" w:rsidTr="00A052B5">
        <w:tc>
          <w:tcPr>
            <w:tcW w:w="1345" w:type="dxa"/>
          </w:tcPr>
          <w:p w14:paraId="5FB25D68" w14:textId="77777777" w:rsidR="00D77320" w:rsidRDefault="00D77320" w:rsidP="00A052B5"/>
        </w:tc>
        <w:tc>
          <w:tcPr>
            <w:tcW w:w="245" w:type="dxa"/>
          </w:tcPr>
          <w:p w14:paraId="58B65B76" w14:textId="320684BB" w:rsidR="00D77320" w:rsidRDefault="00261121" w:rsidP="00A052B5">
            <w:ins w:id="18" w:author="Xia Jing" w:date="2024-04-23T10:32:00Z">
              <w:r>
                <w:t>15</w:t>
              </w:r>
            </w:ins>
          </w:p>
        </w:tc>
        <w:tc>
          <w:tcPr>
            <w:tcW w:w="850" w:type="dxa"/>
          </w:tcPr>
          <w:p w14:paraId="66DFA14C" w14:textId="4A43E184" w:rsidR="00D77320" w:rsidRDefault="00D77320" w:rsidP="00A052B5">
            <w:r>
              <w:t xml:space="preserve">&gt;= 12 </w:t>
            </w:r>
            <w:proofErr w:type="spellStart"/>
            <w:r>
              <w:t>mon</w:t>
            </w:r>
            <w:proofErr w:type="spellEnd"/>
          </w:p>
        </w:tc>
        <w:tc>
          <w:tcPr>
            <w:tcW w:w="880" w:type="dxa"/>
          </w:tcPr>
          <w:p w14:paraId="2C3BBBE0" w14:textId="2DBF20BD" w:rsidR="00D77320" w:rsidRDefault="00D77320" w:rsidP="00A052B5">
            <w:r>
              <w:t xml:space="preserve">&lt;= 59 </w:t>
            </w:r>
            <w:proofErr w:type="spellStart"/>
            <w:r>
              <w:t>mon</w:t>
            </w:r>
            <w:proofErr w:type="spellEnd"/>
          </w:p>
        </w:tc>
        <w:tc>
          <w:tcPr>
            <w:tcW w:w="1596" w:type="dxa"/>
          </w:tcPr>
          <w:p w14:paraId="0AA33CFF" w14:textId="77777777" w:rsidR="00D77320" w:rsidRDefault="00D77320" w:rsidP="00A052B5"/>
        </w:tc>
        <w:tc>
          <w:tcPr>
            <w:tcW w:w="534" w:type="dxa"/>
          </w:tcPr>
          <w:p w14:paraId="3367B417" w14:textId="1857B08E" w:rsidR="00D77320" w:rsidRDefault="00D77320" w:rsidP="00A052B5">
            <w:r>
              <w:t>Y</w:t>
            </w:r>
          </w:p>
        </w:tc>
        <w:tc>
          <w:tcPr>
            <w:tcW w:w="626" w:type="dxa"/>
          </w:tcPr>
          <w:p w14:paraId="2C74ABB3" w14:textId="771CEC68" w:rsidR="00D77320" w:rsidRDefault="00D77320" w:rsidP="00A052B5">
            <w:r>
              <w:t>1</w:t>
            </w:r>
          </w:p>
        </w:tc>
        <w:tc>
          <w:tcPr>
            <w:tcW w:w="1209" w:type="dxa"/>
          </w:tcPr>
          <w:p w14:paraId="12EBC799" w14:textId="3273CE23" w:rsidR="00D77320" w:rsidRDefault="00D77320" w:rsidP="00A052B5">
            <w:r>
              <w:t xml:space="preserve">Admin before age </w:t>
            </w:r>
            <w:r w:rsidR="00831307">
              <w:t>&lt;</w:t>
            </w:r>
            <w:r>
              <w:t xml:space="preserve">12 </w:t>
            </w:r>
            <w:proofErr w:type="spellStart"/>
            <w:r>
              <w:t>mon</w:t>
            </w:r>
            <w:proofErr w:type="spellEnd"/>
          </w:p>
        </w:tc>
        <w:tc>
          <w:tcPr>
            <w:tcW w:w="1530" w:type="dxa"/>
          </w:tcPr>
          <w:p w14:paraId="7A54FCB0" w14:textId="77777777" w:rsidR="00D77320" w:rsidRDefault="00D77320" w:rsidP="00A052B5"/>
        </w:tc>
        <w:tc>
          <w:tcPr>
            <w:tcW w:w="1530" w:type="dxa"/>
          </w:tcPr>
          <w:p w14:paraId="296EF06A" w14:textId="77777777" w:rsidR="00D77320" w:rsidRDefault="00D77320" w:rsidP="00A052B5"/>
        </w:tc>
        <w:tc>
          <w:tcPr>
            <w:tcW w:w="1535" w:type="dxa"/>
          </w:tcPr>
          <w:p w14:paraId="2009CB61" w14:textId="77777777" w:rsidR="00D77320" w:rsidRDefault="00D77320" w:rsidP="00A052B5"/>
        </w:tc>
        <w:tc>
          <w:tcPr>
            <w:tcW w:w="1345" w:type="dxa"/>
          </w:tcPr>
          <w:p w14:paraId="32CC1CE9" w14:textId="53E7781F" w:rsidR="00D77320" w:rsidRDefault="00D77320" w:rsidP="00A052B5">
            <w:r>
              <w:t>Admin a dose</w:t>
            </w:r>
            <w:r w:rsidR="00DE6E9F">
              <w:t xml:space="preserve"> &gt;= 8 </w:t>
            </w:r>
            <w:proofErr w:type="spellStart"/>
            <w:r w:rsidR="00DE6E9F">
              <w:t>wks</w:t>
            </w:r>
            <w:proofErr w:type="spellEnd"/>
            <w:r w:rsidR="00DE6E9F">
              <w:t xml:space="preserve"> from </w:t>
            </w:r>
            <w:r w:rsidR="00653B12">
              <w:t>1st</w:t>
            </w:r>
            <w:r w:rsidR="00DE6E9F">
              <w:t xml:space="preserve"> dose</w:t>
            </w:r>
          </w:p>
        </w:tc>
        <w:tc>
          <w:tcPr>
            <w:tcW w:w="1080" w:type="dxa"/>
          </w:tcPr>
          <w:p w14:paraId="5B7DD3DC" w14:textId="6BF3A8DB" w:rsidR="00D77320" w:rsidRDefault="00D77320" w:rsidP="00A052B5">
            <w:r>
              <w:t xml:space="preserve">Schedule another dose &gt;= 8 </w:t>
            </w:r>
            <w:proofErr w:type="spellStart"/>
            <w:r>
              <w:t>wks</w:t>
            </w:r>
            <w:proofErr w:type="spellEnd"/>
            <w:r>
              <w:t xml:space="preserve"> from </w:t>
            </w:r>
            <w:r w:rsidR="00653B12">
              <w:t>2</w:t>
            </w:r>
            <w:r w:rsidR="00653B12" w:rsidRPr="00653B12">
              <w:rPr>
                <w:vertAlign w:val="superscript"/>
              </w:rPr>
              <w:t>nd</w:t>
            </w:r>
            <w:r w:rsidR="00653B12">
              <w:t xml:space="preserve"> </w:t>
            </w:r>
            <w:r>
              <w:t xml:space="preserve"> dose</w:t>
            </w:r>
          </w:p>
        </w:tc>
        <w:tc>
          <w:tcPr>
            <w:tcW w:w="900" w:type="dxa"/>
          </w:tcPr>
          <w:p w14:paraId="05358820" w14:textId="77777777" w:rsidR="00D77320" w:rsidRDefault="00D77320" w:rsidP="00A052B5"/>
        </w:tc>
        <w:tc>
          <w:tcPr>
            <w:tcW w:w="810" w:type="dxa"/>
          </w:tcPr>
          <w:p w14:paraId="71B3E7FF" w14:textId="77777777" w:rsidR="00D77320" w:rsidRDefault="00D77320" w:rsidP="00A052B5"/>
        </w:tc>
        <w:tc>
          <w:tcPr>
            <w:tcW w:w="810" w:type="dxa"/>
          </w:tcPr>
          <w:p w14:paraId="1DD82091" w14:textId="77777777" w:rsidR="00D77320" w:rsidRDefault="00D77320" w:rsidP="00A052B5"/>
        </w:tc>
        <w:tc>
          <w:tcPr>
            <w:tcW w:w="810" w:type="dxa"/>
          </w:tcPr>
          <w:p w14:paraId="07662921" w14:textId="77777777" w:rsidR="00D77320" w:rsidRDefault="00D77320" w:rsidP="00A052B5"/>
        </w:tc>
        <w:tc>
          <w:tcPr>
            <w:tcW w:w="1080" w:type="dxa"/>
          </w:tcPr>
          <w:p w14:paraId="75449148" w14:textId="77777777" w:rsidR="00D77320" w:rsidRDefault="00D77320" w:rsidP="00A052B5"/>
        </w:tc>
      </w:tr>
      <w:tr w:rsidR="00D77320" w14:paraId="2D404136" w14:textId="77777777" w:rsidTr="00A052B5">
        <w:tc>
          <w:tcPr>
            <w:tcW w:w="1345" w:type="dxa"/>
          </w:tcPr>
          <w:p w14:paraId="12A73544" w14:textId="77777777" w:rsidR="00D77320" w:rsidRDefault="00D77320" w:rsidP="00A052B5"/>
        </w:tc>
        <w:tc>
          <w:tcPr>
            <w:tcW w:w="245" w:type="dxa"/>
          </w:tcPr>
          <w:p w14:paraId="33B33870" w14:textId="13D7B310" w:rsidR="00D77320" w:rsidRDefault="00261121" w:rsidP="00A052B5">
            <w:ins w:id="19" w:author="Xia Jing" w:date="2024-04-23T10:32:00Z">
              <w:r>
                <w:t>16</w:t>
              </w:r>
            </w:ins>
          </w:p>
        </w:tc>
        <w:tc>
          <w:tcPr>
            <w:tcW w:w="850" w:type="dxa"/>
          </w:tcPr>
          <w:p w14:paraId="7D88E625" w14:textId="564A4758" w:rsidR="00D77320" w:rsidRDefault="00D020D9" w:rsidP="00A052B5">
            <w:r>
              <w:t xml:space="preserve">&gt;= 12 </w:t>
            </w:r>
            <w:proofErr w:type="spellStart"/>
            <w:r>
              <w:t>mon</w:t>
            </w:r>
            <w:proofErr w:type="spellEnd"/>
          </w:p>
        </w:tc>
        <w:tc>
          <w:tcPr>
            <w:tcW w:w="880" w:type="dxa"/>
          </w:tcPr>
          <w:p w14:paraId="07F201E5" w14:textId="6CC35BE6" w:rsidR="00D77320" w:rsidRDefault="00D020D9" w:rsidP="00A052B5">
            <w:r>
              <w:t xml:space="preserve">&lt;= 59 </w:t>
            </w:r>
            <w:proofErr w:type="spellStart"/>
            <w:r>
              <w:t>mon</w:t>
            </w:r>
            <w:proofErr w:type="spellEnd"/>
          </w:p>
        </w:tc>
        <w:tc>
          <w:tcPr>
            <w:tcW w:w="1596" w:type="dxa"/>
          </w:tcPr>
          <w:p w14:paraId="6A3F69C2" w14:textId="77777777" w:rsidR="00D77320" w:rsidRDefault="00D77320" w:rsidP="00A052B5"/>
        </w:tc>
        <w:tc>
          <w:tcPr>
            <w:tcW w:w="534" w:type="dxa"/>
          </w:tcPr>
          <w:p w14:paraId="1DC920D4" w14:textId="1DA967AA" w:rsidR="00D77320" w:rsidRDefault="00D020D9" w:rsidP="00A052B5">
            <w:r>
              <w:t>Y</w:t>
            </w:r>
          </w:p>
        </w:tc>
        <w:tc>
          <w:tcPr>
            <w:tcW w:w="626" w:type="dxa"/>
          </w:tcPr>
          <w:p w14:paraId="47FD2754" w14:textId="06FAA7D3" w:rsidR="00D77320" w:rsidRDefault="00D020D9" w:rsidP="00A052B5">
            <w:r>
              <w:t>2</w:t>
            </w:r>
          </w:p>
        </w:tc>
        <w:tc>
          <w:tcPr>
            <w:tcW w:w="1209" w:type="dxa"/>
          </w:tcPr>
          <w:p w14:paraId="55DA91D6" w14:textId="1FB7EFE8" w:rsidR="00D77320" w:rsidRDefault="00D020D9" w:rsidP="00A052B5">
            <w:r>
              <w:t xml:space="preserve">Admin both before age </w:t>
            </w:r>
            <w:r w:rsidR="00831307">
              <w:t>&lt;</w:t>
            </w:r>
            <w:r>
              <w:t xml:space="preserve">12 </w:t>
            </w:r>
            <w:proofErr w:type="spellStart"/>
            <w:r>
              <w:t>mon</w:t>
            </w:r>
            <w:proofErr w:type="spellEnd"/>
          </w:p>
        </w:tc>
        <w:tc>
          <w:tcPr>
            <w:tcW w:w="1530" w:type="dxa"/>
          </w:tcPr>
          <w:p w14:paraId="3D19B428" w14:textId="77777777" w:rsidR="00D77320" w:rsidRDefault="00D77320" w:rsidP="00A052B5"/>
        </w:tc>
        <w:tc>
          <w:tcPr>
            <w:tcW w:w="1530" w:type="dxa"/>
          </w:tcPr>
          <w:p w14:paraId="1E212E36" w14:textId="77777777" w:rsidR="00D77320" w:rsidRDefault="00D77320" w:rsidP="00A052B5"/>
        </w:tc>
        <w:tc>
          <w:tcPr>
            <w:tcW w:w="1535" w:type="dxa"/>
          </w:tcPr>
          <w:p w14:paraId="79F6929F" w14:textId="77777777" w:rsidR="00D77320" w:rsidRDefault="00D77320" w:rsidP="00A052B5"/>
        </w:tc>
        <w:tc>
          <w:tcPr>
            <w:tcW w:w="1345" w:type="dxa"/>
          </w:tcPr>
          <w:p w14:paraId="0363E922" w14:textId="619C63EC" w:rsidR="00D77320" w:rsidRDefault="00D020D9" w:rsidP="00A052B5">
            <w:r>
              <w:t xml:space="preserve">Admin </w:t>
            </w:r>
            <w:r w:rsidR="00653B12">
              <w:t>3</w:t>
            </w:r>
            <w:r w:rsidR="00653B12" w:rsidRPr="00653B12">
              <w:rPr>
                <w:vertAlign w:val="superscript"/>
              </w:rPr>
              <w:t>rd</w:t>
            </w:r>
            <w:r w:rsidR="00653B12">
              <w:t xml:space="preserve"> </w:t>
            </w:r>
            <w:r>
              <w:t xml:space="preserve"> dose &gt;= 8 </w:t>
            </w:r>
            <w:proofErr w:type="spellStart"/>
            <w:r>
              <w:t>wks</w:t>
            </w:r>
            <w:proofErr w:type="spellEnd"/>
            <w:r>
              <w:t xml:space="preserve"> from </w:t>
            </w:r>
            <w:r w:rsidR="00653B12">
              <w:t>2nd</w:t>
            </w:r>
            <w:r>
              <w:t xml:space="preserve"> dose</w:t>
            </w:r>
          </w:p>
        </w:tc>
        <w:tc>
          <w:tcPr>
            <w:tcW w:w="1080" w:type="dxa"/>
          </w:tcPr>
          <w:p w14:paraId="2AF36B22" w14:textId="77777777" w:rsidR="00D77320" w:rsidRDefault="00D77320" w:rsidP="00A052B5"/>
        </w:tc>
        <w:tc>
          <w:tcPr>
            <w:tcW w:w="900" w:type="dxa"/>
          </w:tcPr>
          <w:p w14:paraId="5761D084" w14:textId="77777777" w:rsidR="00D77320" w:rsidRDefault="00D77320" w:rsidP="00A052B5"/>
        </w:tc>
        <w:tc>
          <w:tcPr>
            <w:tcW w:w="810" w:type="dxa"/>
          </w:tcPr>
          <w:p w14:paraId="5E8937A3" w14:textId="77777777" w:rsidR="00D77320" w:rsidRDefault="00D77320" w:rsidP="00A052B5"/>
        </w:tc>
        <w:tc>
          <w:tcPr>
            <w:tcW w:w="810" w:type="dxa"/>
          </w:tcPr>
          <w:p w14:paraId="51284054" w14:textId="77777777" w:rsidR="00D77320" w:rsidRDefault="00D77320" w:rsidP="00A052B5"/>
        </w:tc>
        <w:tc>
          <w:tcPr>
            <w:tcW w:w="810" w:type="dxa"/>
          </w:tcPr>
          <w:p w14:paraId="1038C7BC" w14:textId="77777777" w:rsidR="00D77320" w:rsidRDefault="00D77320" w:rsidP="00A052B5"/>
        </w:tc>
        <w:tc>
          <w:tcPr>
            <w:tcW w:w="1080" w:type="dxa"/>
          </w:tcPr>
          <w:p w14:paraId="6D533C61" w14:textId="77777777" w:rsidR="00D77320" w:rsidRDefault="00D77320" w:rsidP="00A052B5"/>
        </w:tc>
      </w:tr>
      <w:tr w:rsidR="00D020D9" w14:paraId="7C89296C" w14:textId="77777777" w:rsidTr="00A052B5">
        <w:tc>
          <w:tcPr>
            <w:tcW w:w="1345" w:type="dxa"/>
          </w:tcPr>
          <w:p w14:paraId="62FB1326" w14:textId="77777777" w:rsidR="00D020D9" w:rsidRDefault="00D020D9" w:rsidP="00D020D9"/>
        </w:tc>
        <w:tc>
          <w:tcPr>
            <w:tcW w:w="245" w:type="dxa"/>
          </w:tcPr>
          <w:p w14:paraId="551A8C31" w14:textId="38F754BB" w:rsidR="00D020D9" w:rsidRDefault="00261121" w:rsidP="00D020D9">
            <w:ins w:id="20" w:author="Xia Jing" w:date="2024-04-23T10:32:00Z">
              <w:r>
                <w:t>17</w:t>
              </w:r>
            </w:ins>
          </w:p>
        </w:tc>
        <w:tc>
          <w:tcPr>
            <w:tcW w:w="850" w:type="dxa"/>
          </w:tcPr>
          <w:p w14:paraId="76812983" w14:textId="2052CC3E" w:rsidR="00D020D9" w:rsidRDefault="00D020D9" w:rsidP="00D020D9">
            <w:r>
              <w:t xml:space="preserve">&gt;= 12 </w:t>
            </w:r>
            <w:proofErr w:type="spellStart"/>
            <w:r>
              <w:t>mon</w:t>
            </w:r>
            <w:proofErr w:type="spellEnd"/>
          </w:p>
        </w:tc>
        <w:tc>
          <w:tcPr>
            <w:tcW w:w="880" w:type="dxa"/>
          </w:tcPr>
          <w:p w14:paraId="54226E24" w14:textId="32F6DE3C" w:rsidR="00D020D9" w:rsidRDefault="00D020D9" w:rsidP="00D020D9">
            <w:r>
              <w:t xml:space="preserve">&lt;= 59 </w:t>
            </w:r>
            <w:proofErr w:type="spellStart"/>
            <w:r>
              <w:t>mon</w:t>
            </w:r>
            <w:proofErr w:type="spellEnd"/>
          </w:p>
        </w:tc>
        <w:tc>
          <w:tcPr>
            <w:tcW w:w="1596" w:type="dxa"/>
          </w:tcPr>
          <w:p w14:paraId="47E8361E" w14:textId="77777777" w:rsidR="00D020D9" w:rsidRDefault="00D020D9" w:rsidP="00D020D9"/>
        </w:tc>
        <w:tc>
          <w:tcPr>
            <w:tcW w:w="534" w:type="dxa"/>
          </w:tcPr>
          <w:p w14:paraId="3270EAFA" w14:textId="43B88581" w:rsidR="00D020D9" w:rsidRDefault="00D020D9" w:rsidP="00D020D9">
            <w:r>
              <w:t>Y</w:t>
            </w:r>
          </w:p>
        </w:tc>
        <w:tc>
          <w:tcPr>
            <w:tcW w:w="626" w:type="dxa"/>
          </w:tcPr>
          <w:p w14:paraId="30F336A3" w14:textId="18E67A4F" w:rsidR="00D020D9" w:rsidRDefault="00D020D9" w:rsidP="00D020D9">
            <w:r>
              <w:t>3</w:t>
            </w:r>
          </w:p>
        </w:tc>
        <w:tc>
          <w:tcPr>
            <w:tcW w:w="1209" w:type="dxa"/>
          </w:tcPr>
          <w:p w14:paraId="7D83DF6E" w14:textId="34375D16" w:rsidR="00D020D9" w:rsidRDefault="00D020D9" w:rsidP="00D020D9">
            <w:r>
              <w:t xml:space="preserve">Admin all before age 12 </w:t>
            </w:r>
            <w:proofErr w:type="spellStart"/>
            <w:r>
              <w:t>mon</w:t>
            </w:r>
            <w:proofErr w:type="spellEnd"/>
          </w:p>
        </w:tc>
        <w:tc>
          <w:tcPr>
            <w:tcW w:w="1530" w:type="dxa"/>
          </w:tcPr>
          <w:p w14:paraId="471F8575" w14:textId="77777777" w:rsidR="00D020D9" w:rsidRDefault="00D020D9" w:rsidP="00D020D9"/>
        </w:tc>
        <w:tc>
          <w:tcPr>
            <w:tcW w:w="1530" w:type="dxa"/>
          </w:tcPr>
          <w:p w14:paraId="1F4FB525" w14:textId="77777777" w:rsidR="00D020D9" w:rsidRDefault="00D020D9" w:rsidP="00D020D9"/>
        </w:tc>
        <w:tc>
          <w:tcPr>
            <w:tcW w:w="1535" w:type="dxa"/>
          </w:tcPr>
          <w:p w14:paraId="4FE50589" w14:textId="77777777" w:rsidR="00D020D9" w:rsidRDefault="00D020D9" w:rsidP="00D020D9"/>
        </w:tc>
        <w:tc>
          <w:tcPr>
            <w:tcW w:w="1345" w:type="dxa"/>
          </w:tcPr>
          <w:p w14:paraId="20124259" w14:textId="7F9C0FD4" w:rsidR="00D020D9" w:rsidRDefault="00D020D9" w:rsidP="00D020D9">
            <w:r>
              <w:t xml:space="preserve">Admin one more dose &gt;= 8 </w:t>
            </w:r>
            <w:proofErr w:type="spellStart"/>
            <w:r>
              <w:t>wks</w:t>
            </w:r>
            <w:proofErr w:type="spellEnd"/>
            <w:r>
              <w:t xml:space="preserve"> from </w:t>
            </w:r>
            <w:r w:rsidR="00653B12">
              <w:t>3</w:t>
            </w:r>
            <w:r w:rsidR="00653B12" w:rsidRPr="00653B12">
              <w:rPr>
                <w:vertAlign w:val="superscript"/>
              </w:rPr>
              <w:t>rd</w:t>
            </w:r>
            <w:r w:rsidR="00653B12">
              <w:t xml:space="preserve"> </w:t>
            </w:r>
            <w:r>
              <w:t>dose</w:t>
            </w:r>
          </w:p>
        </w:tc>
        <w:tc>
          <w:tcPr>
            <w:tcW w:w="1080" w:type="dxa"/>
          </w:tcPr>
          <w:p w14:paraId="7788012F" w14:textId="77777777" w:rsidR="00D020D9" w:rsidRDefault="00D020D9" w:rsidP="00D020D9"/>
        </w:tc>
        <w:tc>
          <w:tcPr>
            <w:tcW w:w="900" w:type="dxa"/>
          </w:tcPr>
          <w:p w14:paraId="37A25266" w14:textId="77777777" w:rsidR="00D020D9" w:rsidRDefault="00D020D9" w:rsidP="00D020D9"/>
        </w:tc>
        <w:tc>
          <w:tcPr>
            <w:tcW w:w="810" w:type="dxa"/>
          </w:tcPr>
          <w:p w14:paraId="693FE34D" w14:textId="77777777" w:rsidR="00D020D9" w:rsidRDefault="00D020D9" w:rsidP="00D020D9"/>
        </w:tc>
        <w:tc>
          <w:tcPr>
            <w:tcW w:w="810" w:type="dxa"/>
          </w:tcPr>
          <w:p w14:paraId="52FFEF6B" w14:textId="77777777" w:rsidR="00D020D9" w:rsidRDefault="00D020D9" w:rsidP="00D020D9"/>
        </w:tc>
        <w:tc>
          <w:tcPr>
            <w:tcW w:w="810" w:type="dxa"/>
          </w:tcPr>
          <w:p w14:paraId="3F90ABAC" w14:textId="77777777" w:rsidR="00D020D9" w:rsidRDefault="00D020D9" w:rsidP="00D020D9"/>
        </w:tc>
        <w:tc>
          <w:tcPr>
            <w:tcW w:w="1080" w:type="dxa"/>
          </w:tcPr>
          <w:p w14:paraId="2C16AA1F" w14:textId="77777777" w:rsidR="00D020D9" w:rsidRDefault="00D020D9" w:rsidP="00D020D9"/>
        </w:tc>
      </w:tr>
      <w:tr w:rsidR="00D020D9" w14:paraId="43D71974" w14:textId="77777777" w:rsidTr="00750F7C">
        <w:tc>
          <w:tcPr>
            <w:tcW w:w="18715" w:type="dxa"/>
            <w:gridSpan w:val="18"/>
          </w:tcPr>
          <w:p w14:paraId="7F06D2EF" w14:textId="22AA614D" w:rsidR="00D020D9" w:rsidRDefault="00D020D9" w:rsidP="00D020D9">
            <w:r>
              <w:t>Hematopoietic stem cell transplant (HSCT)</w:t>
            </w:r>
          </w:p>
        </w:tc>
      </w:tr>
      <w:tr w:rsidR="00D020D9" w14:paraId="4E9DBE02" w14:textId="77777777" w:rsidTr="00A052B5">
        <w:tc>
          <w:tcPr>
            <w:tcW w:w="1345" w:type="dxa"/>
          </w:tcPr>
          <w:p w14:paraId="595BBCDB" w14:textId="77777777" w:rsidR="00D020D9" w:rsidRDefault="00D020D9" w:rsidP="00D020D9"/>
        </w:tc>
        <w:tc>
          <w:tcPr>
            <w:tcW w:w="245" w:type="dxa"/>
          </w:tcPr>
          <w:p w14:paraId="2F6915AC" w14:textId="4C16BD99" w:rsidR="00D020D9" w:rsidRDefault="00261121" w:rsidP="00D020D9">
            <w:ins w:id="21" w:author="Xia Jing" w:date="2024-04-23T10:32:00Z">
              <w:r>
                <w:t>18</w:t>
              </w:r>
            </w:ins>
          </w:p>
        </w:tc>
        <w:tc>
          <w:tcPr>
            <w:tcW w:w="850" w:type="dxa"/>
          </w:tcPr>
          <w:p w14:paraId="6D71217A" w14:textId="77777777" w:rsidR="00D020D9" w:rsidRDefault="00D020D9" w:rsidP="00D020D9"/>
        </w:tc>
        <w:tc>
          <w:tcPr>
            <w:tcW w:w="880" w:type="dxa"/>
          </w:tcPr>
          <w:p w14:paraId="281E35CA" w14:textId="77777777" w:rsidR="00D020D9" w:rsidRDefault="00D020D9" w:rsidP="00D020D9"/>
        </w:tc>
        <w:tc>
          <w:tcPr>
            <w:tcW w:w="1596" w:type="dxa"/>
          </w:tcPr>
          <w:p w14:paraId="2A025296" w14:textId="1462C72C" w:rsidR="00D020D9" w:rsidRDefault="00DE6E9F" w:rsidP="00D020D9">
            <w:r>
              <w:t>After successful transplant, regardless of Hib vaccination history</w:t>
            </w:r>
          </w:p>
        </w:tc>
        <w:tc>
          <w:tcPr>
            <w:tcW w:w="534" w:type="dxa"/>
          </w:tcPr>
          <w:p w14:paraId="362713EB" w14:textId="77777777" w:rsidR="00D020D9" w:rsidRDefault="00D020D9" w:rsidP="00D020D9"/>
        </w:tc>
        <w:tc>
          <w:tcPr>
            <w:tcW w:w="626" w:type="dxa"/>
          </w:tcPr>
          <w:p w14:paraId="1433E688" w14:textId="77777777" w:rsidR="00D020D9" w:rsidRDefault="00D020D9" w:rsidP="00D020D9"/>
        </w:tc>
        <w:tc>
          <w:tcPr>
            <w:tcW w:w="1209" w:type="dxa"/>
          </w:tcPr>
          <w:p w14:paraId="261F9FD0" w14:textId="77777777" w:rsidR="00D020D9" w:rsidRDefault="00D020D9" w:rsidP="00D020D9"/>
        </w:tc>
        <w:tc>
          <w:tcPr>
            <w:tcW w:w="1530" w:type="dxa"/>
          </w:tcPr>
          <w:p w14:paraId="2642AF14" w14:textId="77777777" w:rsidR="00D020D9" w:rsidRDefault="00D020D9" w:rsidP="00D020D9"/>
        </w:tc>
        <w:tc>
          <w:tcPr>
            <w:tcW w:w="1530" w:type="dxa"/>
          </w:tcPr>
          <w:p w14:paraId="674354CD" w14:textId="77777777" w:rsidR="00D020D9" w:rsidRDefault="00D020D9" w:rsidP="00D020D9"/>
        </w:tc>
        <w:tc>
          <w:tcPr>
            <w:tcW w:w="1535" w:type="dxa"/>
          </w:tcPr>
          <w:p w14:paraId="1D1921B4" w14:textId="77777777" w:rsidR="00D020D9" w:rsidRDefault="00D020D9" w:rsidP="00D020D9"/>
        </w:tc>
        <w:tc>
          <w:tcPr>
            <w:tcW w:w="1345" w:type="dxa"/>
          </w:tcPr>
          <w:p w14:paraId="682EB913" w14:textId="1533C6F7" w:rsidR="00D020D9" w:rsidRDefault="00DE6E9F" w:rsidP="00D020D9">
            <w:r>
              <w:t>Admin 1</w:t>
            </w:r>
            <w:r w:rsidRPr="00DE6E9F">
              <w:rPr>
                <w:vertAlign w:val="superscript"/>
              </w:rPr>
              <w:t>st</w:t>
            </w:r>
            <w:r>
              <w:t xml:space="preserve"> dose after transplant 6 – 12 </w:t>
            </w:r>
            <w:proofErr w:type="spellStart"/>
            <w:r>
              <w:t>mon</w:t>
            </w:r>
            <w:proofErr w:type="spellEnd"/>
          </w:p>
        </w:tc>
        <w:tc>
          <w:tcPr>
            <w:tcW w:w="1080" w:type="dxa"/>
          </w:tcPr>
          <w:p w14:paraId="637F0111" w14:textId="3C21778E" w:rsidR="00D020D9" w:rsidRDefault="00DE6E9F" w:rsidP="00D020D9">
            <w:r>
              <w:t>Schedule 2</w:t>
            </w:r>
            <w:r w:rsidRPr="00DE6E9F">
              <w:rPr>
                <w:vertAlign w:val="superscript"/>
              </w:rPr>
              <w:t>nd</w:t>
            </w:r>
            <w:r>
              <w:t xml:space="preserve"> dose &gt;= 4 </w:t>
            </w:r>
            <w:proofErr w:type="spellStart"/>
            <w:r>
              <w:t>wks</w:t>
            </w:r>
            <w:proofErr w:type="spellEnd"/>
            <w:r>
              <w:t xml:space="preserve"> from </w:t>
            </w:r>
            <w:r w:rsidR="001D2FFF">
              <w:t>1st</w:t>
            </w:r>
            <w:r>
              <w:t xml:space="preserve"> dose</w:t>
            </w:r>
          </w:p>
        </w:tc>
        <w:tc>
          <w:tcPr>
            <w:tcW w:w="900" w:type="dxa"/>
          </w:tcPr>
          <w:p w14:paraId="1A58C9FC" w14:textId="753DC875" w:rsidR="00D020D9" w:rsidRDefault="00DE6E9F" w:rsidP="00D020D9">
            <w:r>
              <w:t>Schedule 3</w:t>
            </w:r>
            <w:r w:rsidRPr="00DE6E9F">
              <w:rPr>
                <w:vertAlign w:val="superscript"/>
              </w:rPr>
              <w:t>rd</w:t>
            </w:r>
            <w:r>
              <w:t xml:space="preserve"> dose &gt;= 4 </w:t>
            </w:r>
            <w:proofErr w:type="spellStart"/>
            <w:r>
              <w:t>wks</w:t>
            </w:r>
            <w:proofErr w:type="spellEnd"/>
            <w:r>
              <w:t xml:space="preserve"> from </w:t>
            </w:r>
            <w:r w:rsidR="001D2FFF">
              <w:t>2</w:t>
            </w:r>
            <w:r w:rsidR="001D2FFF" w:rsidRPr="001D2FFF">
              <w:rPr>
                <w:vertAlign w:val="superscript"/>
              </w:rPr>
              <w:t>nd</w:t>
            </w:r>
            <w:r w:rsidR="001D2FFF">
              <w:t xml:space="preserve"> </w:t>
            </w:r>
            <w:r>
              <w:t>dose</w:t>
            </w:r>
          </w:p>
        </w:tc>
        <w:tc>
          <w:tcPr>
            <w:tcW w:w="810" w:type="dxa"/>
          </w:tcPr>
          <w:p w14:paraId="5B499619" w14:textId="77777777" w:rsidR="00D020D9" w:rsidRDefault="00D020D9" w:rsidP="00D020D9"/>
        </w:tc>
        <w:tc>
          <w:tcPr>
            <w:tcW w:w="810" w:type="dxa"/>
          </w:tcPr>
          <w:p w14:paraId="311016D9" w14:textId="77777777" w:rsidR="00D020D9" w:rsidRDefault="00D020D9" w:rsidP="00D020D9"/>
        </w:tc>
        <w:tc>
          <w:tcPr>
            <w:tcW w:w="810" w:type="dxa"/>
          </w:tcPr>
          <w:p w14:paraId="51494D89" w14:textId="77777777" w:rsidR="00D020D9" w:rsidRDefault="00D020D9" w:rsidP="00D020D9"/>
        </w:tc>
        <w:tc>
          <w:tcPr>
            <w:tcW w:w="1080" w:type="dxa"/>
          </w:tcPr>
          <w:p w14:paraId="04305E49" w14:textId="77777777" w:rsidR="00D020D9" w:rsidRDefault="00D020D9" w:rsidP="00D020D9"/>
        </w:tc>
      </w:tr>
      <w:tr w:rsidR="00DE6E9F" w14:paraId="401529A1" w14:textId="77777777" w:rsidTr="0070419C">
        <w:tc>
          <w:tcPr>
            <w:tcW w:w="18715" w:type="dxa"/>
            <w:gridSpan w:val="18"/>
          </w:tcPr>
          <w:p w14:paraId="1D2F712A" w14:textId="51F25A82" w:rsidR="00DE6E9F" w:rsidRDefault="00DE6E9F" w:rsidP="00D020D9">
            <w:r>
              <w:t>Anatomic or functional asplenia (including sickle cell disease)</w:t>
            </w:r>
          </w:p>
        </w:tc>
      </w:tr>
      <w:tr w:rsidR="00D020D9" w14:paraId="2A8D15DE" w14:textId="77777777" w:rsidTr="00A052B5">
        <w:tc>
          <w:tcPr>
            <w:tcW w:w="1345" w:type="dxa"/>
          </w:tcPr>
          <w:p w14:paraId="4A945FC3" w14:textId="77777777" w:rsidR="00D020D9" w:rsidRDefault="00D020D9" w:rsidP="00D020D9"/>
        </w:tc>
        <w:tc>
          <w:tcPr>
            <w:tcW w:w="245" w:type="dxa"/>
          </w:tcPr>
          <w:p w14:paraId="392A8964" w14:textId="52E06A6B" w:rsidR="00D020D9" w:rsidRDefault="00261121" w:rsidP="00D020D9">
            <w:ins w:id="22" w:author="Xia Jing" w:date="2024-04-23T10:32:00Z">
              <w:r>
                <w:t>19</w:t>
              </w:r>
            </w:ins>
          </w:p>
        </w:tc>
        <w:tc>
          <w:tcPr>
            <w:tcW w:w="850" w:type="dxa"/>
          </w:tcPr>
          <w:p w14:paraId="2FE59B18" w14:textId="38B2DB1A" w:rsidR="00D020D9" w:rsidRDefault="00DE6E9F" w:rsidP="00D020D9">
            <w:r>
              <w:t xml:space="preserve">&gt;= 12 </w:t>
            </w:r>
            <w:proofErr w:type="spellStart"/>
            <w:r>
              <w:t>mon</w:t>
            </w:r>
            <w:proofErr w:type="spellEnd"/>
          </w:p>
        </w:tc>
        <w:tc>
          <w:tcPr>
            <w:tcW w:w="880" w:type="dxa"/>
          </w:tcPr>
          <w:p w14:paraId="167BB26D" w14:textId="115A639C" w:rsidR="00D020D9" w:rsidRDefault="00DE6E9F" w:rsidP="00D020D9">
            <w:r>
              <w:t xml:space="preserve">&lt;= 59 </w:t>
            </w:r>
            <w:proofErr w:type="spellStart"/>
            <w:r>
              <w:t>mon</w:t>
            </w:r>
            <w:proofErr w:type="spellEnd"/>
          </w:p>
        </w:tc>
        <w:tc>
          <w:tcPr>
            <w:tcW w:w="1596" w:type="dxa"/>
          </w:tcPr>
          <w:p w14:paraId="2278B6BF" w14:textId="77777777" w:rsidR="00D020D9" w:rsidRDefault="00D020D9" w:rsidP="00D020D9"/>
        </w:tc>
        <w:tc>
          <w:tcPr>
            <w:tcW w:w="534" w:type="dxa"/>
          </w:tcPr>
          <w:p w14:paraId="0C078B3E" w14:textId="53AC0EE5" w:rsidR="00D020D9" w:rsidRDefault="00DE6E9F" w:rsidP="00D020D9">
            <w:r>
              <w:t>N</w:t>
            </w:r>
          </w:p>
        </w:tc>
        <w:tc>
          <w:tcPr>
            <w:tcW w:w="626" w:type="dxa"/>
          </w:tcPr>
          <w:p w14:paraId="18757270" w14:textId="77777777" w:rsidR="00D020D9" w:rsidRDefault="00D020D9" w:rsidP="00D020D9"/>
        </w:tc>
        <w:tc>
          <w:tcPr>
            <w:tcW w:w="1209" w:type="dxa"/>
          </w:tcPr>
          <w:p w14:paraId="6CB3ECE8" w14:textId="77777777" w:rsidR="00D020D9" w:rsidRDefault="00D020D9" w:rsidP="00D020D9"/>
        </w:tc>
        <w:tc>
          <w:tcPr>
            <w:tcW w:w="1530" w:type="dxa"/>
          </w:tcPr>
          <w:p w14:paraId="4D945F4A" w14:textId="77777777" w:rsidR="00D020D9" w:rsidRDefault="00D020D9" w:rsidP="00D020D9"/>
        </w:tc>
        <w:tc>
          <w:tcPr>
            <w:tcW w:w="1530" w:type="dxa"/>
          </w:tcPr>
          <w:p w14:paraId="50188002" w14:textId="77777777" w:rsidR="00D020D9" w:rsidRDefault="00D020D9" w:rsidP="00D020D9"/>
        </w:tc>
        <w:tc>
          <w:tcPr>
            <w:tcW w:w="1535" w:type="dxa"/>
          </w:tcPr>
          <w:p w14:paraId="56F3BCAB" w14:textId="77777777" w:rsidR="00D020D9" w:rsidRDefault="00D020D9" w:rsidP="00D020D9"/>
        </w:tc>
        <w:tc>
          <w:tcPr>
            <w:tcW w:w="1345" w:type="dxa"/>
          </w:tcPr>
          <w:p w14:paraId="5F99D432" w14:textId="23A0A87F" w:rsidR="00D020D9" w:rsidRDefault="00DE6E9F" w:rsidP="00D020D9">
            <w:r>
              <w:t>Admin 1</w:t>
            </w:r>
            <w:r w:rsidRPr="00DE6E9F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1080" w:type="dxa"/>
          </w:tcPr>
          <w:p w14:paraId="2B6E6778" w14:textId="2C1CB79D" w:rsidR="00D020D9" w:rsidRDefault="00DE6E9F" w:rsidP="00D020D9">
            <w:r>
              <w:t>Schedule 2</w:t>
            </w:r>
            <w:r w:rsidRPr="00DE6E9F">
              <w:rPr>
                <w:vertAlign w:val="superscript"/>
              </w:rPr>
              <w:t>nd</w:t>
            </w:r>
            <w:r>
              <w:t xml:space="preserve"> dose &gt;= 8 </w:t>
            </w:r>
            <w:proofErr w:type="spellStart"/>
            <w:r>
              <w:t>wks</w:t>
            </w:r>
            <w:proofErr w:type="spellEnd"/>
            <w:r>
              <w:t xml:space="preserve"> from </w:t>
            </w:r>
            <w:r w:rsidR="001D2FFF">
              <w:t>1</w:t>
            </w:r>
            <w:r w:rsidR="001D2FFF" w:rsidRPr="001D2FFF">
              <w:rPr>
                <w:vertAlign w:val="superscript"/>
              </w:rPr>
              <w:t>st</w:t>
            </w:r>
            <w:r w:rsidR="001D2FFF">
              <w:t xml:space="preserve"> </w:t>
            </w:r>
            <w:r>
              <w:t xml:space="preserve"> dose</w:t>
            </w:r>
          </w:p>
        </w:tc>
        <w:tc>
          <w:tcPr>
            <w:tcW w:w="900" w:type="dxa"/>
          </w:tcPr>
          <w:p w14:paraId="45843040" w14:textId="77777777" w:rsidR="00D020D9" w:rsidRDefault="00D020D9" w:rsidP="00D020D9"/>
        </w:tc>
        <w:tc>
          <w:tcPr>
            <w:tcW w:w="810" w:type="dxa"/>
          </w:tcPr>
          <w:p w14:paraId="7B3BCFED" w14:textId="77777777" w:rsidR="00D020D9" w:rsidRDefault="00D020D9" w:rsidP="00D020D9"/>
        </w:tc>
        <w:tc>
          <w:tcPr>
            <w:tcW w:w="810" w:type="dxa"/>
          </w:tcPr>
          <w:p w14:paraId="40A4BEA5" w14:textId="77777777" w:rsidR="00D020D9" w:rsidRDefault="00D020D9" w:rsidP="00D020D9"/>
        </w:tc>
        <w:tc>
          <w:tcPr>
            <w:tcW w:w="810" w:type="dxa"/>
          </w:tcPr>
          <w:p w14:paraId="0B328A0D" w14:textId="77777777" w:rsidR="00D020D9" w:rsidRDefault="00D020D9" w:rsidP="00D020D9"/>
        </w:tc>
        <w:tc>
          <w:tcPr>
            <w:tcW w:w="1080" w:type="dxa"/>
          </w:tcPr>
          <w:p w14:paraId="2CE6BA7D" w14:textId="77777777" w:rsidR="00D020D9" w:rsidRDefault="00D020D9" w:rsidP="00D020D9"/>
        </w:tc>
      </w:tr>
      <w:tr w:rsidR="00DE6E9F" w14:paraId="450C1EE1" w14:textId="77777777" w:rsidTr="00A052B5">
        <w:tc>
          <w:tcPr>
            <w:tcW w:w="1345" w:type="dxa"/>
          </w:tcPr>
          <w:p w14:paraId="06A6F28F" w14:textId="77777777" w:rsidR="00DE6E9F" w:rsidRDefault="00DE6E9F" w:rsidP="00D020D9"/>
        </w:tc>
        <w:tc>
          <w:tcPr>
            <w:tcW w:w="245" w:type="dxa"/>
          </w:tcPr>
          <w:p w14:paraId="4DB3F924" w14:textId="75D2CAED" w:rsidR="00DE6E9F" w:rsidRDefault="00261121" w:rsidP="00D020D9">
            <w:ins w:id="23" w:author="Xia Jing" w:date="2024-04-23T10:32:00Z">
              <w:r>
                <w:t>20</w:t>
              </w:r>
            </w:ins>
          </w:p>
        </w:tc>
        <w:tc>
          <w:tcPr>
            <w:tcW w:w="850" w:type="dxa"/>
          </w:tcPr>
          <w:p w14:paraId="0C69C5D4" w14:textId="07BB6D94" w:rsidR="00DE6E9F" w:rsidRDefault="00DE6E9F" w:rsidP="00D020D9">
            <w:r>
              <w:t xml:space="preserve">&gt;= 12 </w:t>
            </w:r>
            <w:proofErr w:type="spellStart"/>
            <w:r>
              <w:t>mon</w:t>
            </w:r>
            <w:proofErr w:type="spellEnd"/>
          </w:p>
        </w:tc>
        <w:tc>
          <w:tcPr>
            <w:tcW w:w="880" w:type="dxa"/>
          </w:tcPr>
          <w:p w14:paraId="50D71122" w14:textId="26DE67D5" w:rsidR="00DE6E9F" w:rsidRDefault="00DE6E9F" w:rsidP="00D020D9">
            <w:r>
              <w:t xml:space="preserve">&lt;= 59 </w:t>
            </w:r>
            <w:proofErr w:type="spellStart"/>
            <w:r>
              <w:t>mon</w:t>
            </w:r>
            <w:proofErr w:type="spellEnd"/>
          </w:p>
        </w:tc>
        <w:tc>
          <w:tcPr>
            <w:tcW w:w="1596" w:type="dxa"/>
          </w:tcPr>
          <w:p w14:paraId="65B92B41" w14:textId="77777777" w:rsidR="00DE6E9F" w:rsidRDefault="00DE6E9F" w:rsidP="00D020D9"/>
        </w:tc>
        <w:tc>
          <w:tcPr>
            <w:tcW w:w="534" w:type="dxa"/>
          </w:tcPr>
          <w:p w14:paraId="0BBD37A8" w14:textId="3D42129F" w:rsidR="00DE6E9F" w:rsidRDefault="00DE6E9F" w:rsidP="00D020D9">
            <w:r>
              <w:t>Y</w:t>
            </w:r>
          </w:p>
        </w:tc>
        <w:tc>
          <w:tcPr>
            <w:tcW w:w="626" w:type="dxa"/>
          </w:tcPr>
          <w:p w14:paraId="750CCFBE" w14:textId="2AD1391A" w:rsidR="00DE6E9F" w:rsidRDefault="00DE6E9F" w:rsidP="00D020D9">
            <w:r>
              <w:t>1</w:t>
            </w:r>
          </w:p>
        </w:tc>
        <w:tc>
          <w:tcPr>
            <w:tcW w:w="1209" w:type="dxa"/>
          </w:tcPr>
          <w:p w14:paraId="078A9035" w14:textId="38699584" w:rsidR="00DE6E9F" w:rsidRDefault="00DE6E9F" w:rsidP="00D020D9">
            <w:r>
              <w:t xml:space="preserve">Admin before age </w:t>
            </w:r>
            <w:r w:rsidR="004812E6">
              <w:t>&lt;</w:t>
            </w:r>
            <w:r>
              <w:t xml:space="preserve">12 </w:t>
            </w:r>
            <w:proofErr w:type="spellStart"/>
            <w:r>
              <w:t>mon</w:t>
            </w:r>
            <w:proofErr w:type="spellEnd"/>
          </w:p>
        </w:tc>
        <w:tc>
          <w:tcPr>
            <w:tcW w:w="1530" w:type="dxa"/>
          </w:tcPr>
          <w:p w14:paraId="69CAEF2F" w14:textId="77777777" w:rsidR="00DE6E9F" w:rsidRDefault="00DE6E9F" w:rsidP="00D020D9"/>
        </w:tc>
        <w:tc>
          <w:tcPr>
            <w:tcW w:w="1530" w:type="dxa"/>
          </w:tcPr>
          <w:p w14:paraId="2946C52D" w14:textId="77777777" w:rsidR="00DE6E9F" w:rsidRDefault="00DE6E9F" w:rsidP="00D020D9"/>
        </w:tc>
        <w:tc>
          <w:tcPr>
            <w:tcW w:w="1535" w:type="dxa"/>
          </w:tcPr>
          <w:p w14:paraId="1B0726CB" w14:textId="77777777" w:rsidR="00DE6E9F" w:rsidRDefault="00DE6E9F" w:rsidP="00D020D9"/>
        </w:tc>
        <w:tc>
          <w:tcPr>
            <w:tcW w:w="1345" w:type="dxa"/>
          </w:tcPr>
          <w:p w14:paraId="7C67EC3F" w14:textId="6A9FF4CE" w:rsidR="00DE6E9F" w:rsidRDefault="00DE6E9F" w:rsidP="00D020D9">
            <w:r>
              <w:t xml:space="preserve">Admin a dose &gt;= 8 </w:t>
            </w:r>
            <w:proofErr w:type="spellStart"/>
            <w:r>
              <w:t>wks</w:t>
            </w:r>
            <w:proofErr w:type="spellEnd"/>
            <w:r>
              <w:t xml:space="preserve"> from </w:t>
            </w:r>
            <w:r w:rsidR="001D2FFF">
              <w:t>1</w:t>
            </w:r>
            <w:r w:rsidR="001D2FFF" w:rsidRPr="001D2FFF">
              <w:rPr>
                <w:vertAlign w:val="superscript"/>
              </w:rPr>
              <w:t>st</w:t>
            </w:r>
            <w:r w:rsidR="001D2FFF">
              <w:t xml:space="preserve"> </w:t>
            </w:r>
            <w:r>
              <w:t xml:space="preserve"> dose</w:t>
            </w:r>
          </w:p>
        </w:tc>
        <w:tc>
          <w:tcPr>
            <w:tcW w:w="1080" w:type="dxa"/>
          </w:tcPr>
          <w:p w14:paraId="39DF1710" w14:textId="6549D5F8" w:rsidR="00DE6E9F" w:rsidRDefault="00DE6E9F" w:rsidP="00D020D9">
            <w:r>
              <w:t xml:space="preserve">Schedule another dose &gt;= 8 </w:t>
            </w:r>
            <w:proofErr w:type="spellStart"/>
            <w:r>
              <w:t>wks</w:t>
            </w:r>
            <w:proofErr w:type="spellEnd"/>
            <w:r>
              <w:t xml:space="preserve"> from </w:t>
            </w:r>
            <w:r w:rsidR="001D2FFF">
              <w:t>2</w:t>
            </w:r>
            <w:r w:rsidR="001D2FFF" w:rsidRPr="001D2FFF">
              <w:rPr>
                <w:vertAlign w:val="superscript"/>
              </w:rPr>
              <w:t>nd</w:t>
            </w:r>
            <w:r w:rsidR="001D2FFF">
              <w:t xml:space="preserve"> </w:t>
            </w:r>
            <w:r>
              <w:t xml:space="preserve"> dose</w:t>
            </w:r>
          </w:p>
        </w:tc>
        <w:tc>
          <w:tcPr>
            <w:tcW w:w="900" w:type="dxa"/>
          </w:tcPr>
          <w:p w14:paraId="3E848320" w14:textId="77777777" w:rsidR="00DE6E9F" w:rsidRDefault="00DE6E9F" w:rsidP="00D020D9"/>
        </w:tc>
        <w:tc>
          <w:tcPr>
            <w:tcW w:w="810" w:type="dxa"/>
          </w:tcPr>
          <w:p w14:paraId="7CA732F2" w14:textId="77777777" w:rsidR="00DE6E9F" w:rsidRDefault="00DE6E9F" w:rsidP="00D020D9"/>
        </w:tc>
        <w:tc>
          <w:tcPr>
            <w:tcW w:w="810" w:type="dxa"/>
          </w:tcPr>
          <w:p w14:paraId="355A6354" w14:textId="77777777" w:rsidR="00DE6E9F" w:rsidRDefault="00DE6E9F" w:rsidP="00D020D9"/>
        </w:tc>
        <w:tc>
          <w:tcPr>
            <w:tcW w:w="810" w:type="dxa"/>
          </w:tcPr>
          <w:p w14:paraId="67A15944" w14:textId="77777777" w:rsidR="00DE6E9F" w:rsidRDefault="00DE6E9F" w:rsidP="00D020D9"/>
        </w:tc>
        <w:tc>
          <w:tcPr>
            <w:tcW w:w="1080" w:type="dxa"/>
          </w:tcPr>
          <w:p w14:paraId="33EA780B" w14:textId="77777777" w:rsidR="00DE6E9F" w:rsidRDefault="00DE6E9F" w:rsidP="00D020D9"/>
        </w:tc>
      </w:tr>
      <w:tr w:rsidR="00DE6E9F" w14:paraId="641F11F7" w14:textId="77777777" w:rsidTr="00A052B5">
        <w:tc>
          <w:tcPr>
            <w:tcW w:w="1345" w:type="dxa"/>
          </w:tcPr>
          <w:p w14:paraId="4A38E2D1" w14:textId="77777777" w:rsidR="00DE6E9F" w:rsidRDefault="00DE6E9F" w:rsidP="00D020D9"/>
        </w:tc>
        <w:tc>
          <w:tcPr>
            <w:tcW w:w="245" w:type="dxa"/>
          </w:tcPr>
          <w:p w14:paraId="03623A28" w14:textId="132AA1DF" w:rsidR="00DE6E9F" w:rsidRDefault="00261121" w:rsidP="00D020D9">
            <w:ins w:id="24" w:author="Xia Jing" w:date="2024-04-23T10:32:00Z">
              <w:r>
                <w:t>21</w:t>
              </w:r>
            </w:ins>
          </w:p>
        </w:tc>
        <w:tc>
          <w:tcPr>
            <w:tcW w:w="850" w:type="dxa"/>
          </w:tcPr>
          <w:p w14:paraId="6A5DB5EB" w14:textId="6A40E53B" w:rsidR="00DE6E9F" w:rsidRDefault="00DE6E9F" w:rsidP="00D020D9">
            <w:r>
              <w:t xml:space="preserve">&gt;= 12 </w:t>
            </w:r>
            <w:proofErr w:type="spellStart"/>
            <w:r>
              <w:t>mon</w:t>
            </w:r>
            <w:proofErr w:type="spellEnd"/>
          </w:p>
        </w:tc>
        <w:tc>
          <w:tcPr>
            <w:tcW w:w="880" w:type="dxa"/>
          </w:tcPr>
          <w:p w14:paraId="2818EAB7" w14:textId="19B0546F" w:rsidR="00DE6E9F" w:rsidRDefault="00DE6E9F" w:rsidP="00D020D9">
            <w:r>
              <w:t xml:space="preserve">&lt;= 59 </w:t>
            </w:r>
            <w:proofErr w:type="spellStart"/>
            <w:r>
              <w:t>mon</w:t>
            </w:r>
            <w:proofErr w:type="spellEnd"/>
          </w:p>
        </w:tc>
        <w:tc>
          <w:tcPr>
            <w:tcW w:w="1596" w:type="dxa"/>
          </w:tcPr>
          <w:p w14:paraId="5EF128FF" w14:textId="77777777" w:rsidR="00DE6E9F" w:rsidRDefault="00DE6E9F" w:rsidP="00D020D9"/>
        </w:tc>
        <w:tc>
          <w:tcPr>
            <w:tcW w:w="534" w:type="dxa"/>
          </w:tcPr>
          <w:p w14:paraId="64BEB984" w14:textId="1CA3EE08" w:rsidR="00DE6E9F" w:rsidRDefault="00DE6E9F" w:rsidP="00D020D9">
            <w:r>
              <w:t>Y</w:t>
            </w:r>
          </w:p>
        </w:tc>
        <w:tc>
          <w:tcPr>
            <w:tcW w:w="626" w:type="dxa"/>
          </w:tcPr>
          <w:p w14:paraId="03DFF8F7" w14:textId="57EF7C3A" w:rsidR="00DE6E9F" w:rsidRDefault="00DE6E9F" w:rsidP="00D020D9">
            <w:r>
              <w:t>2</w:t>
            </w:r>
          </w:p>
        </w:tc>
        <w:tc>
          <w:tcPr>
            <w:tcW w:w="1209" w:type="dxa"/>
          </w:tcPr>
          <w:p w14:paraId="425EC072" w14:textId="4599B861" w:rsidR="00DE6E9F" w:rsidRDefault="00DE6E9F" w:rsidP="00D020D9">
            <w:r>
              <w:t xml:space="preserve">Admin before age </w:t>
            </w:r>
            <w:r w:rsidR="004812E6">
              <w:t>&lt;</w:t>
            </w:r>
            <w:r>
              <w:t xml:space="preserve">12 </w:t>
            </w:r>
            <w:proofErr w:type="spellStart"/>
            <w:r>
              <w:t>mon</w:t>
            </w:r>
            <w:proofErr w:type="spellEnd"/>
          </w:p>
        </w:tc>
        <w:tc>
          <w:tcPr>
            <w:tcW w:w="1530" w:type="dxa"/>
          </w:tcPr>
          <w:p w14:paraId="4809AF67" w14:textId="77777777" w:rsidR="00DE6E9F" w:rsidRDefault="00DE6E9F" w:rsidP="00D020D9"/>
        </w:tc>
        <w:tc>
          <w:tcPr>
            <w:tcW w:w="1530" w:type="dxa"/>
          </w:tcPr>
          <w:p w14:paraId="369AE207" w14:textId="77777777" w:rsidR="00DE6E9F" w:rsidRDefault="00DE6E9F" w:rsidP="00D020D9"/>
        </w:tc>
        <w:tc>
          <w:tcPr>
            <w:tcW w:w="1535" w:type="dxa"/>
          </w:tcPr>
          <w:p w14:paraId="6EDDF7B0" w14:textId="77777777" w:rsidR="00DE6E9F" w:rsidRDefault="00DE6E9F" w:rsidP="00D020D9"/>
        </w:tc>
        <w:tc>
          <w:tcPr>
            <w:tcW w:w="1345" w:type="dxa"/>
          </w:tcPr>
          <w:p w14:paraId="54741046" w14:textId="20E252B3" w:rsidR="00DE6E9F" w:rsidRDefault="00DE6E9F" w:rsidP="00D020D9">
            <w:r>
              <w:t xml:space="preserve">Admin one dose &gt;= 8 </w:t>
            </w:r>
            <w:proofErr w:type="spellStart"/>
            <w:r>
              <w:t>wk</w:t>
            </w:r>
            <w:r w:rsidR="001D2FFF">
              <w:t>s</w:t>
            </w:r>
            <w:proofErr w:type="spellEnd"/>
            <w:r>
              <w:t xml:space="preserve"> from </w:t>
            </w:r>
            <w:r w:rsidR="001D2FFF">
              <w:t>2nd</w:t>
            </w:r>
            <w:r>
              <w:t xml:space="preserve"> dose</w:t>
            </w:r>
          </w:p>
        </w:tc>
        <w:tc>
          <w:tcPr>
            <w:tcW w:w="1080" w:type="dxa"/>
          </w:tcPr>
          <w:p w14:paraId="03A138A8" w14:textId="77777777" w:rsidR="00DE6E9F" w:rsidRDefault="00DE6E9F" w:rsidP="00D020D9"/>
        </w:tc>
        <w:tc>
          <w:tcPr>
            <w:tcW w:w="900" w:type="dxa"/>
          </w:tcPr>
          <w:p w14:paraId="5B0735BC" w14:textId="77777777" w:rsidR="00DE6E9F" w:rsidRDefault="00DE6E9F" w:rsidP="00D020D9"/>
        </w:tc>
        <w:tc>
          <w:tcPr>
            <w:tcW w:w="810" w:type="dxa"/>
          </w:tcPr>
          <w:p w14:paraId="3EA549AF" w14:textId="77777777" w:rsidR="00DE6E9F" w:rsidRDefault="00DE6E9F" w:rsidP="00D020D9"/>
        </w:tc>
        <w:tc>
          <w:tcPr>
            <w:tcW w:w="810" w:type="dxa"/>
          </w:tcPr>
          <w:p w14:paraId="660896FD" w14:textId="77777777" w:rsidR="00DE6E9F" w:rsidRDefault="00DE6E9F" w:rsidP="00D020D9"/>
        </w:tc>
        <w:tc>
          <w:tcPr>
            <w:tcW w:w="810" w:type="dxa"/>
          </w:tcPr>
          <w:p w14:paraId="72954EA2" w14:textId="77777777" w:rsidR="00DE6E9F" w:rsidRDefault="00DE6E9F" w:rsidP="00D020D9"/>
        </w:tc>
        <w:tc>
          <w:tcPr>
            <w:tcW w:w="1080" w:type="dxa"/>
          </w:tcPr>
          <w:p w14:paraId="64F69E2D" w14:textId="77777777" w:rsidR="00DE6E9F" w:rsidRDefault="00DE6E9F" w:rsidP="00D020D9"/>
        </w:tc>
      </w:tr>
      <w:tr w:rsidR="00DE6E9F" w14:paraId="5E7A5C9D" w14:textId="77777777" w:rsidTr="00A052B5">
        <w:tc>
          <w:tcPr>
            <w:tcW w:w="1345" w:type="dxa"/>
          </w:tcPr>
          <w:p w14:paraId="00D02A7C" w14:textId="77777777" w:rsidR="00DE6E9F" w:rsidRDefault="00DE6E9F" w:rsidP="00D020D9"/>
        </w:tc>
        <w:tc>
          <w:tcPr>
            <w:tcW w:w="245" w:type="dxa"/>
          </w:tcPr>
          <w:p w14:paraId="4CFA923D" w14:textId="2AD9027C" w:rsidR="00DE6E9F" w:rsidRDefault="00261121" w:rsidP="00D020D9">
            <w:ins w:id="25" w:author="Xia Jing" w:date="2024-04-23T10:33:00Z">
              <w:r>
                <w:t>22</w:t>
              </w:r>
            </w:ins>
          </w:p>
        </w:tc>
        <w:tc>
          <w:tcPr>
            <w:tcW w:w="850" w:type="dxa"/>
          </w:tcPr>
          <w:p w14:paraId="43C91B08" w14:textId="7F8F148B" w:rsidR="00DE6E9F" w:rsidRDefault="00DE6E9F" w:rsidP="00D020D9">
            <w:r>
              <w:t xml:space="preserve">&gt;= 12 </w:t>
            </w:r>
            <w:proofErr w:type="spellStart"/>
            <w:r>
              <w:t>mon</w:t>
            </w:r>
            <w:proofErr w:type="spellEnd"/>
          </w:p>
        </w:tc>
        <w:tc>
          <w:tcPr>
            <w:tcW w:w="880" w:type="dxa"/>
          </w:tcPr>
          <w:p w14:paraId="151EE44A" w14:textId="3CC78107" w:rsidR="00DE6E9F" w:rsidRDefault="00DE6E9F" w:rsidP="00D020D9">
            <w:r>
              <w:t xml:space="preserve">&lt;= 59 </w:t>
            </w:r>
            <w:proofErr w:type="spellStart"/>
            <w:r>
              <w:t>mon</w:t>
            </w:r>
            <w:proofErr w:type="spellEnd"/>
          </w:p>
        </w:tc>
        <w:tc>
          <w:tcPr>
            <w:tcW w:w="1596" w:type="dxa"/>
          </w:tcPr>
          <w:p w14:paraId="5D28B150" w14:textId="77777777" w:rsidR="00DE6E9F" w:rsidRDefault="00DE6E9F" w:rsidP="00D020D9"/>
        </w:tc>
        <w:tc>
          <w:tcPr>
            <w:tcW w:w="534" w:type="dxa"/>
          </w:tcPr>
          <w:p w14:paraId="7D27405F" w14:textId="4CADCDCC" w:rsidR="00DE6E9F" w:rsidRDefault="00DE6E9F" w:rsidP="00D020D9">
            <w:r>
              <w:t>Y</w:t>
            </w:r>
          </w:p>
        </w:tc>
        <w:tc>
          <w:tcPr>
            <w:tcW w:w="626" w:type="dxa"/>
          </w:tcPr>
          <w:p w14:paraId="65DD7572" w14:textId="42BCE64C" w:rsidR="00DE6E9F" w:rsidRDefault="00DE6E9F" w:rsidP="00D020D9">
            <w:r>
              <w:t>3</w:t>
            </w:r>
          </w:p>
        </w:tc>
        <w:tc>
          <w:tcPr>
            <w:tcW w:w="1209" w:type="dxa"/>
          </w:tcPr>
          <w:p w14:paraId="7BEF76D8" w14:textId="35432965" w:rsidR="00DE6E9F" w:rsidRDefault="00DE6E9F" w:rsidP="00D020D9">
            <w:r>
              <w:t xml:space="preserve">Admin before age </w:t>
            </w:r>
            <w:r w:rsidR="004812E6">
              <w:t>&lt;</w:t>
            </w:r>
            <w:r>
              <w:t xml:space="preserve">12 </w:t>
            </w:r>
            <w:proofErr w:type="spellStart"/>
            <w:r>
              <w:t>mon</w:t>
            </w:r>
            <w:proofErr w:type="spellEnd"/>
          </w:p>
        </w:tc>
        <w:tc>
          <w:tcPr>
            <w:tcW w:w="1530" w:type="dxa"/>
          </w:tcPr>
          <w:p w14:paraId="2CAF33E8" w14:textId="77777777" w:rsidR="00DE6E9F" w:rsidRDefault="00DE6E9F" w:rsidP="00D020D9"/>
        </w:tc>
        <w:tc>
          <w:tcPr>
            <w:tcW w:w="1530" w:type="dxa"/>
          </w:tcPr>
          <w:p w14:paraId="58671370" w14:textId="77777777" w:rsidR="00DE6E9F" w:rsidRDefault="00DE6E9F" w:rsidP="00D020D9"/>
        </w:tc>
        <w:tc>
          <w:tcPr>
            <w:tcW w:w="1535" w:type="dxa"/>
          </w:tcPr>
          <w:p w14:paraId="05618675" w14:textId="77777777" w:rsidR="00DE6E9F" w:rsidRDefault="00DE6E9F" w:rsidP="00D020D9"/>
        </w:tc>
        <w:tc>
          <w:tcPr>
            <w:tcW w:w="1345" w:type="dxa"/>
          </w:tcPr>
          <w:p w14:paraId="096FF705" w14:textId="23AAA2D6" w:rsidR="00DE6E9F" w:rsidRDefault="00DE6E9F" w:rsidP="00D020D9">
            <w:r>
              <w:t xml:space="preserve">Admin one dose &gt;= 8 </w:t>
            </w:r>
            <w:proofErr w:type="spellStart"/>
            <w:r>
              <w:t>wk</w:t>
            </w:r>
            <w:r w:rsidR="001D2FFF">
              <w:t>s</w:t>
            </w:r>
            <w:proofErr w:type="spellEnd"/>
            <w:r>
              <w:t xml:space="preserve"> from </w:t>
            </w:r>
            <w:r w:rsidR="001D2FFF">
              <w:t>3</w:t>
            </w:r>
            <w:r w:rsidR="001D2FFF" w:rsidRPr="001D2FFF">
              <w:rPr>
                <w:vertAlign w:val="superscript"/>
              </w:rPr>
              <w:t>rd</w:t>
            </w:r>
            <w:r w:rsidR="001D2FFF">
              <w:t xml:space="preserve"> </w:t>
            </w:r>
            <w:r>
              <w:t xml:space="preserve"> dose</w:t>
            </w:r>
          </w:p>
        </w:tc>
        <w:tc>
          <w:tcPr>
            <w:tcW w:w="1080" w:type="dxa"/>
          </w:tcPr>
          <w:p w14:paraId="27643D5B" w14:textId="77777777" w:rsidR="00DE6E9F" w:rsidRDefault="00DE6E9F" w:rsidP="00D020D9"/>
        </w:tc>
        <w:tc>
          <w:tcPr>
            <w:tcW w:w="900" w:type="dxa"/>
          </w:tcPr>
          <w:p w14:paraId="4B928AEC" w14:textId="77777777" w:rsidR="00DE6E9F" w:rsidRDefault="00DE6E9F" w:rsidP="00D020D9"/>
        </w:tc>
        <w:tc>
          <w:tcPr>
            <w:tcW w:w="810" w:type="dxa"/>
          </w:tcPr>
          <w:p w14:paraId="4FE868C8" w14:textId="77777777" w:rsidR="00DE6E9F" w:rsidRDefault="00DE6E9F" w:rsidP="00D020D9"/>
        </w:tc>
        <w:tc>
          <w:tcPr>
            <w:tcW w:w="810" w:type="dxa"/>
          </w:tcPr>
          <w:p w14:paraId="2208B3D3" w14:textId="77777777" w:rsidR="00DE6E9F" w:rsidRDefault="00DE6E9F" w:rsidP="00D020D9"/>
        </w:tc>
        <w:tc>
          <w:tcPr>
            <w:tcW w:w="810" w:type="dxa"/>
          </w:tcPr>
          <w:p w14:paraId="42E76019" w14:textId="77777777" w:rsidR="00DE6E9F" w:rsidRDefault="00DE6E9F" w:rsidP="00D020D9"/>
        </w:tc>
        <w:tc>
          <w:tcPr>
            <w:tcW w:w="1080" w:type="dxa"/>
          </w:tcPr>
          <w:p w14:paraId="415E6CA2" w14:textId="77777777" w:rsidR="00DE6E9F" w:rsidRDefault="00DE6E9F" w:rsidP="00D020D9"/>
        </w:tc>
      </w:tr>
      <w:tr w:rsidR="00DE6E9F" w14:paraId="1B7E5194" w14:textId="77777777" w:rsidTr="00A052B5">
        <w:tc>
          <w:tcPr>
            <w:tcW w:w="1345" w:type="dxa"/>
          </w:tcPr>
          <w:p w14:paraId="3F843B24" w14:textId="77777777" w:rsidR="00DE6E9F" w:rsidRDefault="00DE6E9F" w:rsidP="00D020D9"/>
        </w:tc>
        <w:tc>
          <w:tcPr>
            <w:tcW w:w="245" w:type="dxa"/>
          </w:tcPr>
          <w:p w14:paraId="4EDDBA21" w14:textId="75816C69" w:rsidR="00DE6E9F" w:rsidRDefault="00261121" w:rsidP="00D020D9">
            <w:ins w:id="26" w:author="Xia Jing" w:date="2024-04-23T10:33:00Z">
              <w:r>
                <w:t>23</w:t>
              </w:r>
            </w:ins>
          </w:p>
        </w:tc>
        <w:tc>
          <w:tcPr>
            <w:tcW w:w="850" w:type="dxa"/>
          </w:tcPr>
          <w:p w14:paraId="2B3A6CF7" w14:textId="19D5773A" w:rsidR="00DE6E9F" w:rsidRDefault="00F96387" w:rsidP="00D020D9">
            <w:r>
              <w:t xml:space="preserve">&gt;= 5 </w:t>
            </w:r>
            <w:proofErr w:type="spellStart"/>
            <w:r>
              <w:t>yr</w:t>
            </w:r>
            <w:proofErr w:type="spellEnd"/>
          </w:p>
        </w:tc>
        <w:tc>
          <w:tcPr>
            <w:tcW w:w="880" w:type="dxa"/>
          </w:tcPr>
          <w:p w14:paraId="7B73058F" w14:textId="77777777" w:rsidR="00DE6E9F" w:rsidRDefault="00DE6E9F" w:rsidP="00D020D9"/>
        </w:tc>
        <w:tc>
          <w:tcPr>
            <w:tcW w:w="1596" w:type="dxa"/>
          </w:tcPr>
          <w:p w14:paraId="06A94A3F" w14:textId="77777777" w:rsidR="00DE6E9F" w:rsidRDefault="00DE6E9F" w:rsidP="00D020D9"/>
        </w:tc>
        <w:tc>
          <w:tcPr>
            <w:tcW w:w="534" w:type="dxa"/>
          </w:tcPr>
          <w:p w14:paraId="2791F9C7" w14:textId="2D4BA58B" w:rsidR="00DE6E9F" w:rsidRDefault="00F96387" w:rsidP="00D020D9">
            <w:r>
              <w:t>N</w:t>
            </w:r>
          </w:p>
        </w:tc>
        <w:tc>
          <w:tcPr>
            <w:tcW w:w="626" w:type="dxa"/>
          </w:tcPr>
          <w:p w14:paraId="26280530" w14:textId="77777777" w:rsidR="00DE6E9F" w:rsidRDefault="00DE6E9F" w:rsidP="00D020D9"/>
        </w:tc>
        <w:tc>
          <w:tcPr>
            <w:tcW w:w="1209" w:type="dxa"/>
          </w:tcPr>
          <w:p w14:paraId="685BB743" w14:textId="77777777" w:rsidR="00DE6E9F" w:rsidRDefault="00DE6E9F" w:rsidP="00D020D9"/>
        </w:tc>
        <w:tc>
          <w:tcPr>
            <w:tcW w:w="1530" w:type="dxa"/>
          </w:tcPr>
          <w:p w14:paraId="2192615B" w14:textId="77777777" w:rsidR="00DE6E9F" w:rsidRDefault="00DE6E9F" w:rsidP="00D020D9"/>
        </w:tc>
        <w:tc>
          <w:tcPr>
            <w:tcW w:w="1530" w:type="dxa"/>
          </w:tcPr>
          <w:p w14:paraId="07AD95A3" w14:textId="77777777" w:rsidR="00DE6E9F" w:rsidRDefault="00DE6E9F" w:rsidP="00D020D9"/>
        </w:tc>
        <w:tc>
          <w:tcPr>
            <w:tcW w:w="1535" w:type="dxa"/>
          </w:tcPr>
          <w:p w14:paraId="29523CD2" w14:textId="77777777" w:rsidR="00DE6E9F" w:rsidRDefault="00DE6E9F" w:rsidP="00D020D9"/>
        </w:tc>
        <w:tc>
          <w:tcPr>
            <w:tcW w:w="1345" w:type="dxa"/>
          </w:tcPr>
          <w:p w14:paraId="52F41D61" w14:textId="53E83220" w:rsidR="00DE6E9F" w:rsidRDefault="00F96387" w:rsidP="00D020D9">
            <w:r>
              <w:t>Admin 1 dose</w:t>
            </w:r>
          </w:p>
        </w:tc>
        <w:tc>
          <w:tcPr>
            <w:tcW w:w="1080" w:type="dxa"/>
          </w:tcPr>
          <w:p w14:paraId="7A17EAF3" w14:textId="77777777" w:rsidR="00DE6E9F" w:rsidRDefault="00DE6E9F" w:rsidP="00D020D9"/>
        </w:tc>
        <w:tc>
          <w:tcPr>
            <w:tcW w:w="900" w:type="dxa"/>
          </w:tcPr>
          <w:p w14:paraId="029D6EE2" w14:textId="77777777" w:rsidR="00DE6E9F" w:rsidRDefault="00DE6E9F" w:rsidP="00D020D9"/>
        </w:tc>
        <w:tc>
          <w:tcPr>
            <w:tcW w:w="810" w:type="dxa"/>
          </w:tcPr>
          <w:p w14:paraId="6CB3784A" w14:textId="77777777" w:rsidR="00DE6E9F" w:rsidRDefault="00DE6E9F" w:rsidP="00D020D9"/>
        </w:tc>
        <w:tc>
          <w:tcPr>
            <w:tcW w:w="810" w:type="dxa"/>
          </w:tcPr>
          <w:p w14:paraId="3C1AA4D3" w14:textId="77777777" w:rsidR="00DE6E9F" w:rsidRDefault="00DE6E9F" w:rsidP="00D020D9"/>
        </w:tc>
        <w:tc>
          <w:tcPr>
            <w:tcW w:w="810" w:type="dxa"/>
          </w:tcPr>
          <w:p w14:paraId="6531F975" w14:textId="77777777" w:rsidR="00DE6E9F" w:rsidRDefault="00DE6E9F" w:rsidP="00D020D9"/>
        </w:tc>
        <w:tc>
          <w:tcPr>
            <w:tcW w:w="1080" w:type="dxa"/>
          </w:tcPr>
          <w:p w14:paraId="493BF04B" w14:textId="77777777" w:rsidR="00DE6E9F" w:rsidRDefault="00DE6E9F" w:rsidP="00D020D9"/>
        </w:tc>
      </w:tr>
      <w:tr w:rsidR="00F96387" w14:paraId="794B0193" w14:textId="77777777" w:rsidTr="00E70878">
        <w:tc>
          <w:tcPr>
            <w:tcW w:w="18715" w:type="dxa"/>
            <w:gridSpan w:val="18"/>
          </w:tcPr>
          <w:p w14:paraId="274E1366" w14:textId="66FC6658" w:rsidR="00F96387" w:rsidRDefault="00F96387" w:rsidP="00D020D9">
            <w:r>
              <w:t>Elective splenectomy</w:t>
            </w:r>
          </w:p>
        </w:tc>
      </w:tr>
      <w:tr w:rsidR="00DE6E9F" w14:paraId="4498B272" w14:textId="77777777" w:rsidTr="00A052B5">
        <w:tc>
          <w:tcPr>
            <w:tcW w:w="1345" w:type="dxa"/>
          </w:tcPr>
          <w:p w14:paraId="3E59FAD5" w14:textId="77777777" w:rsidR="00DE6E9F" w:rsidRDefault="00DE6E9F" w:rsidP="00D020D9"/>
        </w:tc>
        <w:tc>
          <w:tcPr>
            <w:tcW w:w="245" w:type="dxa"/>
          </w:tcPr>
          <w:p w14:paraId="1CF89E43" w14:textId="05BCDD84" w:rsidR="00DE6E9F" w:rsidRDefault="00261121" w:rsidP="00D020D9">
            <w:ins w:id="27" w:author="Xia Jing" w:date="2024-04-23T10:33:00Z">
              <w:r>
                <w:t>24</w:t>
              </w:r>
            </w:ins>
          </w:p>
        </w:tc>
        <w:tc>
          <w:tcPr>
            <w:tcW w:w="850" w:type="dxa"/>
          </w:tcPr>
          <w:p w14:paraId="08DC44DD" w14:textId="4544376B" w:rsidR="00DE6E9F" w:rsidRDefault="00F96387" w:rsidP="00D020D9">
            <w:r>
              <w:t xml:space="preserve">&gt;= 15 </w:t>
            </w:r>
            <w:proofErr w:type="spellStart"/>
            <w:r>
              <w:t>mon</w:t>
            </w:r>
            <w:proofErr w:type="spellEnd"/>
          </w:p>
        </w:tc>
        <w:tc>
          <w:tcPr>
            <w:tcW w:w="880" w:type="dxa"/>
          </w:tcPr>
          <w:p w14:paraId="054A8192" w14:textId="77777777" w:rsidR="00DE6E9F" w:rsidRDefault="00DE6E9F" w:rsidP="00D020D9"/>
        </w:tc>
        <w:tc>
          <w:tcPr>
            <w:tcW w:w="1596" w:type="dxa"/>
          </w:tcPr>
          <w:p w14:paraId="165962C2" w14:textId="71B45B49" w:rsidR="00DE6E9F" w:rsidRDefault="00F96387" w:rsidP="00D020D9">
            <w:r>
              <w:t xml:space="preserve">No dose or less than routine series through 14 </w:t>
            </w:r>
            <w:proofErr w:type="spellStart"/>
            <w:r>
              <w:t>mon</w:t>
            </w:r>
            <w:proofErr w:type="spellEnd"/>
          </w:p>
        </w:tc>
        <w:tc>
          <w:tcPr>
            <w:tcW w:w="534" w:type="dxa"/>
          </w:tcPr>
          <w:p w14:paraId="7E2E6019" w14:textId="650ECF79" w:rsidR="00DE6E9F" w:rsidRDefault="00F96387" w:rsidP="00D020D9">
            <w:r>
              <w:t>N</w:t>
            </w:r>
          </w:p>
        </w:tc>
        <w:tc>
          <w:tcPr>
            <w:tcW w:w="626" w:type="dxa"/>
          </w:tcPr>
          <w:p w14:paraId="5429A50E" w14:textId="77777777" w:rsidR="00DE6E9F" w:rsidRDefault="00DE6E9F" w:rsidP="00D020D9"/>
        </w:tc>
        <w:tc>
          <w:tcPr>
            <w:tcW w:w="1209" w:type="dxa"/>
          </w:tcPr>
          <w:p w14:paraId="5CADDB3B" w14:textId="77777777" w:rsidR="00DE6E9F" w:rsidRDefault="00DE6E9F" w:rsidP="00D020D9"/>
        </w:tc>
        <w:tc>
          <w:tcPr>
            <w:tcW w:w="1530" w:type="dxa"/>
          </w:tcPr>
          <w:p w14:paraId="14C05BC6" w14:textId="77777777" w:rsidR="00DE6E9F" w:rsidRDefault="00DE6E9F" w:rsidP="00D020D9"/>
        </w:tc>
        <w:tc>
          <w:tcPr>
            <w:tcW w:w="1530" w:type="dxa"/>
          </w:tcPr>
          <w:p w14:paraId="328D7FA4" w14:textId="77777777" w:rsidR="00DE6E9F" w:rsidRDefault="00DE6E9F" w:rsidP="00D020D9"/>
        </w:tc>
        <w:tc>
          <w:tcPr>
            <w:tcW w:w="1535" w:type="dxa"/>
          </w:tcPr>
          <w:p w14:paraId="79667FB4" w14:textId="77777777" w:rsidR="00DE6E9F" w:rsidRDefault="00DE6E9F" w:rsidP="00D020D9"/>
        </w:tc>
        <w:tc>
          <w:tcPr>
            <w:tcW w:w="1345" w:type="dxa"/>
          </w:tcPr>
          <w:p w14:paraId="6C3E2761" w14:textId="2C682272" w:rsidR="00DE6E9F" w:rsidRDefault="00F96387" w:rsidP="00D020D9">
            <w:r>
              <w:t>Admin 1 dose &gt;= 14 days before procedure</w:t>
            </w:r>
          </w:p>
        </w:tc>
        <w:tc>
          <w:tcPr>
            <w:tcW w:w="1080" w:type="dxa"/>
          </w:tcPr>
          <w:p w14:paraId="2779B258" w14:textId="77777777" w:rsidR="00DE6E9F" w:rsidRDefault="00DE6E9F" w:rsidP="00D020D9"/>
        </w:tc>
        <w:tc>
          <w:tcPr>
            <w:tcW w:w="900" w:type="dxa"/>
          </w:tcPr>
          <w:p w14:paraId="02BBA86C" w14:textId="77777777" w:rsidR="00DE6E9F" w:rsidRDefault="00DE6E9F" w:rsidP="00D020D9"/>
        </w:tc>
        <w:tc>
          <w:tcPr>
            <w:tcW w:w="810" w:type="dxa"/>
          </w:tcPr>
          <w:p w14:paraId="7438F187" w14:textId="77777777" w:rsidR="00DE6E9F" w:rsidRDefault="00DE6E9F" w:rsidP="00D020D9"/>
        </w:tc>
        <w:tc>
          <w:tcPr>
            <w:tcW w:w="810" w:type="dxa"/>
          </w:tcPr>
          <w:p w14:paraId="4796AE06" w14:textId="77777777" w:rsidR="00DE6E9F" w:rsidRDefault="00DE6E9F" w:rsidP="00D020D9"/>
        </w:tc>
        <w:tc>
          <w:tcPr>
            <w:tcW w:w="810" w:type="dxa"/>
          </w:tcPr>
          <w:p w14:paraId="7A9EEED3" w14:textId="77777777" w:rsidR="00DE6E9F" w:rsidRDefault="00DE6E9F" w:rsidP="00D020D9"/>
        </w:tc>
        <w:tc>
          <w:tcPr>
            <w:tcW w:w="1080" w:type="dxa"/>
          </w:tcPr>
          <w:p w14:paraId="3E3CFBE7" w14:textId="77777777" w:rsidR="00DE6E9F" w:rsidRDefault="00DE6E9F" w:rsidP="00D020D9"/>
        </w:tc>
      </w:tr>
      <w:tr w:rsidR="00F96387" w14:paraId="4D33BCDF" w14:textId="77777777" w:rsidTr="00396691">
        <w:tc>
          <w:tcPr>
            <w:tcW w:w="18715" w:type="dxa"/>
            <w:gridSpan w:val="18"/>
          </w:tcPr>
          <w:p w14:paraId="2226FFE5" w14:textId="4181AFFA" w:rsidR="00F96387" w:rsidRDefault="00F96387" w:rsidP="00D020D9">
            <w:r>
              <w:t>HIV infection</w:t>
            </w:r>
          </w:p>
        </w:tc>
      </w:tr>
      <w:tr w:rsidR="00DE6E9F" w14:paraId="4F639279" w14:textId="77777777" w:rsidTr="00A052B5">
        <w:tc>
          <w:tcPr>
            <w:tcW w:w="1345" w:type="dxa"/>
          </w:tcPr>
          <w:p w14:paraId="1024F9BF" w14:textId="77777777" w:rsidR="00DE6E9F" w:rsidRDefault="00DE6E9F" w:rsidP="00D020D9"/>
        </w:tc>
        <w:tc>
          <w:tcPr>
            <w:tcW w:w="245" w:type="dxa"/>
          </w:tcPr>
          <w:p w14:paraId="758DCCF4" w14:textId="11D0B5BE" w:rsidR="00DE6E9F" w:rsidRDefault="00261121" w:rsidP="00D020D9">
            <w:ins w:id="28" w:author="Xia Jing" w:date="2024-04-23T10:33:00Z">
              <w:r>
                <w:t>25</w:t>
              </w:r>
            </w:ins>
          </w:p>
        </w:tc>
        <w:tc>
          <w:tcPr>
            <w:tcW w:w="850" w:type="dxa"/>
          </w:tcPr>
          <w:p w14:paraId="5BFCB229" w14:textId="5CA9FA32" w:rsidR="00DE6E9F" w:rsidRDefault="00F96387" w:rsidP="00D020D9">
            <w:r>
              <w:t xml:space="preserve">&gt;= 12 </w:t>
            </w:r>
            <w:proofErr w:type="spellStart"/>
            <w:r>
              <w:t>mon</w:t>
            </w:r>
            <w:proofErr w:type="spellEnd"/>
          </w:p>
        </w:tc>
        <w:tc>
          <w:tcPr>
            <w:tcW w:w="880" w:type="dxa"/>
          </w:tcPr>
          <w:p w14:paraId="084BC31D" w14:textId="6D0B07B3" w:rsidR="00DE6E9F" w:rsidRDefault="00F96387" w:rsidP="00D020D9">
            <w:r>
              <w:t xml:space="preserve">&lt;= 59 </w:t>
            </w:r>
            <w:proofErr w:type="spellStart"/>
            <w:r>
              <w:t>mon</w:t>
            </w:r>
            <w:proofErr w:type="spellEnd"/>
          </w:p>
        </w:tc>
        <w:tc>
          <w:tcPr>
            <w:tcW w:w="1596" w:type="dxa"/>
          </w:tcPr>
          <w:p w14:paraId="5D88D872" w14:textId="77777777" w:rsidR="00DE6E9F" w:rsidRDefault="00DE6E9F" w:rsidP="00D020D9"/>
        </w:tc>
        <w:tc>
          <w:tcPr>
            <w:tcW w:w="534" w:type="dxa"/>
          </w:tcPr>
          <w:p w14:paraId="65E46DFF" w14:textId="5B334FEB" w:rsidR="00DE6E9F" w:rsidRDefault="00F96387" w:rsidP="00D020D9">
            <w:r>
              <w:t>N</w:t>
            </w:r>
          </w:p>
        </w:tc>
        <w:tc>
          <w:tcPr>
            <w:tcW w:w="626" w:type="dxa"/>
          </w:tcPr>
          <w:p w14:paraId="075CAEA6" w14:textId="77777777" w:rsidR="00DE6E9F" w:rsidRDefault="00DE6E9F" w:rsidP="00D020D9"/>
        </w:tc>
        <w:tc>
          <w:tcPr>
            <w:tcW w:w="1209" w:type="dxa"/>
          </w:tcPr>
          <w:p w14:paraId="09A4D613" w14:textId="77777777" w:rsidR="00DE6E9F" w:rsidRDefault="00DE6E9F" w:rsidP="00D020D9"/>
        </w:tc>
        <w:tc>
          <w:tcPr>
            <w:tcW w:w="1530" w:type="dxa"/>
          </w:tcPr>
          <w:p w14:paraId="13B53A1F" w14:textId="77777777" w:rsidR="00DE6E9F" w:rsidRDefault="00DE6E9F" w:rsidP="00D020D9"/>
        </w:tc>
        <w:tc>
          <w:tcPr>
            <w:tcW w:w="1530" w:type="dxa"/>
          </w:tcPr>
          <w:p w14:paraId="2A8378FA" w14:textId="77777777" w:rsidR="00DE6E9F" w:rsidRDefault="00DE6E9F" w:rsidP="00D020D9"/>
        </w:tc>
        <w:tc>
          <w:tcPr>
            <w:tcW w:w="1535" w:type="dxa"/>
          </w:tcPr>
          <w:p w14:paraId="10C4CDC3" w14:textId="77777777" w:rsidR="00DE6E9F" w:rsidRDefault="00DE6E9F" w:rsidP="00D020D9"/>
        </w:tc>
        <w:tc>
          <w:tcPr>
            <w:tcW w:w="1345" w:type="dxa"/>
          </w:tcPr>
          <w:p w14:paraId="69167B7E" w14:textId="20F26957" w:rsidR="00DE6E9F" w:rsidRDefault="00F96387" w:rsidP="00D020D9">
            <w:r>
              <w:t>Admin 1</w:t>
            </w:r>
            <w:r w:rsidRPr="00F96387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1080" w:type="dxa"/>
          </w:tcPr>
          <w:p w14:paraId="1E8C7FD2" w14:textId="347C4652" w:rsidR="00DE6E9F" w:rsidRDefault="00F96387" w:rsidP="00D020D9">
            <w:r>
              <w:t>Schedule 2</w:t>
            </w:r>
            <w:r w:rsidRPr="00F96387">
              <w:rPr>
                <w:vertAlign w:val="superscript"/>
              </w:rPr>
              <w:t>nd</w:t>
            </w:r>
            <w:r>
              <w:t xml:space="preserve"> dose &gt;= 8wks from </w:t>
            </w:r>
            <w:r w:rsidR="001D2FFF">
              <w:t>1</w:t>
            </w:r>
            <w:r w:rsidR="001D2FFF" w:rsidRPr="001D2FFF">
              <w:rPr>
                <w:vertAlign w:val="superscript"/>
              </w:rPr>
              <w:t>st</w:t>
            </w:r>
            <w:r w:rsidR="001D2FFF">
              <w:t xml:space="preserve"> </w:t>
            </w:r>
            <w:r>
              <w:t>dose</w:t>
            </w:r>
          </w:p>
        </w:tc>
        <w:tc>
          <w:tcPr>
            <w:tcW w:w="900" w:type="dxa"/>
          </w:tcPr>
          <w:p w14:paraId="0F10561C" w14:textId="77777777" w:rsidR="00DE6E9F" w:rsidRDefault="00DE6E9F" w:rsidP="00D020D9"/>
        </w:tc>
        <w:tc>
          <w:tcPr>
            <w:tcW w:w="810" w:type="dxa"/>
          </w:tcPr>
          <w:p w14:paraId="00C43A35" w14:textId="77777777" w:rsidR="00DE6E9F" w:rsidRDefault="00DE6E9F" w:rsidP="00D020D9"/>
        </w:tc>
        <w:tc>
          <w:tcPr>
            <w:tcW w:w="810" w:type="dxa"/>
          </w:tcPr>
          <w:p w14:paraId="02F9A20E" w14:textId="77777777" w:rsidR="00DE6E9F" w:rsidRDefault="00DE6E9F" w:rsidP="00D020D9"/>
        </w:tc>
        <w:tc>
          <w:tcPr>
            <w:tcW w:w="810" w:type="dxa"/>
          </w:tcPr>
          <w:p w14:paraId="3DCA994D" w14:textId="77777777" w:rsidR="00DE6E9F" w:rsidRDefault="00DE6E9F" w:rsidP="00D020D9"/>
        </w:tc>
        <w:tc>
          <w:tcPr>
            <w:tcW w:w="1080" w:type="dxa"/>
          </w:tcPr>
          <w:p w14:paraId="2067F660" w14:textId="77777777" w:rsidR="00DE6E9F" w:rsidRDefault="00DE6E9F" w:rsidP="00D020D9"/>
        </w:tc>
      </w:tr>
      <w:tr w:rsidR="00F96387" w14:paraId="6FEC3BB1" w14:textId="77777777" w:rsidTr="00A052B5">
        <w:tc>
          <w:tcPr>
            <w:tcW w:w="1345" w:type="dxa"/>
          </w:tcPr>
          <w:p w14:paraId="0F70FCCC" w14:textId="77777777" w:rsidR="00F96387" w:rsidRDefault="00F96387" w:rsidP="00D020D9"/>
        </w:tc>
        <w:tc>
          <w:tcPr>
            <w:tcW w:w="245" w:type="dxa"/>
          </w:tcPr>
          <w:p w14:paraId="7C9EEA75" w14:textId="6131D82E" w:rsidR="00F96387" w:rsidRDefault="00261121" w:rsidP="00D020D9">
            <w:ins w:id="29" w:author="Xia Jing" w:date="2024-04-23T10:33:00Z">
              <w:r>
                <w:t>26</w:t>
              </w:r>
            </w:ins>
          </w:p>
        </w:tc>
        <w:tc>
          <w:tcPr>
            <w:tcW w:w="850" w:type="dxa"/>
          </w:tcPr>
          <w:p w14:paraId="77958E3A" w14:textId="1EC6B9D1" w:rsidR="00F96387" w:rsidRDefault="00F96387" w:rsidP="00D020D9">
            <w:r>
              <w:t xml:space="preserve">&gt;= 12 </w:t>
            </w:r>
            <w:proofErr w:type="spellStart"/>
            <w:r>
              <w:t>mon</w:t>
            </w:r>
            <w:proofErr w:type="spellEnd"/>
          </w:p>
        </w:tc>
        <w:tc>
          <w:tcPr>
            <w:tcW w:w="880" w:type="dxa"/>
          </w:tcPr>
          <w:p w14:paraId="3F7E2D7F" w14:textId="5C715F1E" w:rsidR="00F96387" w:rsidRDefault="00F96387" w:rsidP="00D020D9">
            <w:r>
              <w:t xml:space="preserve">&lt;= 59 </w:t>
            </w:r>
            <w:proofErr w:type="spellStart"/>
            <w:r>
              <w:t>mon</w:t>
            </w:r>
            <w:proofErr w:type="spellEnd"/>
          </w:p>
        </w:tc>
        <w:tc>
          <w:tcPr>
            <w:tcW w:w="1596" w:type="dxa"/>
          </w:tcPr>
          <w:p w14:paraId="66A446AA" w14:textId="77777777" w:rsidR="00F96387" w:rsidRDefault="00F96387" w:rsidP="00D020D9"/>
        </w:tc>
        <w:tc>
          <w:tcPr>
            <w:tcW w:w="534" w:type="dxa"/>
          </w:tcPr>
          <w:p w14:paraId="4737C651" w14:textId="045AE03D" w:rsidR="00F96387" w:rsidRDefault="00F96387" w:rsidP="00D020D9">
            <w:r>
              <w:t>Y</w:t>
            </w:r>
          </w:p>
        </w:tc>
        <w:tc>
          <w:tcPr>
            <w:tcW w:w="626" w:type="dxa"/>
          </w:tcPr>
          <w:p w14:paraId="41BFF41B" w14:textId="2D592B93" w:rsidR="00F96387" w:rsidRDefault="00F96387" w:rsidP="00D020D9">
            <w:r>
              <w:t>1</w:t>
            </w:r>
          </w:p>
        </w:tc>
        <w:tc>
          <w:tcPr>
            <w:tcW w:w="1209" w:type="dxa"/>
          </w:tcPr>
          <w:p w14:paraId="7C04921C" w14:textId="35D70A39" w:rsidR="00F96387" w:rsidRDefault="00F96387" w:rsidP="00D020D9">
            <w:r>
              <w:t xml:space="preserve">Admin before age 12 </w:t>
            </w:r>
            <w:proofErr w:type="spellStart"/>
            <w:r>
              <w:t>mon</w:t>
            </w:r>
            <w:proofErr w:type="spellEnd"/>
          </w:p>
        </w:tc>
        <w:tc>
          <w:tcPr>
            <w:tcW w:w="1530" w:type="dxa"/>
          </w:tcPr>
          <w:p w14:paraId="5666485D" w14:textId="77777777" w:rsidR="00F96387" w:rsidRDefault="00F96387" w:rsidP="00D020D9"/>
        </w:tc>
        <w:tc>
          <w:tcPr>
            <w:tcW w:w="1530" w:type="dxa"/>
          </w:tcPr>
          <w:p w14:paraId="2CF2EBEE" w14:textId="77777777" w:rsidR="00F96387" w:rsidRDefault="00F96387" w:rsidP="00D020D9"/>
        </w:tc>
        <w:tc>
          <w:tcPr>
            <w:tcW w:w="1535" w:type="dxa"/>
          </w:tcPr>
          <w:p w14:paraId="7E51E29F" w14:textId="77777777" w:rsidR="00F96387" w:rsidRDefault="00F96387" w:rsidP="00D020D9"/>
        </w:tc>
        <w:tc>
          <w:tcPr>
            <w:tcW w:w="1345" w:type="dxa"/>
          </w:tcPr>
          <w:p w14:paraId="266FF3CF" w14:textId="0D0E6282" w:rsidR="00F96387" w:rsidRDefault="00F96387" w:rsidP="00D020D9">
            <w:r>
              <w:t xml:space="preserve">Admin a dose &gt;= 8 </w:t>
            </w:r>
            <w:proofErr w:type="spellStart"/>
            <w:r>
              <w:t>wks</w:t>
            </w:r>
            <w:proofErr w:type="spellEnd"/>
            <w:r>
              <w:t xml:space="preserve"> from </w:t>
            </w:r>
            <w:r w:rsidR="0089705D">
              <w:t>1</w:t>
            </w:r>
            <w:r w:rsidR="0089705D" w:rsidRPr="0089705D">
              <w:rPr>
                <w:vertAlign w:val="superscript"/>
              </w:rPr>
              <w:t>st</w:t>
            </w:r>
            <w:r w:rsidR="0089705D">
              <w:t xml:space="preserve"> </w:t>
            </w:r>
            <w:r>
              <w:t>dose</w:t>
            </w:r>
          </w:p>
        </w:tc>
        <w:tc>
          <w:tcPr>
            <w:tcW w:w="1080" w:type="dxa"/>
          </w:tcPr>
          <w:p w14:paraId="2FE92464" w14:textId="4FED335D" w:rsidR="00F96387" w:rsidRDefault="00F96387" w:rsidP="00D020D9">
            <w:r>
              <w:t xml:space="preserve">Schedule another dose &gt;= 8 </w:t>
            </w:r>
            <w:proofErr w:type="spellStart"/>
            <w:r>
              <w:t>wks</w:t>
            </w:r>
            <w:proofErr w:type="spellEnd"/>
            <w:r>
              <w:t xml:space="preserve"> from </w:t>
            </w:r>
            <w:r w:rsidR="00594A7F">
              <w:t>2</w:t>
            </w:r>
            <w:r w:rsidR="00594A7F" w:rsidRPr="00594A7F">
              <w:rPr>
                <w:vertAlign w:val="superscript"/>
              </w:rPr>
              <w:t>nd</w:t>
            </w:r>
            <w:r w:rsidR="00594A7F">
              <w:t xml:space="preserve"> </w:t>
            </w:r>
            <w:r>
              <w:t xml:space="preserve"> dose</w:t>
            </w:r>
          </w:p>
        </w:tc>
        <w:tc>
          <w:tcPr>
            <w:tcW w:w="900" w:type="dxa"/>
          </w:tcPr>
          <w:p w14:paraId="1E25E227" w14:textId="77777777" w:rsidR="00F96387" w:rsidRDefault="00F96387" w:rsidP="00D020D9"/>
        </w:tc>
        <w:tc>
          <w:tcPr>
            <w:tcW w:w="810" w:type="dxa"/>
          </w:tcPr>
          <w:p w14:paraId="2E61B322" w14:textId="77777777" w:rsidR="00F96387" w:rsidRDefault="00F96387" w:rsidP="00D020D9"/>
        </w:tc>
        <w:tc>
          <w:tcPr>
            <w:tcW w:w="810" w:type="dxa"/>
          </w:tcPr>
          <w:p w14:paraId="7521E555" w14:textId="77777777" w:rsidR="00F96387" w:rsidRDefault="00F96387" w:rsidP="00D020D9"/>
        </w:tc>
        <w:tc>
          <w:tcPr>
            <w:tcW w:w="810" w:type="dxa"/>
          </w:tcPr>
          <w:p w14:paraId="3067E0BF" w14:textId="77777777" w:rsidR="00F96387" w:rsidRDefault="00F96387" w:rsidP="00D020D9"/>
        </w:tc>
        <w:tc>
          <w:tcPr>
            <w:tcW w:w="1080" w:type="dxa"/>
          </w:tcPr>
          <w:p w14:paraId="1C25C466" w14:textId="77777777" w:rsidR="00F96387" w:rsidRDefault="00F96387" w:rsidP="00D020D9"/>
        </w:tc>
      </w:tr>
      <w:tr w:rsidR="00E20B6D" w14:paraId="4FA20C30" w14:textId="77777777" w:rsidTr="00A052B5">
        <w:tc>
          <w:tcPr>
            <w:tcW w:w="1345" w:type="dxa"/>
          </w:tcPr>
          <w:p w14:paraId="59BA8ADE" w14:textId="77777777" w:rsidR="00E20B6D" w:rsidRDefault="00E20B6D" w:rsidP="00A052B5"/>
        </w:tc>
        <w:tc>
          <w:tcPr>
            <w:tcW w:w="245" w:type="dxa"/>
          </w:tcPr>
          <w:p w14:paraId="646E52EB" w14:textId="01C1C1F2" w:rsidR="00E20B6D" w:rsidRDefault="00261121" w:rsidP="00A052B5">
            <w:ins w:id="30" w:author="Xia Jing" w:date="2024-04-23T10:33:00Z">
              <w:r>
                <w:t>27</w:t>
              </w:r>
            </w:ins>
          </w:p>
        </w:tc>
        <w:tc>
          <w:tcPr>
            <w:tcW w:w="850" w:type="dxa"/>
          </w:tcPr>
          <w:p w14:paraId="776FED44" w14:textId="77777777" w:rsidR="00E20B6D" w:rsidRDefault="00E20B6D" w:rsidP="00A052B5">
            <w:r>
              <w:t xml:space="preserve">&gt;= 12 </w:t>
            </w:r>
            <w:proofErr w:type="spellStart"/>
            <w:r>
              <w:t>mon</w:t>
            </w:r>
            <w:proofErr w:type="spellEnd"/>
          </w:p>
        </w:tc>
        <w:tc>
          <w:tcPr>
            <w:tcW w:w="880" w:type="dxa"/>
          </w:tcPr>
          <w:p w14:paraId="1BEE3920" w14:textId="77777777" w:rsidR="00E20B6D" w:rsidRDefault="00E20B6D" w:rsidP="00A052B5">
            <w:r>
              <w:t xml:space="preserve">&lt;= 59 </w:t>
            </w:r>
            <w:proofErr w:type="spellStart"/>
            <w:r>
              <w:t>mon</w:t>
            </w:r>
            <w:proofErr w:type="spellEnd"/>
          </w:p>
        </w:tc>
        <w:tc>
          <w:tcPr>
            <w:tcW w:w="1596" w:type="dxa"/>
          </w:tcPr>
          <w:p w14:paraId="1D123800" w14:textId="77777777" w:rsidR="00E20B6D" w:rsidRDefault="00E20B6D" w:rsidP="00A052B5"/>
        </w:tc>
        <w:tc>
          <w:tcPr>
            <w:tcW w:w="534" w:type="dxa"/>
          </w:tcPr>
          <w:p w14:paraId="5EFB1464" w14:textId="77777777" w:rsidR="00E20B6D" w:rsidRDefault="00E20B6D" w:rsidP="00A052B5">
            <w:r>
              <w:t>Y</w:t>
            </w:r>
          </w:p>
        </w:tc>
        <w:tc>
          <w:tcPr>
            <w:tcW w:w="626" w:type="dxa"/>
          </w:tcPr>
          <w:p w14:paraId="614A299A" w14:textId="77777777" w:rsidR="00E20B6D" w:rsidRDefault="00E20B6D" w:rsidP="00A052B5">
            <w:r>
              <w:t>2</w:t>
            </w:r>
          </w:p>
        </w:tc>
        <w:tc>
          <w:tcPr>
            <w:tcW w:w="1209" w:type="dxa"/>
          </w:tcPr>
          <w:p w14:paraId="752ADAA6" w14:textId="77777777" w:rsidR="00E20B6D" w:rsidRDefault="00E20B6D" w:rsidP="00A052B5">
            <w:r>
              <w:t xml:space="preserve">Admin before age 12 </w:t>
            </w:r>
            <w:proofErr w:type="spellStart"/>
            <w:r>
              <w:t>mon</w:t>
            </w:r>
            <w:proofErr w:type="spellEnd"/>
          </w:p>
        </w:tc>
        <w:tc>
          <w:tcPr>
            <w:tcW w:w="1530" w:type="dxa"/>
          </w:tcPr>
          <w:p w14:paraId="08130D1E" w14:textId="77777777" w:rsidR="00E20B6D" w:rsidRDefault="00E20B6D" w:rsidP="00A052B5"/>
        </w:tc>
        <w:tc>
          <w:tcPr>
            <w:tcW w:w="1530" w:type="dxa"/>
          </w:tcPr>
          <w:p w14:paraId="5DEAE049" w14:textId="77777777" w:rsidR="00E20B6D" w:rsidRDefault="00E20B6D" w:rsidP="00A052B5"/>
        </w:tc>
        <w:tc>
          <w:tcPr>
            <w:tcW w:w="1535" w:type="dxa"/>
          </w:tcPr>
          <w:p w14:paraId="16AB26B1" w14:textId="77777777" w:rsidR="00E20B6D" w:rsidRDefault="00E20B6D" w:rsidP="00A052B5"/>
        </w:tc>
        <w:tc>
          <w:tcPr>
            <w:tcW w:w="1345" w:type="dxa"/>
          </w:tcPr>
          <w:p w14:paraId="3EF8036E" w14:textId="341B46D1" w:rsidR="00E20B6D" w:rsidRDefault="00E20B6D" w:rsidP="00A052B5">
            <w:r>
              <w:t xml:space="preserve">Admin one dose &gt;= 8 </w:t>
            </w:r>
            <w:proofErr w:type="spellStart"/>
            <w:r>
              <w:t>wk</w:t>
            </w:r>
            <w:r w:rsidR="00594A7F">
              <w:t>s</w:t>
            </w:r>
            <w:proofErr w:type="spellEnd"/>
            <w:r>
              <w:t xml:space="preserve"> from </w:t>
            </w:r>
            <w:r w:rsidR="00594A7F">
              <w:t>2</w:t>
            </w:r>
            <w:r w:rsidR="00594A7F" w:rsidRPr="00594A7F">
              <w:rPr>
                <w:vertAlign w:val="superscript"/>
              </w:rPr>
              <w:t>nd</w:t>
            </w:r>
            <w:r w:rsidR="00594A7F">
              <w:t xml:space="preserve"> </w:t>
            </w:r>
            <w:r>
              <w:t xml:space="preserve"> dose</w:t>
            </w:r>
          </w:p>
        </w:tc>
        <w:tc>
          <w:tcPr>
            <w:tcW w:w="1080" w:type="dxa"/>
          </w:tcPr>
          <w:p w14:paraId="4BA87677" w14:textId="77777777" w:rsidR="00E20B6D" w:rsidRDefault="00E20B6D" w:rsidP="00A052B5"/>
        </w:tc>
        <w:tc>
          <w:tcPr>
            <w:tcW w:w="900" w:type="dxa"/>
          </w:tcPr>
          <w:p w14:paraId="18D59577" w14:textId="77777777" w:rsidR="00E20B6D" w:rsidRDefault="00E20B6D" w:rsidP="00A052B5"/>
        </w:tc>
        <w:tc>
          <w:tcPr>
            <w:tcW w:w="810" w:type="dxa"/>
          </w:tcPr>
          <w:p w14:paraId="54D3AEBA" w14:textId="77777777" w:rsidR="00E20B6D" w:rsidRDefault="00E20B6D" w:rsidP="00A052B5"/>
        </w:tc>
        <w:tc>
          <w:tcPr>
            <w:tcW w:w="810" w:type="dxa"/>
          </w:tcPr>
          <w:p w14:paraId="57E2EDC3" w14:textId="77777777" w:rsidR="00E20B6D" w:rsidRDefault="00E20B6D" w:rsidP="00A052B5"/>
        </w:tc>
        <w:tc>
          <w:tcPr>
            <w:tcW w:w="810" w:type="dxa"/>
          </w:tcPr>
          <w:p w14:paraId="37C823AA" w14:textId="77777777" w:rsidR="00E20B6D" w:rsidRDefault="00E20B6D" w:rsidP="00A052B5"/>
        </w:tc>
        <w:tc>
          <w:tcPr>
            <w:tcW w:w="1080" w:type="dxa"/>
          </w:tcPr>
          <w:p w14:paraId="140CF1B9" w14:textId="77777777" w:rsidR="00E20B6D" w:rsidRDefault="00E20B6D" w:rsidP="00A052B5"/>
        </w:tc>
      </w:tr>
      <w:tr w:rsidR="00E20B6D" w14:paraId="7D8A9F4F" w14:textId="77777777" w:rsidTr="00A052B5">
        <w:tc>
          <w:tcPr>
            <w:tcW w:w="1345" w:type="dxa"/>
          </w:tcPr>
          <w:p w14:paraId="16BA804E" w14:textId="77777777" w:rsidR="00E20B6D" w:rsidRDefault="00E20B6D" w:rsidP="00A052B5"/>
        </w:tc>
        <w:tc>
          <w:tcPr>
            <w:tcW w:w="245" w:type="dxa"/>
          </w:tcPr>
          <w:p w14:paraId="0BD8F546" w14:textId="7B374BA3" w:rsidR="00E20B6D" w:rsidRDefault="00261121" w:rsidP="00A052B5">
            <w:ins w:id="31" w:author="Xia Jing" w:date="2024-04-23T10:33:00Z">
              <w:r>
                <w:t>28</w:t>
              </w:r>
            </w:ins>
          </w:p>
        </w:tc>
        <w:tc>
          <w:tcPr>
            <w:tcW w:w="850" w:type="dxa"/>
          </w:tcPr>
          <w:p w14:paraId="1D46361B" w14:textId="77777777" w:rsidR="00E20B6D" w:rsidRDefault="00E20B6D" w:rsidP="00A052B5">
            <w:r>
              <w:t xml:space="preserve">&gt;= 12 </w:t>
            </w:r>
            <w:proofErr w:type="spellStart"/>
            <w:r>
              <w:t>mon</w:t>
            </w:r>
            <w:proofErr w:type="spellEnd"/>
          </w:p>
        </w:tc>
        <w:tc>
          <w:tcPr>
            <w:tcW w:w="880" w:type="dxa"/>
          </w:tcPr>
          <w:p w14:paraId="29965BB6" w14:textId="77777777" w:rsidR="00E20B6D" w:rsidRDefault="00E20B6D" w:rsidP="00A052B5">
            <w:r>
              <w:t xml:space="preserve">&lt;= 59 </w:t>
            </w:r>
            <w:proofErr w:type="spellStart"/>
            <w:r>
              <w:t>mon</w:t>
            </w:r>
            <w:proofErr w:type="spellEnd"/>
          </w:p>
        </w:tc>
        <w:tc>
          <w:tcPr>
            <w:tcW w:w="1596" w:type="dxa"/>
          </w:tcPr>
          <w:p w14:paraId="08492DE9" w14:textId="77777777" w:rsidR="00E20B6D" w:rsidRDefault="00E20B6D" w:rsidP="00A052B5"/>
        </w:tc>
        <w:tc>
          <w:tcPr>
            <w:tcW w:w="534" w:type="dxa"/>
          </w:tcPr>
          <w:p w14:paraId="7A73007C" w14:textId="77777777" w:rsidR="00E20B6D" w:rsidRDefault="00E20B6D" w:rsidP="00A052B5">
            <w:r>
              <w:t>Y</w:t>
            </w:r>
          </w:p>
        </w:tc>
        <w:tc>
          <w:tcPr>
            <w:tcW w:w="626" w:type="dxa"/>
          </w:tcPr>
          <w:p w14:paraId="28E681C5" w14:textId="77777777" w:rsidR="00E20B6D" w:rsidRDefault="00E20B6D" w:rsidP="00A052B5">
            <w:r>
              <w:t>3</w:t>
            </w:r>
          </w:p>
        </w:tc>
        <w:tc>
          <w:tcPr>
            <w:tcW w:w="1209" w:type="dxa"/>
          </w:tcPr>
          <w:p w14:paraId="2E0D2B9F" w14:textId="77777777" w:rsidR="00E20B6D" w:rsidRDefault="00E20B6D" w:rsidP="00A052B5">
            <w:r>
              <w:t xml:space="preserve">Admin before age 12 </w:t>
            </w:r>
            <w:proofErr w:type="spellStart"/>
            <w:r>
              <w:t>mon</w:t>
            </w:r>
            <w:proofErr w:type="spellEnd"/>
          </w:p>
        </w:tc>
        <w:tc>
          <w:tcPr>
            <w:tcW w:w="1530" w:type="dxa"/>
          </w:tcPr>
          <w:p w14:paraId="4A4F506C" w14:textId="77777777" w:rsidR="00E20B6D" w:rsidRDefault="00E20B6D" w:rsidP="00A052B5"/>
        </w:tc>
        <w:tc>
          <w:tcPr>
            <w:tcW w:w="1530" w:type="dxa"/>
          </w:tcPr>
          <w:p w14:paraId="5FCD1B05" w14:textId="77777777" w:rsidR="00E20B6D" w:rsidRDefault="00E20B6D" w:rsidP="00A052B5"/>
        </w:tc>
        <w:tc>
          <w:tcPr>
            <w:tcW w:w="1535" w:type="dxa"/>
          </w:tcPr>
          <w:p w14:paraId="5A927C36" w14:textId="77777777" w:rsidR="00E20B6D" w:rsidRDefault="00E20B6D" w:rsidP="00A052B5"/>
        </w:tc>
        <w:tc>
          <w:tcPr>
            <w:tcW w:w="1345" w:type="dxa"/>
          </w:tcPr>
          <w:p w14:paraId="40B404F3" w14:textId="2BF02577" w:rsidR="00E20B6D" w:rsidRDefault="00E20B6D" w:rsidP="00A052B5">
            <w:r>
              <w:t xml:space="preserve">Admin one dose &gt;= 8 </w:t>
            </w:r>
            <w:proofErr w:type="spellStart"/>
            <w:r>
              <w:t>wk</w:t>
            </w:r>
            <w:r w:rsidR="00594A7F">
              <w:t>s</w:t>
            </w:r>
            <w:proofErr w:type="spellEnd"/>
            <w:r>
              <w:t xml:space="preserve"> from </w:t>
            </w:r>
            <w:r w:rsidR="00594A7F">
              <w:t>3</w:t>
            </w:r>
            <w:r w:rsidR="00594A7F" w:rsidRPr="00594A7F">
              <w:rPr>
                <w:vertAlign w:val="superscript"/>
              </w:rPr>
              <w:t>rd</w:t>
            </w:r>
            <w:r w:rsidR="00594A7F">
              <w:t xml:space="preserve"> </w:t>
            </w:r>
            <w:r>
              <w:t xml:space="preserve"> dose</w:t>
            </w:r>
          </w:p>
        </w:tc>
        <w:tc>
          <w:tcPr>
            <w:tcW w:w="1080" w:type="dxa"/>
          </w:tcPr>
          <w:p w14:paraId="552EB63E" w14:textId="77777777" w:rsidR="00E20B6D" w:rsidRDefault="00E20B6D" w:rsidP="00A052B5"/>
        </w:tc>
        <w:tc>
          <w:tcPr>
            <w:tcW w:w="900" w:type="dxa"/>
          </w:tcPr>
          <w:p w14:paraId="7C124BCD" w14:textId="77777777" w:rsidR="00E20B6D" w:rsidRDefault="00E20B6D" w:rsidP="00A052B5"/>
        </w:tc>
        <w:tc>
          <w:tcPr>
            <w:tcW w:w="810" w:type="dxa"/>
          </w:tcPr>
          <w:p w14:paraId="64F2EB29" w14:textId="77777777" w:rsidR="00E20B6D" w:rsidRDefault="00E20B6D" w:rsidP="00A052B5"/>
        </w:tc>
        <w:tc>
          <w:tcPr>
            <w:tcW w:w="810" w:type="dxa"/>
          </w:tcPr>
          <w:p w14:paraId="56346F1E" w14:textId="77777777" w:rsidR="00E20B6D" w:rsidRDefault="00E20B6D" w:rsidP="00A052B5"/>
        </w:tc>
        <w:tc>
          <w:tcPr>
            <w:tcW w:w="810" w:type="dxa"/>
          </w:tcPr>
          <w:p w14:paraId="3497A8F7" w14:textId="77777777" w:rsidR="00E20B6D" w:rsidRDefault="00E20B6D" w:rsidP="00A052B5"/>
        </w:tc>
        <w:tc>
          <w:tcPr>
            <w:tcW w:w="1080" w:type="dxa"/>
          </w:tcPr>
          <w:p w14:paraId="3939E81E" w14:textId="77777777" w:rsidR="00E20B6D" w:rsidRDefault="00E20B6D" w:rsidP="00A052B5"/>
        </w:tc>
      </w:tr>
      <w:tr w:rsidR="00F96387" w14:paraId="6E6926F8" w14:textId="77777777" w:rsidTr="00A052B5">
        <w:tc>
          <w:tcPr>
            <w:tcW w:w="1345" w:type="dxa"/>
          </w:tcPr>
          <w:p w14:paraId="553DFDE9" w14:textId="77777777" w:rsidR="00F96387" w:rsidRDefault="00F96387" w:rsidP="00D020D9"/>
        </w:tc>
        <w:tc>
          <w:tcPr>
            <w:tcW w:w="245" w:type="dxa"/>
          </w:tcPr>
          <w:p w14:paraId="4642C0D1" w14:textId="619FA218" w:rsidR="00F96387" w:rsidRDefault="00261121" w:rsidP="00D020D9">
            <w:ins w:id="32" w:author="Xia Jing" w:date="2024-04-23T10:33:00Z">
              <w:r>
                <w:t>29</w:t>
              </w:r>
            </w:ins>
          </w:p>
        </w:tc>
        <w:tc>
          <w:tcPr>
            <w:tcW w:w="850" w:type="dxa"/>
          </w:tcPr>
          <w:p w14:paraId="09EBDE5B" w14:textId="4ABE0548" w:rsidR="00F96387" w:rsidRDefault="00E20B6D" w:rsidP="00D020D9">
            <w:r>
              <w:t xml:space="preserve">&gt;= 5 </w:t>
            </w:r>
            <w:proofErr w:type="spellStart"/>
            <w:r>
              <w:t>yrs</w:t>
            </w:r>
            <w:proofErr w:type="spellEnd"/>
          </w:p>
        </w:tc>
        <w:tc>
          <w:tcPr>
            <w:tcW w:w="880" w:type="dxa"/>
          </w:tcPr>
          <w:p w14:paraId="38BE0706" w14:textId="08D89FC3" w:rsidR="00F96387" w:rsidRDefault="00E20B6D" w:rsidP="00D020D9">
            <w:r>
              <w:t xml:space="preserve">&lt;= 18 </w:t>
            </w:r>
            <w:proofErr w:type="spellStart"/>
            <w:r>
              <w:t>yrs</w:t>
            </w:r>
            <w:proofErr w:type="spellEnd"/>
          </w:p>
        </w:tc>
        <w:tc>
          <w:tcPr>
            <w:tcW w:w="1596" w:type="dxa"/>
          </w:tcPr>
          <w:p w14:paraId="6D205355" w14:textId="57DDF881" w:rsidR="00F96387" w:rsidRDefault="00E20B6D" w:rsidP="00D020D9">
            <w:r>
              <w:t>No dose or less than routine series</w:t>
            </w:r>
          </w:p>
        </w:tc>
        <w:tc>
          <w:tcPr>
            <w:tcW w:w="534" w:type="dxa"/>
          </w:tcPr>
          <w:p w14:paraId="0C29E223" w14:textId="7975B2E9" w:rsidR="00F96387" w:rsidRDefault="00E20B6D" w:rsidP="00D020D9">
            <w:r>
              <w:t>N</w:t>
            </w:r>
          </w:p>
        </w:tc>
        <w:tc>
          <w:tcPr>
            <w:tcW w:w="626" w:type="dxa"/>
          </w:tcPr>
          <w:p w14:paraId="3DD50EBD" w14:textId="77777777" w:rsidR="00F96387" w:rsidRDefault="00F96387" w:rsidP="00D020D9"/>
        </w:tc>
        <w:tc>
          <w:tcPr>
            <w:tcW w:w="1209" w:type="dxa"/>
          </w:tcPr>
          <w:p w14:paraId="31A34114" w14:textId="77777777" w:rsidR="00F96387" w:rsidRDefault="00F96387" w:rsidP="00D020D9"/>
        </w:tc>
        <w:tc>
          <w:tcPr>
            <w:tcW w:w="1530" w:type="dxa"/>
          </w:tcPr>
          <w:p w14:paraId="5F045CA1" w14:textId="77777777" w:rsidR="00F96387" w:rsidRDefault="00F96387" w:rsidP="00D020D9"/>
        </w:tc>
        <w:tc>
          <w:tcPr>
            <w:tcW w:w="1530" w:type="dxa"/>
          </w:tcPr>
          <w:p w14:paraId="45626774" w14:textId="77777777" w:rsidR="00F96387" w:rsidRDefault="00F96387" w:rsidP="00D020D9"/>
        </w:tc>
        <w:tc>
          <w:tcPr>
            <w:tcW w:w="1535" w:type="dxa"/>
          </w:tcPr>
          <w:p w14:paraId="6B27943F" w14:textId="77777777" w:rsidR="00F96387" w:rsidRDefault="00F96387" w:rsidP="00D020D9"/>
        </w:tc>
        <w:tc>
          <w:tcPr>
            <w:tcW w:w="1345" w:type="dxa"/>
          </w:tcPr>
          <w:p w14:paraId="686F1D2F" w14:textId="59B96078" w:rsidR="00F96387" w:rsidRDefault="00E20B6D" w:rsidP="00D020D9">
            <w:r>
              <w:t>Admin 1 dose</w:t>
            </w:r>
            <w:r w:rsidR="001F12EE">
              <w:t xml:space="preserve"> &gt;= 8 </w:t>
            </w:r>
            <w:proofErr w:type="spellStart"/>
            <w:r w:rsidR="001F12EE">
              <w:t>wks</w:t>
            </w:r>
            <w:proofErr w:type="spellEnd"/>
            <w:r w:rsidR="001F12EE">
              <w:t xml:space="preserve"> from </w:t>
            </w:r>
            <w:r w:rsidR="00594A7F">
              <w:t xml:space="preserve">the most recent </w:t>
            </w:r>
            <w:r w:rsidR="001F12EE">
              <w:t>dose</w:t>
            </w:r>
          </w:p>
        </w:tc>
        <w:tc>
          <w:tcPr>
            <w:tcW w:w="1080" w:type="dxa"/>
          </w:tcPr>
          <w:p w14:paraId="09BF8E49" w14:textId="77777777" w:rsidR="00F96387" w:rsidRDefault="00F96387" w:rsidP="00D020D9"/>
        </w:tc>
        <w:tc>
          <w:tcPr>
            <w:tcW w:w="900" w:type="dxa"/>
          </w:tcPr>
          <w:p w14:paraId="14C243D0" w14:textId="77777777" w:rsidR="00F96387" w:rsidRDefault="00F96387" w:rsidP="00D020D9"/>
        </w:tc>
        <w:tc>
          <w:tcPr>
            <w:tcW w:w="810" w:type="dxa"/>
          </w:tcPr>
          <w:p w14:paraId="7BB04C5D" w14:textId="77777777" w:rsidR="00F96387" w:rsidRDefault="00F96387" w:rsidP="00D020D9"/>
        </w:tc>
        <w:tc>
          <w:tcPr>
            <w:tcW w:w="810" w:type="dxa"/>
          </w:tcPr>
          <w:p w14:paraId="356E88C4" w14:textId="77777777" w:rsidR="00F96387" w:rsidRDefault="00F96387" w:rsidP="00D020D9"/>
        </w:tc>
        <w:tc>
          <w:tcPr>
            <w:tcW w:w="810" w:type="dxa"/>
          </w:tcPr>
          <w:p w14:paraId="6C81A024" w14:textId="77777777" w:rsidR="00F96387" w:rsidRDefault="00F96387" w:rsidP="00D020D9"/>
        </w:tc>
        <w:tc>
          <w:tcPr>
            <w:tcW w:w="1080" w:type="dxa"/>
          </w:tcPr>
          <w:p w14:paraId="43E97638" w14:textId="77777777" w:rsidR="00F96387" w:rsidRDefault="00F96387" w:rsidP="00D020D9"/>
        </w:tc>
      </w:tr>
      <w:tr w:rsidR="001F12EE" w14:paraId="5C58C036" w14:textId="77777777" w:rsidTr="00251A7E">
        <w:tc>
          <w:tcPr>
            <w:tcW w:w="18715" w:type="dxa"/>
            <w:gridSpan w:val="18"/>
          </w:tcPr>
          <w:p w14:paraId="7B007A17" w14:textId="5DF75480" w:rsidR="001F12EE" w:rsidRDefault="001F12EE" w:rsidP="00D020D9">
            <w:r>
              <w:t>Immunoglobulin deficiency, early component complement deficiency</w:t>
            </w:r>
          </w:p>
        </w:tc>
      </w:tr>
      <w:tr w:rsidR="000E1603" w14:paraId="4F08A55E" w14:textId="77777777" w:rsidTr="00A052B5">
        <w:tc>
          <w:tcPr>
            <w:tcW w:w="1345" w:type="dxa"/>
          </w:tcPr>
          <w:p w14:paraId="407F671F" w14:textId="77777777" w:rsidR="000E1603" w:rsidRDefault="000E1603" w:rsidP="000E1603"/>
        </w:tc>
        <w:tc>
          <w:tcPr>
            <w:tcW w:w="245" w:type="dxa"/>
          </w:tcPr>
          <w:p w14:paraId="72A3E2FB" w14:textId="1393998F" w:rsidR="000E1603" w:rsidRDefault="00261121" w:rsidP="000E1603">
            <w:ins w:id="33" w:author="Xia Jing" w:date="2024-04-23T10:33:00Z">
              <w:r>
                <w:t>30</w:t>
              </w:r>
            </w:ins>
          </w:p>
        </w:tc>
        <w:tc>
          <w:tcPr>
            <w:tcW w:w="850" w:type="dxa"/>
          </w:tcPr>
          <w:p w14:paraId="1447A568" w14:textId="5866EA03" w:rsidR="000E1603" w:rsidRDefault="000E1603" w:rsidP="000E1603">
            <w:r>
              <w:t xml:space="preserve">&gt;= 12 </w:t>
            </w:r>
            <w:proofErr w:type="spellStart"/>
            <w:r>
              <w:t>mon</w:t>
            </w:r>
            <w:proofErr w:type="spellEnd"/>
          </w:p>
        </w:tc>
        <w:tc>
          <w:tcPr>
            <w:tcW w:w="880" w:type="dxa"/>
          </w:tcPr>
          <w:p w14:paraId="1BA141C1" w14:textId="222F2363" w:rsidR="000E1603" w:rsidRDefault="000E1603" w:rsidP="000E1603">
            <w:r>
              <w:t xml:space="preserve">&lt;= 59 </w:t>
            </w:r>
            <w:proofErr w:type="spellStart"/>
            <w:r>
              <w:t>mon</w:t>
            </w:r>
            <w:proofErr w:type="spellEnd"/>
          </w:p>
        </w:tc>
        <w:tc>
          <w:tcPr>
            <w:tcW w:w="1596" w:type="dxa"/>
          </w:tcPr>
          <w:p w14:paraId="14643AB8" w14:textId="77777777" w:rsidR="000E1603" w:rsidRDefault="000E1603" w:rsidP="000E1603"/>
        </w:tc>
        <w:tc>
          <w:tcPr>
            <w:tcW w:w="534" w:type="dxa"/>
          </w:tcPr>
          <w:p w14:paraId="642D61C2" w14:textId="194FFAB5" w:rsidR="000E1603" w:rsidRDefault="000E1603" w:rsidP="000E1603">
            <w:r>
              <w:t>N</w:t>
            </w:r>
          </w:p>
        </w:tc>
        <w:tc>
          <w:tcPr>
            <w:tcW w:w="626" w:type="dxa"/>
          </w:tcPr>
          <w:p w14:paraId="3C0C432B" w14:textId="77777777" w:rsidR="000E1603" w:rsidRDefault="000E1603" w:rsidP="000E1603"/>
        </w:tc>
        <w:tc>
          <w:tcPr>
            <w:tcW w:w="1209" w:type="dxa"/>
          </w:tcPr>
          <w:p w14:paraId="3D798D7B" w14:textId="77777777" w:rsidR="000E1603" w:rsidRDefault="000E1603" w:rsidP="000E1603"/>
        </w:tc>
        <w:tc>
          <w:tcPr>
            <w:tcW w:w="1530" w:type="dxa"/>
          </w:tcPr>
          <w:p w14:paraId="7B357EBF" w14:textId="77777777" w:rsidR="000E1603" w:rsidRDefault="000E1603" w:rsidP="000E1603"/>
        </w:tc>
        <w:tc>
          <w:tcPr>
            <w:tcW w:w="1530" w:type="dxa"/>
          </w:tcPr>
          <w:p w14:paraId="4E4C6823" w14:textId="77777777" w:rsidR="000E1603" w:rsidRDefault="000E1603" w:rsidP="000E1603"/>
        </w:tc>
        <w:tc>
          <w:tcPr>
            <w:tcW w:w="1535" w:type="dxa"/>
          </w:tcPr>
          <w:p w14:paraId="6443DF34" w14:textId="77777777" w:rsidR="000E1603" w:rsidRDefault="000E1603" w:rsidP="000E1603"/>
        </w:tc>
        <w:tc>
          <w:tcPr>
            <w:tcW w:w="1345" w:type="dxa"/>
          </w:tcPr>
          <w:p w14:paraId="1AD6BB97" w14:textId="1729156A" w:rsidR="000E1603" w:rsidRDefault="000E1603" w:rsidP="000E1603">
            <w:r>
              <w:t>Admin 1</w:t>
            </w:r>
            <w:r w:rsidRPr="00F96387">
              <w:rPr>
                <w:vertAlign w:val="superscript"/>
              </w:rPr>
              <w:t>st</w:t>
            </w:r>
            <w:r>
              <w:t xml:space="preserve"> dose</w:t>
            </w:r>
          </w:p>
        </w:tc>
        <w:tc>
          <w:tcPr>
            <w:tcW w:w="1080" w:type="dxa"/>
          </w:tcPr>
          <w:p w14:paraId="3AE74056" w14:textId="4FE1E487" w:rsidR="000E1603" w:rsidRDefault="000E1603" w:rsidP="000E1603">
            <w:r>
              <w:t>Schedule 2</w:t>
            </w:r>
            <w:r w:rsidRPr="00F96387">
              <w:rPr>
                <w:vertAlign w:val="superscript"/>
              </w:rPr>
              <w:t>nd</w:t>
            </w:r>
            <w:r>
              <w:t xml:space="preserve"> dose &gt;= 8wks from </w:t>
            </w:r>
            <w:r w:rsidR="00594A7F">
              <w:t>1</w:t>
            </w:r>
            <w:r w:rsidR="00594A7F" w:rsidRPr="00594A7F">
              <w:rPr>
                <w:vertAlign w:val="superscript"/>
              </w:rPr>
              <w:t>st</w:t>
            </w:r>
            <w:r w:rsidR="00594A7F">
              <w:t xml:space="preserve"> </w:t>
            </w:r>
            <w:r>
              <w:t>dose</w:t>
            </w:r>
          </w:p>
        </w:tc>
        <w:tc>
          <w:tcPr>
            <w:tcW w:w="900" w:type="dxa"/>
          </w:tcPr>
          <w:p w14:paraId="549BEAB9" w14:textId="77777777" w:rsidR="000E1603" w:rsidRDefault="000E1603" w:rsidP="000E1603"/>
        </w:tc>
        <w:tc>
          <w:tcPr>
            <w:tcW w:w="810" w:type="dxa"/>
          </w:tcPr>
          <w:p w14:paraId="7C889FFB" w14:textId="77777777" w:rsidR="000E1603" w:rsidRDefault="000E1603" w:rsidP="000E1603"/>
        </w:tc>
        <w:tc>
          <w:tcPr>
            <w:tcW w:w="810" w:type="dxa"/>
          </w:tcPr>
          <w:p w14:paraId="206E6C27" w14:textId="77777777" w:rsidR="000E1603" w:rsidRDefault="000E1603" w:rsidP="000E1603"/>
        </w:tc>
        <w:tc>
          <w:tcPr>
            <w:tcW w:w="810" w:type="dxa"/>
          </w:tcPr>
          <w:p w14:paraId="4737D355" w14:textId="77777777" w:rsidR="000E1603" w:rsidRDefault="000E1603" w:rsidP="000E1603"/>
        </w:tc>
        <w:tc>
          <w:tcPr>
            <w:tcW w:w="1080" w:type="dxa"/>
          </w:tcPr>
          <w:p w14:paraId="43B34270" w14:textId="77777777" w:rsidR="000E1603" w:rsidRDefault="000E1603" w:rsidP="000E1603"/>
        </w:tc>
      </w:tr>
      <w:tr w:rsidR="000E1603" w14:paraId="7911D2EC" w14:textId="77777777" w:rsidTr="00A052B5">
        <w:tc>
          <w:tcPr>
            <w:tcW w:w="1345" w:type="dxa"/>
          </w:tcPr>
          <w:p w14:paraId="09A946E9" w14:textId="77777777" w:rsidR="000E1603" w:rsidRDefault="000E1603" w:rsidP="000E1603"/>
        </w:tc>
        <w:tc>
          <w:tcPr>
            <w:tcW w:w="245" w:type="dxa"/>
          </w:tcPr>
          <w:p w14:paraId="3E121184" w14:textId="2FD9838D" w:rsidR="000E1603" w:rsidRDefault="00261121" w:rsidP="000E1603">
            <w:ins w:id="34" w:author="Xia Jing" w:date="2024-04-23T10:33:00Z">
              <w:r>
                <w:t>31</w:t>
              </w:r>
            </w:ins>
          </w:p>
        </w:tc>
        <w:tc>
          <w:tcPr>
            <w:tcW w:w="850" w:type="dxa"/>
          </w:tcPr>
          <w:p w14:paraId="5636C99F" w14:textId="309548F2" w:rsidR="000E1603" w:rsidRDefault="000E1603" w:rsidP="000E1603">
            <w:r>
              <w:t xml:space="preserve">&gt;= 12 </w:t>
            </w:r>
            <w:proofErr w:type="spellStart"/>
            <w:r>
              <w:t>mon</w:t>
            </w:r>
            <w:proofErr w:type="spellEnd"/>
          </w:p>
        </w:tc>
        <w:tc>
          <w:tcPr>
            <w:tcW w:w="880" w:type="dxa"/>
          </w:tcPr>
          <w:p w14:paraId="0EE1BC58" w14:textId="72AB88F6" w:rsidR="000E1603" w:rsidRDefault="000E1603" w:rsidP="000E1603">
            <w:r>
              <w:t xml:space="preserve">&lt;= 59 </w:t>
            </w:r>
            <w:proofErr w:type="spellStart"/>
            <w:r>
              <w:t>mon</w:t>
            </w:r>
            <w:proofErr w:type="spellEnd"/>
          </w:p>
        </w:tc>
        <w:tc>
          <w:tcPr>
            <w:tcW w:w="1596" w:type="dxa"/>
          </w:tcPr>
          <w:p w14:paraId="05033ECF" w14:textId="77777777" w:rsidR="000E1603" w:rsidRDefault="000E1603" w:rsidP="000E1603"/>
        </w:tc>
        <w:tc>
          <w:tcPr>
            <w:tcW w:w="534" w:type="dxa"/>
          </w:tcPr>
          <w:p w14:paraId="688D3F92" w14:textId="39B228F3" w:rsidR="000E1603" w:rsidRDefault="000E1603" w:rsidP="000E1603">
            <w:r>
              <w:t>Y</w:t>
            </w:r>
          </w:p>
        </w:tc>
        <w:tc>
          <w:tcPr>
            <w:tcW w:w="626" w:type="dxa"/>
          </w:tcPr>
          <w:p w14:paraId="0DCCC2F9" w14:textId="02D9B531" w:rsidR="000E1603" w:rsidRDefault="000E1603" w:rsidP="000E1603">
            <w:r>
              <w:t>1</w:t>
            </w:r>
          </w:p>
        </w:tc>
        <w:tc>
          <w:tcPr>
            <w:tcW w:w="1209" w:type="dxa"/>
          </w:tcPr>
          <w:p w14:paraId="03607266" w14:textId="3415F798" w:rsidR="000E1603" w:rsidRDefault="000E1603" w:rsidP="000E1603">
            <w:r>
              <w:t xml:space="preserve">Admin before age 12 </w:t>
            </w:r>
            <w:proofErr w:type="spellStart"/>
            <w:r>
              <w:t>mon</w:t>
            </w:r>
            <w:proofErr w:type="spellEnd"/>
          </w:p>
        </w:tc>
        <w:tc>
          <w:tcPr>
            <w:tcW w:w="1530" w:type="dxa"/>
          </w:tcPr>
          <w:p w14:paraId="26115F6A" w14:textId="77777777" w:rsidR="000E1603" w:rsidRDefault="000E1603" w:rsidP="000E1603"/>
        </w:tc>
        <w:tc>
          <w:tcPr>
            <w:tcW w:w="1530" w:type="dxa"/>
          </w:tcPr>
          <w:p w14:paraId="03862D5E" w14:textId="77777777" w:rsidR="000E1603" w:rsidRDefault="000E1603" w:rsidP="000E1603"/>
        </w:tc>
        <w:tc>
          <w:tcPr>
            <w:tcW w:w="1535" w:type="dxa"/>
          </w:tcPr>
          <w:p w14:paraId="4D872A0B" w14:textId="77777777" w:rsidR="000E1603" w:rsidRDefault="000E1603" w:rsidP="000E1603"/>
        </w:tc>
        <w:tc>
          <w:tcPr>
            <w:tcW w:w="1345" w:type="dxa"/>
          </w:tcPr>
          <w:p w14:paraId="5564B8FE" w14:textId="298846A6" w:rsidR="000E1603" w:rsidRDefault="000E1603" w:rsidP="000E1603">
            <w:r>
              <w:t xml:space="preserve">Admin a dose &gt;= 8 </w:t>
            </w:r>
            <w:proofErr w:type="spellStart"/>
            <w:r>
              <w:lastRenderedPageBreak/>
              <w:t>wks</w:t>
            </w:r>
            <w:proofErr w:type="spellEnd"/>
            <w:r>
              <w:t xml:space="preserve"> from </w:t>
            </w:r>
            <w:r w:rsidR="00594A7F">
              <w:t>1</w:t>
            </w:r>
            <w:r w:rsidR="00594A7F" w:rsidRPr="00594A7F">
              <w:rPr>
                <w:vertAlign w:val="superscript"/>
              </w:rPr>
              <w:t>st</w:t>
            </w:r>
            <w:r w:rsidR="00594A7F">
              <w:t xml:space="preserve"> </w:t>
            </w:r>
            <w:r>
              <w:t xml:space="preserve"> dose</w:t>
            </w:r>
          </w:p>
        </w:tc>
        <w:tc>
          <w:tcPr>
            <w:tcW w:w="1080" w:type="dxa"/>
          </w:tcPr>
          <w:p w14:paraId="1419CFAD" w14:textId="1D77763D" w:rsidR="000E1603" w:rsidRDefault="000E1603" w:rsidP="000E1603">
            <w:r>
              <w:lastRenderedPageBreak/>
              <w:t xml:space="preserve">Schedule another dose &gt;= 8 </w:t>
            </w:r>
            <w:proofErr w:type="spellStart"/>
            <w:r>
              <w:lastRenderedPageBreak/>
              <w:t>wks</w:t>
            </w:r>
            <w:proofErr w:type="spellEnd"/>
            <w:r>
              <w:t xml:space="preserve"> from </w:t>
            </w:r>
            <w:r w:rsidR="00594A7F">
              <w:t>2</w:t>
            </w:r>
            <w:r w:rsidR="00594A7F" w:rsidRPr="00594A7F">
              <w:rPr>
                <w:vertAlign w:val="superscript"/>
              </w:rPr>
              <w:t>nd</w:t>
            </w:r>
            <w:r w:rsidR="00594A7F">
              <w:t xml:space="preserve"> </w:t>
            </w:r>
            <w:r>
              <w:t>dose</w:t>
            </w:r>
          </w:p>
        </w:tc>
        <w:tc>
          <w:tcPr>
            <w:tcW w:w="900" w:type="dxa"/>
          </w:tcPr>
          <w:p w14:paraId="3D40ECCD" w14:textId="77777777" w:rsidR="000E1603" w:rsidRDefault="000E1603" w:rsidP="000E1603"/>
        </w:tc>
        <w:tc>
          <w:tcPr>
            <w:tcW w:w="810" w:type="dxa"/>
          </w:tcPr>
          <w:p w14:paraId="7EC93CDA" w14:textId="77777777" w:rsidR="000E1603" w:rsidRDefault="000E1603" w:rsidP="000E1603"/>
        </w:tc>
        <w:tc>
          <w:tcPr>
            <w:tcW w:w="810" w:type="dxa"/>
          </w:tcPr>
          <w:p w14:paraId="093062DF" w14:textId="77777777" w:rsidR="000E1603" w:rsidRDefault="000E1603" w:rsidP="000E1603"/>
        </w:tc>
        <w:tc>
          <w:tcPr>
            <w:tcW w:w="810" w:type="dxa"/>
          </w:tcPr>
          <w:p w14:paraId="204DB93D" w14:textId="77777777" w:rsidR="000E1603" w:rsidRDefault="000E1603" w:rsidP="000E1603"/>
        </w:tc>
        <w:tc>
          <w:tcPr>
            <w:tcW w:w="1080" w:type="dxa"/>
          </w:tcPr>
          <w:p w14:paraId="60C823C9" w14:textId="77777777" w:rsidR="000E1603" w:rsidRDefault="000E1603" w:rsidP="000E1603"/>
        </w:tc>
      </w:tr>
      <w:tr w:rsidR="000E1603" w14:paraId="5462E9C3" w14:textId="77777777" w:rsidTr="00A052B5">
        <w:tc>
          <w:tcPr>
            <w:tcW w:w="1345" w:type="dxa"/>
          </w:tcPr>
          <w:p w14:paraId="48980722" w14:textId="77777777" w:rsidR="000E1603" w:rsidRDefault="000E1603" w:rsidP="00A052B5"/>
        </w:tc>
        <w:tc>
          <w:tcPr>
            <w:tcW w:w="245" w:type="dxa"/>
          </w:tcPr>
          <w:p w14:paraId="0B5670D5" w14:textId="26A8604B" w:rsidR="000E1603" w:rsidRDefault="00261121" w:rsidP="00A052B5">
            <w:ins w:id="35" w:author="Xia Jing" w:date="2024-04-23T10:33:00Z">
              <w:r>
                <w:t>32</w:t>
              </w:r>
            </w:ins>
          </w:p>
        </w:tc>
        <w:tc>
          <w:tcPr>
            <w:tcW w:w="850" w:type="dxa"/>
          </w:tcPr>
          <w:p w14:paraId="0E3347D1" w14:textId="77777777" w:rsidR="000E1603" w:rsidRDefault="000E1603" w:rsidP="00A052B5">
            <w:r>
              <w:t xml:space="preserve">&gt;= 12 </w:t>
            </w:r>
            <w:proofErr w:type="spellStart"/>
            <w:r>
              <w:t>mon</w:t>
            </w:r>
            <w:proofErr w:type="spellEnd"/>
          </w:p>
        </w:tc>
        <w:tc>
          <w:tcPr>
            <w:tcW w:w="880" w:type="dxa"/>
          </w:tcPr>
          <w:p w14:paraId="6056C563" w14:textId="77777777" w:rsidR="000E1603" w:rsidRDefault="000E1603" w:rsidP="00A052B5">
            <w:r>
              <w:t xml:space="preserve">&lt;= 59 </w:t>
            </w:r>
            <w:proofErr w:type="spellStart"/>
            <w:r>
              <w:t>mon</w:t>
            </w:r>
            <w:proofErr w:type="spellEnd"/>
          </w:p>
        </w:tc>
        <w:tc>
          <w:tcPr>
            <w:tcW w:w="1596" w:type="dxa"/>
          </w:tcPr>
          <w:p w14:paraId="7BDF4419" w14:textId="77777777" w:rsidR="000E1603" w:rsidRDefault="000E1603" w:rsidP="00A052B5"/>
        </w:tc>
        <w:tc>
          <w:tcPr>
            <w:tcW w:w="534" w:type="dxa"/>
          </w:tcPr>
          <w:p w14:paraId="3F446AD1" w14:textId="77777777" w:rsidR="000E1603" w:rsidRDefault="000E1603" w:rsidP="00A052B5">
            <w:r>
              <w:t>Y</w:t>
            </w:r>
          </w:p>
        </w:tc>
        <w:tc>
          <w:tcPr>
            <w:tcW w:w="626" w:type="dxa"/>
          </w:tcPr>
          <w:p w14:paraId="3EC2B7F5" w14:textId="77777777" w:rsidR="000E1603" w:rsidRDefault="000E1603" w:rsidP="00A052B5">
            <w:r>
              <w:t>2</w:t>
            </w:r>
          </w:p>
        </w:tc>
        <w:tc>
          <w:tcPr>
            <w:tcW w:w="1209" w:type="dxa"/>
          </w:tcPr>
          <w:p w14:paraId="4F17F849" w14:textId="77777777" w:rsidR="000E1603" w:rsidRDefault="000E1603" w:rsidP="00A052B5">
            <w:r>
              <w:t xml:space="preserve">Admin before age 12 </w:t>
            </w:r>
            <w:proofErr w:type="spellStart"/>
            <w:r>
              <w:t>mon</w:t>
            </w:r>
            <w:proofErr w:type="spellEnd"/>
          </w:p>
        </w:tc>
        <w:tc>
          <w:tcPr>
            <w:tcW w:w="1530" w:type="dxa"/>
          </w:tcPr>
          <w:p w14:paraId="659CF0E5" w14:textId="77777777" w:rsidR="000E1603" w:rsidRDefault="000E1603" w:rsidP="00A052B5"/>
        </w:tc>
        <w:tc>
          <w:tcPr>
            <w:tcW w:w="1530" w:type="dxa"/>
          </w:tcPr>
          <w:p w14:paraId="50D25C01" w14:textId="77777777" w:rsidR="000E1603" w:rsidRDefault="000E1603" w:rsidP="00A052B5"/>
        </w:tc>
        <w:tc>
          <w:tcPr>
            <w:tcW w:w="1535" w:type="dxa"/>
          </w:tcPr>
          <w:p w14:paraId="312071E6" w14:textId="77777777" w:rsidR="000E1603" w:rsidRDefault="000E1603" w:rsidP="00A052B5"/>
        </w:tc>
        <w:tc>
          <w:tcPr>
            <w:tcW w:w="1345" w:type="dxa"/>
          </w:tcPr>
          <w:p w14:paraId="44BE4EBC" w14:textId="4F832AAF" w:rsidR="000E1603" w:rsidRDefault="000E1603" w:rsidP="00A052B5">
            <w:r>
              <w:t xml:space="preserve">Admin one dose &gt;= 8 </w:t>
            </w:r>
            <w:proofErr w:type="spellStart"/>
            <w:r>
              <w:t>wk</w:t>
            </w:r>
            <w:r w:rsidR="00594A7F">
              <w:t>s</w:t>
            </w:r>
            <w:proofErr w:type="spellEnd"/>
            <w:r>
              <w:t xml:space="preserve"> from </w:t>
            </w:r>
            <w:r w:rsidR="00594A7F">
              <w:t>2</w:t>
            </w:r>
            <w:r w:rsidR="00594A7F" w:rsidRPr="00594A7F">
              <w:rPr>
                <w:vertAlign w:val="superscript"/>
              </w:rPr>
              <w:t>nd</w:t>
            </w:r>
            <w:r w:rsidR="00594A7F">
              <w:t xml:space="preserve"> </w:t>
            </w:r>
            <w:r>
              <w:t xml:space="preserve"> dose</w:t>
            </w:r>
          </w:p>
        </w:tc>
        <w:tc>
          <w:tcPr>
            <w:tcW w:w="1080" w:type="dxa"/>
          </w:tcPr>
          <w:p w14:paraId="53DF5564" w14:textId="77777777" w:rsidR="000E1603" w:rsidRDefault="000E1603" w:rsidP="00A052B5"/>
        </w:tc>
        <w:tc>
          <w:tcPr>
            <w:tcW w:w="900" w:type="dxa"/>
          </w:tcPr>
          <w:p w14:paraId="39DBC807" w14:textId="77777777" w:rsidR="000E1603" w:rsidRDefault="000E1603" w:rsidP="00A052B5"/>
        </w:tc>
        <w:tc>
          <w:tcPr>
            <w:tcW w:w="810" w:type="dxa"/>
          </w:tcPr>
          <w:p w14:paraId="3F958132" w14:textId="77777777" w:rsidR="000E1603" w:rsidRDefault="000E1603" w:rsidP="00A052B5"/>
        </w:tc>
        <w:tc>
          <w:tcPr>
            <w:tcW w:w="810" w:type="dxa"/>
          </w:tcPr>
          <w:p w14:paraId="658A2E08" w14:textId="77777777" w:rsidR="000E1603" w:rsidRDefault="000E1603" w:rsidP="00A052B5"/>
        </w:tc>
        <w:tc>
          <w:tcPr>
            <w:tcW w:w="810" w:type="dxa"/>
          </w:tcPr>
          <w:p w14:paraId="0114E511" w14:textId="77777777" w:rsidR="000E1603" w:rsidRDefault="000E1603" w:rsidP="00A052B5"/>
        </w:tc>
        <w:tc>
          <w:tcPr>
            <w:tcW w:w="1080" w:type="dxa"/>
          </w:tcPr>
          <w:p w14:paraId="19A46FD4" w14:textId="77777777" w:rsidR="000E1603" w:rsidRDefault="000E1603" w:rsidP="00A052B5"/>
        </w:tc>
      </w:tr>
      <w:tr w:rsidR="000E1603" w14:paraId="1A2F3C4F" w14:textId="77777777" w:rsidTr="00A052B5">
        <w:tc>
          <w:tcPr>
            <w:tcW w:w="1345" w:type="dxa"/>
          </w:tcPr>
          <w:p w14:paraId="71AEC9B2" w14:textId="77777777" w:rsidR="000E1603" w:rsidRDefault="000E1603" w:rsidP="00A052B5"/>
        </w:tc>
        <w:tc>
          <w:tcPr>
            <w:tcW w:w="245" w:type="dxa"/>
          </w:tcPr>
          <w:p w14:paraId="597CB0BE" w14:textId="40605E0C" w:rsidR="000E1603" w:rsidRDefault="00261121" w:rsidP="00A052B5">
            <w:ins w:id="36" w:author="Xia Jing" w:date="2024-04-23T10:33:00Z">
              <w:r>
                <w:t>33</w:t>
              </w:r>
            </w:ins>
          </w:p>
        </w:tc>
        <w:tc>
          <w:tcPr>
            <w:tcW w:w="850" w:type="dxa"/>
          </w:tcPr>
          <w:p w14:paraId="1F954543" w14:textId="77777777" w:rsidR="000E1603" w:rsidRDefault="000E1603" w:rsidP="00A052B5">
            <w:r>
              <w:t xml:space="preserve">&gt;= 12 </w:t>
            </w:r>
            <w:proofErr w:type="spellStart"/>
            <w:r>
              <w:t>mon</w:t>
            </w:r>
            <w:proofErr w:type="spellEnd"/>
          </w:p>
        </w:tc>
        <w:tc>
          <w:tcPr>
            <w:tcW w:w="880" w:type="dxa"/>
          </w:tcPr>
          <w:p w14:paraId="3C8EE5D2" w14:textId="77777777" w:rsidR="000E1603" w:rsidRDefault="000E1603" w:rsidP="00A052B5">
            <w:r>
              <w:t xml:space="preserve">&lt;= 59 </w:t>
            </w:r>
            <w:proofErr w:type="spellStart"/>
            <w:r>
              <w:t>mon</w:t>
            </w:r>
            <w:proofErr w:type="spellEnd"/>
          </w:p>
        </w:tc>
        <w:tc>
          <w:tcPr>
            <w:tcW w:w="1596" w:type="dxa"/>
          </w:tcPr>
          <w:p w14:paraId="511371E5" w14:textId="77777777" w:rsidR="000E1603" w:rsidRDefault="000E1603" w:rsidP="00A052B5"/>
        </w:tc>
        <w:tc>
          <w:tcPr>
            <w:tcW w:w="534" w:type="dxa"/>
          </w:tcPr>
          <w:p w14:paraId="72053867" w14:textId="77777777" w:rsidR="000E1603" w:rsidRDefault="000E1603" w:rsidP="00A052B5">
            <w:r>
              <w:t>Y</w:t>
            </w:r>
          </w:p>
        </w:tc>
        <w:tc>
          <w:tcPr>
            <w:tcW w:w="626" w:type="dxa"/>
          </w:tcPr>
          <w:p w14:paraId="4D51BBEE" w14:textId="77777777" w:rsidR="000E1603" w:rsidRDefault="000E1603" w:rsidP="00A052B5">
            <w:r>
              <w:t>3</w:t>
            </w:r>
          </w:p>
        </w:tc>
        <w:tc>
          <w:tcPr>
            <w:tcW w:w="1209" w:type="dxa"/>
          </w:tcPr>
          <w:p w14:paraId="53A384AF" w14:textId="77777777" w:rsidR="000E1603" w:rsidRDefault="000E1603" w:rsidP="00A052B5">
            <w:r>
              <w:t xml:space="preserve">Admin before age 12 </w:t>
            </w:r>
            <w:proofErr w:type="spellStart"/>
            <w:r>
              <w:t>mon</w:t>
            </w:r>
            <w:proofErr w:type="spellEnd"/>
          </w:p>
        </w:tc>
        <w:tc>
          <w:tcPr>
            <w:tcW w:w="1530" w:type="dxa"/>
          </w:tcPr>
          <w:p w14:paraId="432604A4" w14:textId="77777777" w:rsidR="000E1603" w:rsidRDefault="000E1603" w:rsidP="00A052B5"/>
        </w:tc>
        <w:tc>
          <w:tcPr>
            <w:tcW w:w="1530" w:type="dxa"/>
          </w:tcPr>
          <w:p w14:paraId="248CE3F7" w14:textId="77777777" w:rsidR="000E1603" w:rsidRDefault="000E1603" w:rsidP="00A052B5"/>
        </w:tc>
        <w:tc>
          <w:tcPr>
            <w:tcW w:w="1535" w:type="dxa"/>
          </w:tcPr>
          <w:p w14:paraId="4C125325" w14:textId="77777777" w:rsidR="000E1603" w:rsidRDefault="000E1603" w:rsidP="00A052B5"/>
        </w:tc>
        <w:tc>
          <w:tcPr>
            <w:tcW w:w="1345" w:type="dxa"/>
          </w:tcPr>
          <w:p w14:paraId="760C992A" w14:textId="7D745C0D" w:rsidR="000E1603" w:rsidRDefault="000E1603" w:rsidP="00A052B5">
            <w:r>
              <w:t xml:space="preserve">Admin one dose &gt;= 8 </w:t>
            </w:r>
            <w:proofErr w:type="spellStart"/>
            <w:r>
              <w:t>wk</w:t>
            </w:r>
            <w:r w:rsidR="00594A7F">
              <w:t>s</w:t>
            </w:r>
            <w:proofErr w:type="spellEnd"/>
            <w:r>
              <w:t xml:space="preserve"> from </w:t>
            </w:r>
            <w:r w:rsidR="00594A7F">
              <w:t>3</w:t>
            </w:r>
            <w:r w:rsidR="00594A7F" w:rsidRPr="00594A7F">
              <w:rPr>
                <w:vertAlign w:val="superscript"/>
              </w:rPr>
              <w:t>rd</w:t>
            </w:r>
            <w:r w:rsidR="00594A7F">
              <w:t xml:space="preserve"> </w:t>
            </w:r>
            <w:r>
              <w:t xml:space="preserve"> dose</w:t>
            </w:r>
          </w:p>
        </w:tc>
        <w:tc>
          <w:tcPr>
            <w:tcW w:w="1080" w:type="dxa"/>
          </w:tcPr>
          <w:p w14:paraId="5C5CE195" w14:textId="77777777" w:rsidR="000E1603" w:rsidRDefault="000E1603" w:rsidP="00A052B5"/>
        </w:tc>
        <w:tc>
          <w:tcPr>
            <w:tcW w:w="900" w:type="dxa"/>
          </w:tcPr>
          <w:p w14:paraId="7246FEBF" w14:textId="77777777" w:rsidR="000E1603" w:rsidRDefault="000E1603" w:rsidP="00A052B5"/>
        </w:tc>
        <w:tc>
          <w:tcPr>
            <w:tcW w:w="810" w:type="dxa"/>
          </w:tcPr>
          <w:p w14:paraId="28A7DBA0" w14:textId="77777777" w:rsidR="000E1603" w:rsidRDefault="000E1603" w:rsidP="00A052B5"/>
        </w:tc>
        <w:tc>
          <w:tcPr>
            <w:tcW w:w="810" w:type="dxa"/>
          </w:tcPr>
          <w:p w14:paraId="4AA154E1" w14:textId="77777777" w:rsidR="000E1603" w:rsidRDefault="000E1603" w:rsidP="00A052B5"/>
        </w:tc>
        <w:tc>
          <w:tcPr>
            <w:tcW w:w="810" w:type="dxa"/>
          </w:tcPr>
          <w:p w14:paraId="2A4207B8" w14:textId="77777777" w:rsidR="000E1603" w:rsidRDefault="000E1603" w:rsidP="00A052B5"/>
        </w:tc>
        <w:tc>
          <w:tcPr>
            <w:tcW w:w="1080" w:type="dxa"/>
          </w:tcPr>
          <w:p w14:paraId="422ED85D" w14:textId="77777777" w:rsidR="000E1603" w:rsidRDefault="000E1603" w:rsidP="00A052B5"/>
        </w:tc>
      </w:tr>
      <w:tr w:rsidR="000E1603" w:rsidRPr="000E1603" w14:paraId="26F641F8" w14:textId="77777777" w:rsidTr="001331B4">
        <w:tc>
          <w:tcPr>
            <w:tcW w:w="18715" w:type="dxa"/>
            <w:gridSpan w:val="18"/>
          </w:tcPr>
          <w:p w14:paraId="67D9BB60" w14:textId="665342BA" w:rsidR="000E1603" w:rsidRPr="000E1603" w:rsidRDefault="000E1603" w:rsidP="00D020D9">
            <w:pPr>
              <w:rPr>
                <w:b/>
                <w:bCs/>
              </w:rPr>
            </w:pPr>
            <w:r w:rsidRPr="000E1603">
              <w:rPr>
                <w:b/>
                <w:bCs/>
              </w:rPr>
              <w:t>Contraindications and precautions</w:t>
            </w:r>
          </w:p>
        </w:tc>
      </w:tr>
      <w:tr w:rsidR="00F96387" w14:paraId="5D2341F0" w14:textId="77777777" w:rsidTr="00A052B5">
        <w:tc>
          <w:tcPr>
            <w:tcW w:w="1345" w:type="dxa"/>
          </w:tcPr>
          <w:p w14:paraId="4A3E70D0" w14:textId="77777777" w:rsidR="00F96387" w:rsidRDefault="00F96387" w:rsidP="00D020D9"/>
        </w:tc>
        <w:tc>
          <w:tcPr>
            <w:tcW w:w="245" w:type="dxa"/>
          </w:tcPr>
          <w:p w14:paraId="587ACA9B" w14:textId="0C6ABDAB" w:rsidR="00F96387" w:rsidRDefault="00261121" w:rsidP="00D020D9">
            <w:ins w:id="37" w:author="Xia Jing" w:date="2024-04-23T10:33:00Z">
              <w:r>
                <w:t>34</w:t>
              </w:r>
            </w:ins>
          </w:p>
        </w:tc>
        <w:tc>
          <w:tcPr>
            <w:tcW w:w="850" w:type="dxa"/>
          </w:tcPr>
          <w:p w14:paraId="79BB7D7D" w14:textId="77777777" w:rsidR="00F96387" w:rsidRDefault="00F96387" w:rsidP="00D020D9"/>
        </w:tc>
        <w:tc>
          <w:tcPr>
            <w:tcW w:w="880" w:type="dxa"/>
          </w:tcPr>
          <w:p w14:paraId="28CA14CE" w14:textId="77777777" w:rsidR="00F96387" w:rsidRDefault="00F96387" w:rsidP="00D020D9"/>
        </w:tc>
        <w:tc>
          <w:tcPr>
            <w:tcW w:w="1596" w:type="dxa"/>
          </w:tcPr>
          <w:p w14:paraId="6B8CE7FE" w14:textId="77777777" w:rsidR="00F96387" w:rsidRDefault="00F96387" w:rsidP="00D020D9"/>
        </w:tc>
        <w:tc>
          <w:tcPr>
            <w:tcW w:w="534" w:type="dxa"/>
          </w:tcPr>
          <w:p w14:paraId="17ACEE37" w14:textId="77777777" w:rsidR="00F96387" w:rsidRDefault="00F96387" w:rsidP="00D020D9"/>
        </w:tc>
        <w:tc>
          <w:tcPr>
            <w:tcW w:w="626" w:type="dxa"/>
          </w:tcPr>
          <w:p w14:paraId="603B8008" w14:textId="77777777" w:rsidR="00F96387" w:rsidRDefault="00F96387" w:rsidP="00D020D9"/>
        </w:tc>
        <w:tc>
          <w:tcPr>
            <w:tcW w:w="1209" w:type="dxa"/>
          </w:tcPr>
          <w:p w14:paraId="65AB9AC1" w14:textId="77777777" w:rsidR="00F96387" w:rsidRDefault="00F96387" w:rsidP="00D020D9"/>
        </w:tc>
        <w:tc>
          <w:tcPr>
            <w:tcW w:w="1530" w:type="dxa"/>
          </w:tcPr>
          <w:p w14:paraId="035CD4E1" w14:textId="56867A1C" w:rsidR="00F96387" w:rsidRDefault="00280B24" w:rsidP="00D020D9">
            <w:r>
              <w:t>Severe allergic reaction (e.g., anaphylaxis) after a previous dose or to a vaccine component</w:t>
            </w:r>
          </w:p>
        </w:tc>
        <w:tc>
          <w:tcPr>
            <w:tcW w:w="1530" w:type="dxa"/>
          </w:tcPr>
          <w:p w14:paraId="1B5F6B65" w14:textId="77777777" w:rsidR="00F96387" w:rsidRDefault="00F96387" w:rsidP="00D020D9"/>
        </w:tc>
        <w:tc>
          <w:tcPr>
            <w:tcW w:w="1535" w:type="dxa"/>
          </w:tcPr>
          <w:p w14:paraId="36A7C940" w14:textId="77777777" w:rsidR="00F96387" w:rsidRDefault="00F96387" w:rsidP="00D020D9"/>
        </w:tc>
        <w:tc>
          <w:tcPr>
            <w:tcW w:w="1345" w:type="dxa"/>
          </w:tcPr>
          <w:p w14:paraId="5DE061A2" w14:textId="0463D98A" w:rsidR="00F96387" w:rsidRDefault="00280B24" w:rsidP="00D020D9">
            <w:r>
              <w:t>Do not admin</w:t>
            </w:r>
          </w:p>
        </w:tc>
        <w:tc>
          <w:tcPr>
            <w:tcW w:w="1080" w:type="dxa"/>
          </w:tcPr>
          <w:p w14:paraId="040E6556" w14:textId="77777777" w:rsidR="00F96387" w:rsidRDefault="00F96387" w:rsidP="00D020D9"/>
        </w:tc>
        <w:tc>
          <w:tcPr>
            <w:tcW w:w="900" w:type="dxa"/>
          </w:tcPr>
          <w:p w14:paraId="375253C8" w14:textId="77777777" w:rsidR="00F96387" w:rsidRDefault="00F96387" w:rsidP="00D020D9"/>
        </w:tc>
        <w:tc>
          <w:tcPr>
            <w:tcW w:w="810" w:type="dxa"/>
          </w:tcPr>
          <w:p w14:paraId="6C64FAB1" w14:textId="77777777" w:rsidR="00F96387" w:rsidRDefault="00F96387" w:rsidP="00D020D9"/>
        </w:tc>
        <w:tc>
          <w:tcPr>
            <w:tcW w:w="810" w:type="dxa"/>
          </w:tcPr>
          <w:p w14:paraId="78F24CBC" w14:textId="77777777" w:rsidR="00F96387" w:rsidRDefault="00F96387" w:rsidP="00D020D9"/>
        </w:tc>
        <w:tc>
          <w:tcPr>
            <w:tcW w:w="810" w:type="dxa"/>
          </w:tcPr>
          <w:p w14:paraId="0276D2FE" w14:textId="77777777" w:rsidR="00F96387" w:rsidRDefault="00F96387" w:rsidP="00D020D9"/>
        </w:tc>
        <w:tc>
          <w:tcPr>
            <w:tcW w:w="1080" w:type="dxa"/>
          </w:tcPr>
          <w:p w14:paraId="23891625" w14:textId="4A2E2E84" w:rsidR="00F96387" w:rsidRDefault="00280B24" w:rsidP="00D020D9">
            <w:r>
              <w:t xml:space="preserve">Contraindication </w:t>
            </w:r>
          </w:p>
        </w:tc>
      </w:tr>
      <w:tr w:rsidR="000E1603" w14:paraId="2DB80D6A" w14:textId="77777777" w:rsidTr="00A052B5">
        <w:tc>
          <w:tcPr>
            <w:tcW w:w="1345" w:type="dxa"/>
          </w:tcPr>
          <w:p w14:paraId="68FA6F1E" w14:textId="77777777" w:rsidR="000E1603" w:rsidRDefault="000E1603" w:rsidP="00D020D9"/>
        </w:tc>
        <w:tc>
          <w:tcPr>
            <w:tcW w:w="245" w:type="dxa"/>
          </w:tcPr>
          <w:p w14:paraId="6A85CFDA" w14:textId="22FAFDF8" w:rsidR="000E1603" w:rsidRDefault="00261121" w:rsidP="00D020D9">
            <w:ins w:id="38" w:author="Xia Jing" w:date="2024-04-23T10:33:00Z">
              <w:r>
                <w:t>35</w:t>
              </w:r>
            </w:ins>
          </w:p>
        </w:tc>
        <w:tc>
          <w:tcPr>
            <w:tcW w:w="850" w:type="dxa"/>
          </w:tcPr>
          <w:p w14:paraId="2A83C500" w14:textId="77777777" w:rsidR="000E1603" w:rsidRDefault="000E1603" w:rsidP="00D020D9"/>
        </w:tc>
        <w:tc>
          <w:tcPr>
            <w:tcW w:w="880" w:type="dxa"/>
          </w:tcPr>
          <w:p w14:paraId="1C294C92" w14:textId="77777777" w:rsidR="000E1603" w:rsidRDefault="000E1603" w:rsidP="00D020D9"/>
        </w:tc>
        <w:tc>
          <w:tcPr>
            <w:tcW w:w="1596" w:type="dxa"/>
          </w:tcPr>
          <w:p w14:paraId="776B4006" w14:textId="77777777" w:rsidR="000E1603" w:rsidRDefault="000E1603" w:rsidP="00D020D9"/>
        </w:tc>
        <w:tc>
          <w:tcPr>
            <w:tcW w:w="534" w:type="dxa"/>
          </w:tcPr>
          <w:p w14:paraId="68840EDA" w14:textId="77777777" w:rsidR="000E1603" w:rsidRDefault="000E1603" w:rsidP="00D020D9"/>
        </w:tc>
        <w:tc>
          <w:tcPr>
            <w:tcW w:w="626" w:type="dxa"/>
          </w:tcPr>
          <w:p w14:paraId="2D3AB7F5" w14:textId="77777777" w:rsidR="000E1603" w:rsidRDefault="000E1603" w:rsidP="00D020D9"/>
        </w:tc>
        <w:tc>
          <w:tcPr>
            <w:tcW w:w="1209" w:type="dxa"/>
          </w:tcPr>
          <w:p w14:paraId="40B00806" w14:textId="77777777" w:rsidR="000E1603" w:rsidRDefault="000E1603" w:rsidP="00D020D9"/>
        </w:tc>
        <w:tc>
          <w:tcPr>
            <w:tcW w:w="1530" w:type="dxa"/>
          </w:tcPr>
          <w:p w14:paraId="3C3095BD" w14:textId="445DFF3B" w:rsidR="000E1603" w:rsidRDefault="00280B24" w:rsidP="00D020D9">
            <w:r>
              <w:t xml:space="preserve">For </w:t>
            </w:r>
            <w:proofErr w:type="spellStart"/>
            <w:r>
              <w:t>Hiberix</w:t>
            </w:r>
            <w:proofErr w:type="spellEnd"/>
            <w:r>
              <w:t xml:space="preserve">, </w:t>
            </w:r>
            <w:proofErr w:type="spellStart"/>
            <w:r>
              <w:t>ActHib</w:t>
            </w:r>
            <w:proofErr w:type="spellEnd"/>
            <w:r>
              <w:t xml:space="preserve">, and </w:t>
            </w:r>
            <w:proofErr w:type="spellStart"/>
            <w:r>
              <w:t>PedvaxHIB</w:t>
            </w:r>
            <w:proofErr w:type="spellEnd"/>
            <w:r>
              <w:t xml:space="preserve"> only, history of severe allergic reaction to dry natural latex</w:t>
            </w:r>
          </w:p>
        </w:tc>
        <w:tc>
          <w:tcPr>
            <w:tcW w:w="1530" w:type="dxa"/>
          </w:tcPr>
          <w:p w14:paraId="2EED390C" w14:textId="77777777" w:rsidR="000E1603" w:rsidRDefault="000E1603" w:rsidP="00D020D9"/>
        </w:tc>
        <w:tc>
          <w:tcPr>
            <w:tcW w:w="1535" w:type="dxa"/>
          </w:tcPr>
          <w:p w14:paraId="5DB23C7A" w14:textId="77777777" w:rsidR="000E1603" w:rsidRDefault="000E1603" w:rsidP="00D020D9"/>
        </w:tc>
        <w:tc>
          <w:tcPr>
            <w:tcW w:w="1345" w:type="dxa"/>
          </w:tcPr>
          <w:p w14:paraId="19C6FA3A" w14:textId="33A20A4D" w:rsidR="000E1603" w:rsidRDefault="00280B24" w:rsidP="00D020D9">
            <w:r>
              <w:t>Do not admin</w:t>
            </w:r>
          </w:p>
        </w:tc>
        <w:tc>
          <w:tcPr>
            <w:tcW w:w="1080" w:type="dxa"/>
          </w:tcPr>
          <w:p w14:paraId="017A37C0" w14:textId="77777777" w:rsidR="000E1603" w:rsidRDefault="000E1603" w:rsidP="00D020D9"/>
        </w:tc>
        <w:tc>
          <w:tcPr>
            <w:tcW w:w="900" w:type="dxa"/>
          </w:tcPr>
          <w:p w14:paraId="48B96876" w14:textId="77777777" w:rsidR="000E1603" w:rsidRDefault="000E1603" w:rsidP="00D020D9"/>
        </w:tc>
        <w:tc>
          <w:tcPr>
            <w:tcW w:w="810" w:type="dxa"/>
          </w:tcPr>
          <w:p w14:paraId="0BE95B0D" w14:textId="77777777" w:rsidR="000E1603" w:rsidRDefault="000E1603" w:rsidP="00D020D9"/>
        </w:tc>
        <w:tc>
          <w:tcPr>
            <w:tcW w:w="810" w:type="dxa"/>
          </w:tcPr>
          <w:p w14:paraId="1256BB0C" w14:textId="77777777" w:rsidR="000E1603" w:rsidRDefault="000E1603" w:rsidP="00D020D9"/>
        </w:tc>
        <w:tc>
          <w:tcPr>
            <w:tcW w:w="810" w:type="dxa"/>
          </w:tcPr>
          <w:p w14:paraId="24526D1D" w14:textId="77777777" w:rsidR="000E1603" w:rsidRDefault="000E1603" w:rsidP="00D020D9"/>
        </w:tc>
        <w:tc>
          <w:tcPr>
            <w:tcW w:w="1080" w:type="dxa"/>
          </w:tcPr>
          <w:p w14:paraId="0930BC64" w14:textId="5E0E1782" w:rsidR="000E1603" w:rsidRDefault="00280B24" w:rsidP="00D020D9">
            <w:r>
              <w:t xml:space="preserve">Contraindication </w:t>
            </w:r>
          </w:p>
        </w:tc>
      </w:tr>
      <w:tr w:rsidR="000E1603" w14:paraId="417AA4B1" w14:textId="77777777" w:rsidTr="00A052B5">
        <w:tc>
          <w:tcPr>
            <w:tcW w:w="1345" w:type="dxa"/>
          </w:tcPr>
          <w:p w14:paraId="28CA8107" w14:textId="77777777" w:rsidR="000E1603" w:rsidRDefault="000E1603" w:rsidP="00D020D9"/>
        </w:tc>
        <w:tc>
          <w:tcPr>
            <w:tcW w:w="245" w:type="dxa"/>
          </w:tcPr>
          <w:p w14:paraId="7BC4A615" w14:textId="2F30DAA1" w:rsidR="000E1603" w:rsidRDefault="00261121" w:rsidP="00D020D9">
            <w:ins w:id="39" w:author="Xia Jing" w:date="2024-04-23T10:33:00Z">
              <w:r>
                <w:t>36</w:t>
              </w:r>
            </w:ins>
          </w:p>
        </w:tc>
        <w:tc>
          <w:tcPr>
            <w:tcW w:w="850" w:type="dxa"/>
          </w:tcPr>
          <w:p w14:paraId="42246AD7" w14:textId="77777777" w:rsidR="000E1603" w:rsidRDefault="000E1603" w:rsidP="00D020D9"/>
        </w:tc>
        <w:tc>
          <w:tcPr>
            <w:tcW w:w="880" w:type="dxa"/>
          </w:tcPr>
          <w:p w14:paraId="0A2393A6" w14:textId="77777777" w:rsidR="000E1603" w:rsidRDefault="000E1603" w:rsidP="00D020D9"/>
        </w:tc>
        <w:tc>
          <w:tcPr>
            <w:tcW w:w="1596" w:type="dxa"/>
          </w:tcPr>
          <w:p w14:paraId="11E3FD1B" w14:textId="77777777" w:rsidR="000E1603" w:rsidRDefault="000E1603" w:rsidP="00D020D9"/>
        </w:tc>
        <w:tc>
          <w:tcPr>
            <w:tcW w:w="534" w:type="dxa"/>
          </w:tcPr>
          <w:p w14:paraId="7271B851" w14:textId="77777777" w:rsidR="000E1603" w:rsidRDefault="000E1603" w:rsidP="00D020D9"/>
        </w:tc>
        <w:tc>
          <w:tcPr>
            <w:tcW w:w="626" w:type="dxa"/>
          </w:tcPr>
          <w:p w14:paraId="0FB8EE85" w14:textId="77777777" w:rsidR="000E1603" w:rsidRDefault="000E1603" w:rsidP="00D020D9"/>
        </w:tc>
        <w:tc>
          <w:tcPr>
            <w:tcW w:w="1209" w:type="dxa"/>
          </w:tcPr>
          <w:p w14:paraId="44A317CB" w14:textId="77777777" w:rsidR="000E1603" w:rsidRDefault="000E1603" w:rsidP="00D020D9"/>
        </w:tc>
        <w:tc>
          <w:tcPr>
            <w:tcW w:w="1530" w:type="dxa"/>
          </w:tcPr>
          <w:p w14:paraId="3FD4986B" w14:textId="24237900" w:rsidR="000E1603" w:rsidRDefault="00280B24" w:rsidP="00D020D9">
            <w:r>
              <w:t xml:space="preserve">Age &lt; 6 </w:t>
            </w:r>
            <w:ins w:id="40" w:author="Xia Jing" w:date="2024-04-25T16:43:00Z">
              <w:r w:rsidR="00DB46F9">
                <w:t>we</w:t>
              </w:r>
            </w:ins>
            <w:r>
              <w:t>eks</w:t>
            </w:r>
          </w:p>
        </w:tc>
        <w:tc>
          <w:tcPr>
            <w:tcW w:w="1530" w:type="dxa"/>
          </w:tcPr>
          <w:p w14:paraId="59E81A42" w14:textId="77777777" w:rsidR="000E1603" w:rsidRDefault="000E1603" w:rsidP="00D020D9"/>
        </w:tc>
        <w:tc>
          <w:tcPr>
            <w:tcW w:w="1535" w:type="dxa"/>
          </w:tcPr>
          <w:p w14:paraId="38444A91" w14:textId="77777777" w:rsidR="000E1603" w:rsidRDefault="000E1603" w:rsidP="00D020D9"/>
        </w:tc>
        <w:tc>
          <w:tcPr>
            <w:tcW w:w="1345" w:type="dxa"/>
          </w:tcPr>
          <w:p w14:paraId="2EED686E" w14:textId="3F229C0B" w:rsidR="000E1603" w:rsidRDefault="00280B24" w:rsidP="00D020D9">
            <w:r>
              <w:t>Do not admin</w:t>
            </w:r>
          </w:p>
        </w:tc>
        <w:tc>
          <w:tcPr>
            <w:tcW w:w="1080" w:type="dxa"/>
          </w:tcPr>
          <w:p w14:paraId="64CC0FF0" w14:textId="77777777" w:rsidR="000E1603" w:rsidRDefault="000E1603" w:rsidP="00D020D9"/>
        </w:tc>
        <w:tc>
          <w:tcPr>
            <w:tcW w:w="900" w:type="dxa"/>
          </w:tcPr>
          <w:p w14:paraId="038C4B13" w14:textId="77777777" w:rsidR="000E1603" w:rsidRDefault="000E1603" w:rsidP="00D020D9"/>
        </w:tc>
        <w:tc>
          <w:tcPr>
            <w:tcW w:w="810" w:type="dxa"/>
          </w:tcPr>
          <w:p w14:paraId="3828C60F" w14:textId="77777777" w:rsidR="000E1603" w:rsidRDefault="000E1603" w:rsidP="00D020D9"/>
        </w:tc>
        <w:tc>
          <w:tcPr>
            <w:tcW w:w="810" w:type="dxa"/>
          </w:tcPr>
          <w:p w14:paraId="0F430318" w14:textId="77777777" w:rsidR="000E1603" w:rsidRDefault="000E1603" w:rsidP="00D020D9"/>
        </w:tc>
        <w:tc>
          <w:tcPr>
            <w:tcW w:w="810" w:type="dxa"/>
          </w:tcPr>
          <w:p w14:paraId="18DA7ACD" w14:textId="77777777" w:rsidR="000E1603" w:rsidRDefault="000E1603" w:rsidP="00D020D9"/>
        </w:tc>
        <w:tc>
          <w:tcPr>
            <w:tcW w:w="1080" w:type="dxa"/>
          </w:tcPr>
          <w:p w14:paraId="10A5BE1A" w14:textId="348E0018" w:rsidR="000E1603" w:rsidRDefault="00280B24" w:rsidP="00D020D9">
            <w:r>
              <w:t xml:space="preserve">Contraindication </w:t>
            </w:r>
          </w:p>
        </w:tc>
      </w:tr>
      <w:tr w:rsidR="000E1603" w14:paraId="1EFD313C" w14:textId="77777777" w:rsidTr="00A052B5">
        <w:tc>
          <w:tcPr>
            <w:tcW w:w="1345" w:type="dxa"/>
          </w:tcPr>
          <w:p w14:paraId="0B535374" w14:textId="77777777" w:rsidR="000E1603" w:rsidRDefault="000E1603" w:rsidP="00D020D9"/>
        </w:tc>
        <w:tc>
          <w:tcPr>
            <w:tcW w:w="245" w:type="dxa"/>
          </w:tcPr>
          <w:p w14:paraId="16B54709" w14:textId="68F1A2F5" w:rsidR="000E1603" w:rsidRDefault="00261121" w:rsidP="00D020D9">
            <w:ins w:id="41" w:author="Xia Jing" w:date="2024-04-23T10:33:00Z">
              <w:r>
                <w:t>37</w:t>
              </w:r>
            </w:ins>
          </w:p>
        </w:tc>
        <w:tc>
          <w:tcPr>
            <w:tcW w:w="850" w:type="dxa"/>
          </w:tcPr>
          <w:p w14:paraId="4372D918" w14:textId="77777777" w:rsidR="000E1603" w:rsidRDefault="000E1603" w:rsidP="00D020D9"/>
        </w:tc>
        <w:tc>
          <w:tcPr>
            <w:tcW w:w="880" w:type="dxa"/>
          </w:tcPr>
          <w:p w14:paraId="27FF49BC" w14:textId="77777777" w:rsidR="000E1603" w:rsidRDefault="000E1603" w:rsidP="00D020D9"/>
        </w:tc>
        <w:tc>
          <w:tcPr>
            <w:tcW w:w="1596" w:type="dxa"/>
          </w:tcPr>
          <w:p w14:paraId="07BC66E0" w14:textId="77777777" w:rsidR="000E1603" w:rsidRDefault="000E1603" w:rsidP="00D020D9"/>
        </w:tc>
        <w:tc>
          <w:tcPr>
            <w:tcW w:w="534" w:type="dxa"/>
          </w:tcPr>
          <w:p w14:paraId="61C34DFB" w14:textId="77777777" w:rsidR="000E1603" w:rsidRDefault="000E1603" w:rsidP="00D020D9"/>
        </w:tc>
        <w:tc>
          <w:tcPr>
            <w:tcW w:w="626" w:type="dxa"/>
          </w:tcPr>
          <w:p w14:paraId="1C936F47" w14:textId="77777777" w:rsidR="000E1603" w:rsidRDefault="000E1603" w:rsidP="00D020D9"/>
        </w:tc>
        <w:tc>
          <w:tcPr>
            <w:tcW w:w="1209" w:type="dxa"/>
          </w:tcPr>
          <w:p w14:paraId="5F20A925" w14:textId="77777777" w:rsidR="000E1603" w:rsidRDefault="000E1603" w:rsidP="00D020D9"/>
        </w:tc>
        <w:tc>
          <w:tcPr>
            <w:tcW w:w="1530" w:type="dxa"/>
          </w:tcPr>
          <w:p w14:paraId="0305CCAF" w14:textId="3D1EFD9A" w:rsidR="000E1603" w:rsidRDefault="00280B24" w:rsidP="00D020D9">
            <w:r>
              <w:t>Moderate or severe acute illness with or without fever</w:t>
            </w:r>
          </w:p>
        </w:tc>
        <w:tc>
          <w:tcPr>
            <w:tcW w:w="1530" w:type="dxa"/>
          </w:tcPr>
          <w:p w14:paraId="1089F9B1" w14:textId="77777777" w:rsidR="000E1603" w:rsidRDefault="000E1603" w:rsidP="00D020D9"/>
        </w:tc>
        <w:tc>
          <w:tcPr>
            <w:tcW w:w="1535" w:type="dxa"/>
          </w:tcPr>
          <w:p w14:paraId="183CC3E9" w14:textId="77777777" w:rsidR="000E1603" w:rsidRDefault="000E1603" w:rsidP="00D020D9"/>
        </w:tc>
        <w:tc>
          <w:tcPr>
            <w:tcW w:w="1345" w:type="dxa"/>
          </w:tcPr>
          <w:p w14:paraId="6E348C7F" w14:textId="3FF005FD" w:rsidR="000E1603" w:rsidRDefault="00280B24" w:rsidP="00D020D9">
            <w:r>
              <w:t>Only admin if benefits outweigh risks to an adverse reaction</w:t>
            </w:r>
          </w:p>
        </w:tc>
        <w:tc>
          <w:tcPr>
            <w:tcW w:w="1080" w:type="dxa"/>
          </w:tcPr>
          <w:p w14:paraId="70FECF95" w14:textId="77777777" w:rsidR="000E1603" w:rsidRDefault="000E1603" w:rsidP="00D020D9"/>
        </w:tc>
        <w:tc>
          <w:tcPr>
            <w:tcW w:w="900" w:type="dxa"/>
          </w:tcPr>
          <w:p w14:paraId="7A6E733F" w14:textId="77777777" w:rsidR="000E1603" w:rsidRDefault="000E1603" w:rsidP="00D020D9"/>
        </w:tc>
        <w:tc>
          <w:tcPr>
            <w:tcW w:w="810" w:type="dxa"/>
          </w:tcPr>
          <w:p w14:paraId="7A483C48" w14:textId="77777777" w:rsidR="000E1603" w:rsidRDefault="000E1603" w:rsidP="00D020D9"/>
        </w:tc>
        <w:tc>
          <w:tcPr>
            <w:tcW w:w="810" w:type="dxa"/>
          </w:tcPr>
          <w:p w14:paraId="403D94DC" w14:textId="77777777" w:rsidR="000E1603" w:rsidRDefault="000E1603" w:rsidP="00D020D9"/>
        </w:tc>
        <w:tc>
          <w:tcPr>
            <w:tcW w:w="810" w:type="dxa"/>
          </w:tcPr>
          <w:p w14:paraId="15849BC2" w14:textId="77777777" w:rsidR="000E1603" w:rsidRDefault="000E1603" w:rsidP="00D020D9"/>
        </w:tc>
        <w:tc>
          <w:tcPr>
            <w:tcW w:w="1080" w:type="dxa"/>
          </w:tcPr>
          <w:p w14:paraId="1B58212B" w14:textId="0DBC7241" w:rsidR="000E1603" w:rsidRDefault="00280B24" w:rsidP="00D020D9">
            <w:r>
              <w:t xml:space="preserve">Precaution </w:t>
            </w:r>
          </w:p>
        </w:tc>
      </w:tr>
      <w:tr w:rsidR="00415A55" w14:paraId="2B18BD7B" w14:textId="77777777" w:rsidTr="00072CC4">
        <w:tc>
          <w:tcPr>
            <w:tcW w:w="18715" w:type="dxa"/>
            <w:gridSpan w:val="18"/>
          </w:tcPr>
          <w:p w14:paraId="1AC8F982" w14:textId="4107C3E5" w:rsidR="00415A55" w:rsidRDefault="00415A55" w:rsidP="00D020D9">
            <w:r>
              <w:t>DTaP-IPV-Hib-</w:t>
            </w:r>
            <w:proofErr w:type="spellStart"/>
            <w:r>
              <w:t>HepB</w:t>
            </w:r>
            <w:proofErr w:type="spellEnd"/>
            <w:r>
              <w:t xml:space="preserve"> (</w:t>
            </w:r>
            <w:proofErr w:type="spellStart"/>
            <w:r>
              <w:t>Vaxelis</w:t>
            </w:r>
            <w:proofErr w:type="spellEnd"/>
            <w:r>
              <w:t>)</w:t>
            </w:r>
          </w:p>
        </w:tc>
      </w:tr>
      <w:tr w:rsidR="00415A55" w14:paraId="36507F59" w14:textId="77777777" w:rsidTr="00A052B5">
        <w:tc>
          <w:tcPr>
            <w:tcW w:w="1345" w:type="dxa"/>
          </w:tcPr>
          <w:p w14:paraId="3489187B" w14:textId="77777777" w:rsidR="00415A55" w:rsidRDefault="00415A55" w:rsidP="00D020D9"/>
        </w:tc>
        <w:tc>
          <w:tcPr>
            <w:tcW w:w="245" w:type="dxa"/>
          </w:tcPr>
          <w:p w14:paraId="0A7D05FF" w14:textId="75F629D5" w:rsidR="00415A55" w:rsidRDefault="00261121" w:rsidP="00D020D9">
            <w:ins w:id="42" w:author="Xia Jing" w:date="2024-04-23T10:33:00Z">
              <w:r>
                <w:t>38</w:t>
              </w:r>
            </w:ins>
          </w:p>
        </w:tc>
        <w:tc>
          <w:tcPr>
            <w:tcW w:w="850" w:type="dxa"/>
          </w:tcPr>
          <w:p w14:paraId="795BBCE8" w14:textId="00F320B0" w:rsidR="00415A55" w:rsidRDefault="00415A55" w:rsidP="00D020D9">
            <w:r>
              <w:t xml:space="preserve">&gt;= 6 </w:t>
            </w:r>
            <w:proofErr w:type="spellStart"/>
            <w:r>
              <w:t>wks</w:t>
            </w:r>
            <w:proofErr w:type="spellEnd"/>
          </w:p>
        </w:tc>
        <w:tc>
          <w:tcPr>
            <w:tcW w:w="880" w:type="dxa"/>
          </w:tcPr>
          <w:p w14:paraId="4F6B161A" w14:textId="68DB5FA2" w:rsidR="00415A55" w:rsidRDefault="00415A55" w:rsidP="00D020D9">
            <w:r>
              <w:t xml:space="preserve">&lt; 5 </w:t>
            </w:r>
            <w:proofErr w:type="spellStart"/>
            <w:r>
              <w:t>yrs</w:t>
            </w:r>
            <w:proofErr w:type="spellEnd"/>
          </w:p>
        </w:tc>
        <w:tc>
          <w:tcPr>
            <w:tcW w:w="1596" w:type="dxa"/>
          </w:tcPr>
          <w:p w14:paraId="5A3BCD2B" w14:textId="77777777" w:rsidR="00415A55" w:rsidRDefault="00415A55" w:rsidP="00D020D9"/>
        </w:tc>
        <w:tc>
          <w:tcPr>
            <w:tcW w:w="534" w:type="dxa"/>
          </w:tcPr>
          <w:p w14:paraId="433ACFC6" w14:textId="1C2BC8E0" w:rsidR="00415A55" w:rsidRDefault="000B1D92" w:rsidP="00D020D9">
            <w:r>
              <w:t>N</w:t>
            </w:r>
          </w:p>
        </w:tc>
        <w:tc>
          <w:tcPr>
            <w:tcW w:w="626" w:type="dxa"/>
          </w:tcPr>
          <w:p w14:paraId="4241C103" w14:textId="77777777" w:rsidR="00415A55" w:rsidRDefault="00415A55" w:rsidP="00D020D9"/>
        </w:tc>
        <w:tc>
          <w:tcPr>
            <w:tcW w:w="1209" w:type="dxa"/>
          </w:tcPr>
          <w:p w14:paraId="6F966103" w14:textId="77777777" w:rsidR="00415A55" w:rsidRDefault="00415A55" w:rsidP="00D020D9"/>
        </w:tc>
        <w:tc>
          <w:tcPr>
            <w:tcW w:w="1530" w:type="dxa"/>
          </w:tcPr>
          <w:p w14:paraId="77149085" w14:textId="77777777" w:rsidR="00415A55" w:rsidRDefault="00415A55" w:rsidP="00D020D9"/>
        </w:tc>
        <w:tc>
          <w:tcPr>
            <w:tcW w:w="1530" w:type="dxa"/>
          </w:tcPr>
          <w:p w14:paraId="6AF935D3" w14:textId="77777777" w:rsidR="00415A55" w:rsidRDefault="00415A55" w:rsidP="00D020D9"/>
        </w:tc>
        <w:tc>
          <w:tcPr>
            <w:tcW w:w="1535" w:type="dxa"/>
          </w:tcPr>
          <w:p w14:paraId="7592D510" w14:textId="77777777" w:rsidR="00415A55" w:rsidRDefault="00415A55" w:rsidP="00D020D9"/>
        </w:tc>
        <w:tc>
          <w:tcPr>
            <w:tcW w:w="1345" w:type="dxa"/>
          </w:tcPr>
          <w:p w14:paraId="1D04B8EE" w14:textId="193E1562" w:rsidR="00415A55" w:rsidRDefault="00415A55" w:rsidP="00D020D9">
            <w:r>
              <w:t>Admin 1s</w:t>
            </w:r>
            <w:r w:rsidR="004812E6">
              <w:t>t</w:t>
            </w:r>
            <w:r>
              <w:t xml:space="preserve"> dose</w:t>
            </w:r>
          </w:p>
        </w:tc>
        <w:tc>
          <w:tcPr>
            <w:tcW w:w="1080" w:type="dxa"/>
          </w:tcPr>
          <w:p w14:paraId="59374E83" w14:textId="30810392" w:rsidR="00415A55" w:rsidRDefault="00415A55" w:rsidP="00D020D9">
            <w:r>
              <w:t>Schedule 2</w:t>
            </w:r>
            <w:r w:rsidRPr="00415A55">
              <w:rPr>
                <w:vertAlign w:val="superscript"/>
              </w:rPr>
              <w:t>nd</w:t>
            </w:r>
            <w:r>
              <w:t xml:space="preserve"> dose &gt;= 4 </w:t>
            </w:r>
            <w:proofErr w:type="spellStart"/>
            <w:r>
              <w:t>wks</w:t>
            </w:r>
            <w:proofErr w:type="spellEnd"/>
            <w:r>
              <w:t xml:space="preserve"> from </w:t>
            </w:r>
            <w:r w:rsidR="00252AEC">
              <w:t>1</w:t>
            </w:r>
            <w:r w:rsidR="00252AEC" w:rsidRPr="00252AEC">
              <w:rPr>
                <w:vertAlign w:val="superscript"/>
              </w:rPr>
              <w:t>st</w:t>
            </w:r>
            <w:r w:rsidR="00252AEC">
              <w:t xml:space="preserve"> </w:t>
            </w:r>
            <w:r>
              <w:t xml:space="preserve"> dose AND age &gt;= 10 </w:t>
            </w:r>
            <w:proofErr w:type="spellStart"/>
            <w:r>
              <w:t>wks</w:t>
            </w:r>
            <w:proofErr w:type="spellEnd"/>
          </w:p>
        </w:tc>
        <w:tc>
          <w:tcPr>
            <w:tcW w:w="900" w:type="dxa"/>
          </w:tcPr>
          <w:p w14:paraId="39CBDF71" w14:textId="6A9F7A69" w:rsidR="00415A55" w:rsidRDefault="00415A55" w:rsidP="00D020D9">
            <w:r>
              <w:t>Schedule 3</w:t>
            </w:r>
            <w:r w:rsidRPr="00415A55">
              <w:rPr>
                <w:vertAlign w:val="superscript"/>
              </w:rPr>
              <w:t>rd</w:t>
            </w:r>
            <w:r>
              <w:t xml:space="preserve"> dose &gt;= 4 </w:t>
            </w:r>
            <w:proofErr w:type="spellStart"/>
            <w:r>
              <w:t>wks</w:t>
            </w:r>
            <w:proofErr w:type="spellEnd"/>
            <w:r>
              <w:t xml:space="preserve"> from </w:t>
            </w:r>
            <w:r w:rsidR="00653B12">
              <w:t>2</w:t>
            </w:r>
            <w:r w:rsidR="00653B12" w:rsidRPr="00653B12">
              <w:rPr>
                <w:vertAlign w:val="superscript"/>
              </w:rPr>
              <w:t>nd</w:t>
            </w:r>
            <w:r w:rsidR="00653B12">
              <w:t xml:space="preserve"> </w:t>
            </w:r>
            <w:r>
              <w:t xml:space="preserve"> dose AND age &gt;= 24 </w:t>
            </w:r>
            <w:proofErr w:type="spellStart"/>
            <w:r>
              <w:t>wks</w:t>
            </w:r>
            <w:proofErr w:type="spellEnd"/>
          </w:p>
        </w:tc>
        <w:tc>
          <w:tcPr>
            <w:tcW w:w="810" w:type="dxa"/>
          </w:tcPr>
          <w:p w14:paraId="5D47C273" w14:textId="77777777" w:rsidR="00415A55" w:rsidRDefault="00415A55" w:rsidP="00D020D9"/>
        </w:tc>
        <w:tc>
          <w:tcPr>
            <w:tcW w:w="810" w:type="dxa"/>
          </w:tcPr>
          <w:p w14:paraId="24FB8BCC" w14:textId="77777777" w:rsidR="00415A55" w:rsidRDefault="00415A55" w:rsidP="00D020D9"/>
        </w:tc>
        <w:tc>
          <w:tcPr>
            <w:tcW w:w="810" w:type="dxa"/>
          </w:tcPr>
          <w:p w14:paraId="612ED8AA" w14:textId="77777777" w:rsidR="00415A55" w:rsidRDefault="00415A55" w:rsidP="00D020D9"/>
        </w:tc>
        <w:tc>
          <w:tcPr>
            <w:tcW w:w="1080" w:type="dxa"/>
          </w:tcPr>
          <w:p w14:paraId="5D3ADD81" w14:textId="352F2116" w:rsidR="00415A55" w:rsidRDefault="00415A55" w:rsidP="00D020D9">
            <w:r>
              <w:t xml:space="preserve">Do not admin at or after 5 </w:t>
            </w:r>
            <w:proofErr w:type="spellStart"/>
            <w:r>
              <w:t>yrs</w:t>
            </w:r>
            <w:proofErr w:type="spellEnd"/>
            <w:r>
              <w:t xml:space="preserve"> any dose</w:t>
            </w:r>
          </w:p>
        </w:tc>
      </w:tr>
      <w:tr w:rsidR="00415A55" w14:paraId="70E1022B" w14:textId="77777777" w:rsidTr="00A052B5">
        <w:tc>
          <w:tcPr>
            <w:tcW w:w="1345" w:type="dxa"/>
          </w:tcPr>
          <w:p w14:paraId="19E83357" w14:textId="77777777" w:rsidR="00415A55" w:rsidRDefault="00415A55" w:rsidP="00D020D9"/>
        </w:tc>
        <w:tc>
          <w:tcPr>
            <w:tcW w:w="245" w:type="dxa"/>
          </w:tcPr>
          <w:p w14:paraId="7C065310" w14:textId="6E66D658" w:rsidR="00415A55" w:rsidRDefault="00261121" w:rsidP="00D020D9">
            <w:ins w:id="43" w:author="Xia Jing" w:date="2024-04-23T10:33:00Z">
              <w:r>
                <w:t>39</w:t>
              </w:r>
            </w:ins>
          </w:p>
        </w:tc>
        <w:tc>
          <w:tcPr>
            <w:tcW w:w="850" w:type="dxa"/>
          </w:tcPr>
          <w:p w14:paraId="19AD9170" w14:textId="77777777" w:rsidR="00415A55" w:rsidRDefault="00415A55" w:rsidP="00D020D9"/>
        </w:tc>
        <w:tc>
          <w:tcPr>
            <w:tcW w:w="880" w:type="dxa"/>
          </w:tcPr>
          <w:p w14:paraId="32B13CA5" w14:textId="77777777" w:rsidR="00415A55" w:rsidRDefault="00415A55" w:rsidP="00D020D9"/>
        </w:tc>
        <w:tc>
          <w:tcPr>
            <w:tcW w:w="1596" w:type="dxa"/>
          </w:tcPr>
          <w:p w14:paraId="5470604E" w14:textId="77777777" w:rsidR="00415A55" w:rsidRDefault="00415A55" w:rsidP="00D020D9"/>
        </w:tc>
        <w:tc>
          <w:tcPr>
            <w:tcW w:w="534" w:type="dxa"/>
          </w:tcPr>
          <w:p w14:paraId="762B6C6B" w14:textId="56C5F40B" w:rsidR="00415A55" w:rsidRDefault="000B1D92" w:rsidP="00D020D9">
            <w:r>
              <w:t>Y</w:t>
            </w:r>
          </w:p>
        </w:tc>
        <w:tc>
          <w:tcPr>
            <w:tcW w:w="626" w:type="dxa"/>
          </w:tcPr>
          <w:p w14:paraId="7AEB4E23" w14:textId="03302C75" w:rsidR="00415A55" w:rsidRDefault="000B1D92" w:rsidP="00D020D9">
            <w:r>
              <w:t>3</w:t>
            </w:r>
          </w:p>
        </w:tc>
        <w:tc>
          <w:tcPr>
            <w:tcW w:w="1209" w:type="dxa"/>
          </w:tcPr>
          <w:p w14:paraId="30218BED" w14:textId="05F34802" w:rsidR="00415A55" w:rsidRDefault="000B1D92" w:rsidP="00D020D9">
            <w:r>
              <w:t>3</w:t>
            </w:r>
            <w:r w:rsidRPr="000B1D92">
              <w:rPr>
                <w:vertAlign w:val="superscript"/>
              </w:rPr>
              <w:t>rd</w:t>
            </w:r>
            <w:r>
              <w:t xml:space="preserve"> dose before age 24 </w:t>
            </w:r>
            <w:proofErr w:type="spellStart"/>
            <w:r>
              <w:t>wks</w:t>
            </w:r>
            <w:proofErr w:type="spellEnd"/>
          </w:p>
        </w:tc>
        <w:tc>
          <w:tcPr>
            <w:tcW w:w="1530" w:type="dxa"/>
          </w:tcPr>
          <w:p w14:paraId="1201DCA4" w14:textId="77777777" w:rsidR="00415A55" w:rsidRDefault="00415A55" w:rsidP="00D020D9"/>
        </w:tc>
        <w:tc>
          <w:tcPr>
            <w:tcW w:w="1530" w:type="dxa"/>
          </w:tcPr>
          <w:p w14:paraId="6C7A3560" w14:textId="77777777" w:rsidR="00415A55" w:rsidRDefault="00415A55" w:rsidP="00D020D9"/>
        </w:tc>
        <w:tc>
          <w:tcPr>
            <w:tcW w:w="1535" w:type="dxa"/>
          </w:tcPr>
          <w:p w14:paraId="275E8DC0" w14:textId="77777777" w:rsidR="00415A55" w:rsidRDefault="00415A55" w:rsidP="00D020D9"/>
        </w:tc>
        <w:tc>
          <w:tcPr>
            <w:tcW w:w="1345" w:type="dxa"/>
          </w:tcPr>
          <w:p w14:paraId="7170CB8C" w14:textId="64C2A95F" w:rsidR="00415A55" w:rsidRDefault="000B1D92" w:rsidP="00D020D9">
            <w:r>
              <w:t xml:space="preserve">Admin an additional dose of hepatitis B vaccine when age &gt;= 24 </w:t>
            </w:r>
            <w:proofErr w:type="spellStart"/>
            <w:r>
              <w:t>wks</w:t>
            </w:r>
            <w:proofErr w:type="spellEnd"/>
          </w:p>
        </w:tc>
        <w:tc>
          <w:tcPr>
            <w:tcW w:w="1080" w:type="dxa"/>
          </w:tcPr>
          <w:p w14:paraId="0F3DC109" w14:textId="77777777" w:rsidR="00415A55" w:rsidRDefault="00415A55" w:rsidP="00D020D9"/>
        </w:tc>
        <w:tc>
          <w:tcPr>
            <w:tcW w:w="900" w:type="dxa"/>
          </w:tcPr>
          <w:p w14:paraId="4F231D75" w14:textId="77777777" w:rsidR="00415A55" w:rsidRDefault="00415A55" w:rsidP="00D020D9"/>
        </w:tc>
        <w:tc>
          <w:tcPr>
            <w:tcW w:w="810" w:type="dxa"/>
          </w:tcPr>
          <w:p w14:paraId="112DEB45" w14:textId="77777777" w:rsidR="00415A55" w:rsidRDefault="00415A55" w:rsidP="00D020D9"/>
        </w:tc>
        <w:tc>
          <w:tcPr>
            <w:tcW w:w="810" w:type="dxa"/>
          </w:tcPr>
          <w:p w14:paraId="29A780C6" w14:textId="77777777" w:rsidR="00415A55" w:rsidRDefault="00415A55" w:rsidP="00D020D9"/>
        </w:tc>
        <w:tc>
          <w:tcPr>
            <w:tcW w:w="810" w:type="dxa"/>
          </w:tcPr>
          <w:p w14:paraId="1A03E314" w14:textId="77777777" w:rsidR="00415A55" w:rsidRDefault="00415A55" w:rsidP="00D020D9"/>
        </w:tc>
        <w:tc>
          <w:tcPr>
            <w:tcW w:w="1080" w:type="dxa"/>
          </w:tcPr>
          <w:p w14:paraId="222B441E" w14:textId="77777777" w:rsidR="00415A55" w:rsidRDefault="00415A55" w:rsidP="00D020D9"/>
        </w:tc>
      </w:tr>
    </w:tbl>
    <w:p w14:paraId="4A1A56B1" w14:textId="77777777" w:rsidR="00B172A1" w:rsidRDefault="00B172A1"/>
    <w:sectPr w:rsidR="00B172A1" w:rsidSect="00745E90">
      <w:footerReference w:type="default" r:id="rId7"/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49883" w14:textId="77777777" w:rsidR="00745E90" w:rsidRDefault="00745E90" w:rsidP="00744990">
      <w:pPr>
        <w:spacing w:after="0" w:line="240" w:lineRule="auto"/>
      </w:pPr>
      <w:r>
        <w:separator/>
      </w:r>
    </w:p>
  </w:endnote>
  <w:endnote w:type="continuationSeparator" w:id="0">
    <w:p w14:paraId="3B7693EA" w14:textId="77777777" w:rsidR="00745E90" w:rsidRDefault="00745E90" w:rsidP="00744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27499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1A6148" w14:textId="36151668" w:rsidR="00744990" w:rsidRDefault="0074499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F69A32" w14:textId="77777777" w:rsidR="00744990" w:rsidRDefault="007449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CD655" w14:textId="77777777" w:rsidR="00745E90" w:rsidRDefault="00745E90" w:rsidP="00744990">
      <w:pPr>
        <w:spacing w:after="0" w:line="240" w:lineRule="auto"/>
      </w:pPr>
      <w:r>
        <w:separator/>
      </w:r>
    </w:p>
  </w:footnote>
  <w:footnote w:type="continuationSeparator" w:id="0">
    <w:p w14:paraId="5C47387B" w14:textId="77777777" w:rsidR="00745E90" w:rsidRDefault="00745E90" w:rsidP="007449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11FBA"/>
    <w:multiLevelType w:val="hybridMultilevel"/>
    <w:tmpl w:val="BC00DB42"/>
    <w:lvl w:ilvl="0" w:tplc="CE3ED03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78044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Xia Jing">
    <w15:presenceInfo w15:providerId="AD" w15:userId="S::xjing@clemson.edu::4d456636-b307-4f54-80e3-492d577ec9e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D1"/>
    <w:rsid w:val="0001723A"/>
    <w:rsid w:val="00053CF1"/>
    <w:rsid w:val="000B1D92"/>
    <w:rsid w:val="000E1603"/>
    <w:rsid w:val="00143C1C"/>
    <w:rsid w:val="00165D19"/>
    <w:rsid w:val="001D2FFF"/>
    <w:rsid w:val="001F12EE"/>
    <w:rsid w:val="00220015"/>
    <w:rsid w:val="00252AEC"/>
    <w:rsid w:val="00261121"/>
    <w:rsid w:val="00280B24"/>
    <w:rsid w:val="00337940"/>
    <w:rsid w:val="00384DC8"/>
    <w:rsid w:val="004156B6"/>
    <w:rsid w:val="00415A55"/>
    <w:rsid w:val="00474142"/>
    <w:rsid w:val="004812E6"/>
    <w:rsid w:val="00481581"/>
    <w:rsid w:val="004F74BB"/>
    <w:rsid w:val="0052763E"/>
    <w:rsid w:val="00594A7F"/>
    <w:rsid w:val="005B59EF"/>
    <w:rsid w:val="00653B12"/>
    <w:rsid w:val="006F76D4"/>
    <w:rsid w:val="00744990"/>
    <w:rsid w:val="00745E90"/>
    <w:rsid w:val="00773DA8"/>
    <w:rsid w:val="007C4601"/>
    <w:rsid w:val="00800824"/>
    <w:rsid w:val="00831307"/>
    <w:rsid w:val="008610AF"/>
    <w:rsid w:val="0089705D"/>
    <w:rsid w:val="00902178"/>
    <w:rsid w:val="009402E2"/>
    <w:rsid w:val="009718D1"/>
    <w:rsid w:val="00A8142B"/>
    <w:rsid w:val="00AB5134"/>
    <w:rsid w:val="00B172A1"/>
    <w:rsid w:val="00B54129"/>
    <w:rsid w:val="00B6454F"/>
    <w:rsid w:val="00C94AC6"/>
    <w:rsid w:val="00D020D9"/>
    <w:rsid w:val="00D77320"/>
    <w:rsid w:val="00D854CE"/>
    <w:rsid w:val="00DB46F9"/>
    <w:rsid w:val="00DC448B"/>
    <w:rsid w:val="00DE6E9F"/>
    <w:rsid w:val="00E20B6D"/>
    <w:rsid w:val="00E2147C"/>
    <w:rsid w:val="00E354C7"/>
    <w:rsid w:val="00EE55F4"/>
    <w:rsid w:val="00F10E74"/>
    <w:rsid w:val="00F9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C2A61F"/>
  <w15:chartTrackingRefBased/>
  <w15:docId w15:val="{F14A20DE-6DD3-4B5F-881C-1261BD966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8D1"/>
  </w:style>
  <w:style w:type="paragraph" w:styleId="Heading1">
    <w:name w:val="heading 1"/>
    <w:basedOn w:val="Normal"/>
    <w:next w:val="Normal"/>
    <w:link w:val="Heading1Char"/>
    <w:uiPriority w:val="9"/>
    <w:qFormat/>
    <w:rsid w:val="009718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8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718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4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990"/>
  </w:style>
  <w:style w:type="paragraph" w:styleId="Footer">
    <w:name w:val="footer"/>
    <w:basedOn w:val="Normal"/>
    <w:link w:val="FooterChar"/>
    <w:uiPriority w:val="99"/>
    <w:unhideWhenUsed/>
    <w:rsid w:val="00744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990"/>
  </w:style>
  <w:style w:type="paragraph" w:styleId="ListParagraph">
    <w:name w:val="List Paragraph"/>
    <w:basedOn w:val="Normal"/>
    <w:uiPriority w:val="34"/>
    <w:qFormat/>
    <w:rsid w:val="00902178"/>
    <w:pPr>
      <w:ind w:left="720"/>
      <w:contextualSpacing/>
    </w:pPr>
  </w:style>
  <w:style w:type="paragraph" w:styleId="Revision">
    <w:name w:val="Revision"/>
    <w:hidden/>
    <w:uiPriority w:val="99"/>
    <w:semiHidden/>
    <w:rsid w:val="005B59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1114</Words>
  <Characters>4056</Characters>
  <Application>Microsoft Office Word</Application>
  <DocSecurity>0</DocSecurity>
  <Lines>1182</Lines>
  <Paragraphs>287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 Jing</dc:creator>
  <cp:keywords/>
  <dc:description/>
  <cp:lastModifiedBy>Xia Jing</cp:lastModifiedBy>
  <cp:revision>5</cp:revision>
  <dcterms:created xsi:type="dcterms:W3CDTF">2024-04-23T14:31:00Z</dcterms:created>
  <dcterms:modified xsi:type="dcterms:W3CDTF">2024-04-25T20:44:00Z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183f8011-1fb0-45d4-bf01-a11349679a5e</vt:lpwstr>
  </property>
</Properties>
</file>