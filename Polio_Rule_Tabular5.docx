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61D96" w14:textId="66CEDBE6" w:rsidR="00C7719F" w:rsidRDefault="00C7719F" w:rsidP="00C7719F">
      <w:pPr>
        <w:pStyle w:val="Heading1"/>
      </w:pPr>
      <w:r>
        <w:t>Polio CDC recommendations- tabular CDSS rules (optimal)</w:t>
      </w:r>
    </w:p>
    <w:p w14:paraId="48A9CE45" w14:textId="0C14E01C" w:rsidR="00C7719F" w:rsidRDefault="00C7719F" w:rsidP="00C7719F">
      <w:r>
        <w:t>Updated on 202</w:t>
      </w:r>
      <w:del w:id="0" w:author="Xia Jing" w:date="2024-05-01T16:05:00Z">
        <w:r w:rsidR="00A66CA2" w:rsidDel="00A234D4">
          <w:delText>3</w:delText>
        </w:r>
      </w:del>
      <w:ins w:id="1" w:author="Xia Jing" w:date="2024-05-01T16:05:00Z">
        <w:r w:rsidR="00A234D4">
          <w:t>4</w:t>
        </w:r>
      </w:ins>
      <w:r>
        <w:t>-</w:t>
      </w:r>
      <w:r w:rsidR="00A66CA2">
        <w:t>0</w:t>
      </w:r>
      <w:del w:id="2" w:author="Xia Jing" w:date="2024-05-01T16:05:00Z">
        <w:r w:rsidR="001725E6" w:rsidDel="00A234D4">
          <w:delText>4</w:delText>
        </w:r>
      </w:del>
      <w:ins w:id="3" w:author="Xia Jing" w:date="2024-05-01T16:05:00Z">
        <w:r w:rsidR="00A234D4">
          <w:t>5</w:t>
        </w:r>
      </w:ins>
      <w:r>
        <w:t>-</w:t>
      </w:r>
      <w:del w:id="4" w:author="Xia Jing" w:date="2024-05-01T16:05:00Z">
        <w:r w:rsidR="001725E6" w:rsidDel="00A234D4">
          <w:delText>2</w:delText>
        </w:r>
        <w:r w:rsidR="0069394A" w:rsidDel="00A234D4">
          <w:delText>6</w:delText>
        </w:r>
      </w:del>
      <w:proofErr w:type="gramStart"/>
      <w:ins w:id="5" w:author="Xia Jing" w:date="2024-05-01T16:05:00Z">
        <w:r w:rsidR="00A234D4">
          <w:t>01</w:t>
        </w:r>
      </w:ins>
      <w:proofErr w:type="gramEnd"/>
    </w:p>
    <w:tbl>
      <w:tblPr>
        <w:tblStyle w:val="TableGrid"/>
        <w:tblW w:w="21096" w:type="dxa"/>
        <w:tblLook w:val="04A0" w:firstRow="1" w:lastRow="0" w:firstColumn="1" w:lastColumn="0" w:noHBand="0" w:noVBand="1"/>
      </w:tblPr>
      <w:tblGrid>
        <w:gridCol w:w="1248"/>
        <w:gridCol w:w="441"/>
        <w:gridCol w:w="810"/>
        <w:gridCol w:w="677"/>
        <w:gridCol w:w="1759"/>
        <w:gridCol w:w="572"/>
        <w:gridCol w:w="991"/>
        <w:gridCol w:w="1433"/>
        <w:gridCol w:w="1690"/>
        <w:gridCol w:w="1665"/>
        <w:gridCol w:w="1665"/>
        <w:gridCol w:w="1262"/>
        <w:gridCol w:w="1101"/>
        <w:gridCol w:w="1051"/>
        <w:gridCol w:w="1435"/>
        <w:gridCol w:w="1541"/>
        <w:gridCol w:w="1755"/>
      </w:tblGrid>
      <w:tr w:rsidR="001725E6" w:rsidRPr="00504936" w14:paraId="3F2E5649" w14:textId="77777777" w:rsidTr="00FD5CCC">
        <w:tc>
          <w:tcPr>
            <w:tcW w:w="0" w:type="auto"/>
          </w:tcPr>
          <w:p w14:paraId="355B118C" w14:textId="77777777" w:rsidR="00C7719F" w:rsidRPr="00504936" w:rsidRDefault="00C7719F" w:rsidP="00806DF7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 xml:space="preserve">Vaccine </w:t>
            </w:r>
          </w:p>
        </w:tc>
        <w:tc>
          <w:tcPr>
            <w:tcW w:w="326" w:type="dxa"/>
          </w:tcPr>
          <w:p w14:paraId="01BCF198" w14:textId="77777777" w:rsidR="00C7719F" w:rsidRPr="00504936" w:rsidRDefault="00C7719F" w:rsidP="00806DF7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0" w:type="auto"/>
          </w:tcPr>
          <w:p w14:paraId="488CFD81" w14:textId="77777777" w:rsidR="00C7719F" w:rsidRPr="00504936" w:rsidRDefault="00C7719F" w:rsidP="00806DF7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Age</w:t>
            </w:r>
            <w:r>
              <w:rPr>
                <w:b/>
                <w:bCs/>
              </w:rPr>
              <w:t>1</w:t>
            </w:r>
            <w:r w:rsidRPr="00504936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</w:tcPr>
          <w:p w14:paraId="63E61AED" w14:textId="77777777" w:rsidR="00C7719F" w:rsidRPr="00504936" w:rsidRDefault="00C7719F" w:rsidP="00806DF7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Age</w:t>
            </w:r>
            <w:r>
              <w:rPr>
                <w:b/>
                <w:bCs/>
              </w:rPr>
              <w:t>2</w:t>
            </w:r>
            <w:r w:rsidRPr="00504936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</w:tcPr>
          <w:p w14:paraId="0DA3D782" w14:textId="77777777" w:rsidR="00C7719F" w:rsidRPr="00504936" w:rsidRDefault="00C7719F" w:rsidP="00806DF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SpecialCondition</w:t>
            </w:r>
            <w:proofErr w:type="spellEnd"/>
            <w:r w:rsidRPr="00504936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3"/>
          </w:tcPr>
          <w:p w14:paraId="618F4ECC" w14:textId="77777777" w:rsidR="00C7719F" w:rsidRPr="00504936" w:rsidRDefault="00C7719F" w:rsidP="00806DF7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Immunization record</w:t>
            </w:r>
          </w:p>
        </w:tc>
        <w:tc>
          <w:tcPr>
            <w:tcW w:w="0" w:type="auto"/>
          </w:tcPr>
          <w:p w14:paraId="51CEC744" w14:textId="77777777" w:rsidR="00C7719F" w:rsidRPr="00504936" w:rsidRDefault="00C7719F" w:rsidP="00806DF7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MedIndication1</w:t>
            </w:r>
          </w:p>
        </w:tc>
        <w:tc>
          <w:tcPr>
            <w:tcW w:w="0" w:type="auto"/>
          </w:tcPr>
          <w:p w14:paraId="04BF6FC5" w14:textId="77777777" w:rsidR="00C7719F" w:rsidRPr="00504936" w:rsidRDefault="00C7719F" w:rsidP="00806DF7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MedIndication2</w:t>
            </w:r>
          </w:p>
        </w:tc>
        <w:tc>
          <w:tcPr>
            <w:tcW w:w="0" w:type="auto"/>
          </w:tcPr>
          <w:p w14:paraId="3F2F99E7" w14:textId="77777777" w:rsidR="00C7719F" w:rsidRPr="00504936" w:rsidRDefault="00C7719F" w:rsidP="00806DF7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MedIndication3</w:t>
            </w:r>
          </w:p>
        </w:tc>
        <w:tc>
          <w:tcPr>
            <w:tcW w:w="0" w:type="auto"/>
          </w:tcPr>
          <w:p w14:paraId="20301BBF" w14:textId="77777777" w:rsidR="00C7719F" w:rsidRPr="00504936" w:rsidRDefault="00C7719F" w:rsidP="00806DF7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Todo1</w:t>
            </w:r>
          </w:p>
        </w:tc>
        <w:tc>
          <w:tcPr>
            <w:tcW w:w="0" w:type="auto"/>
          </w:tcPr>
          <w:p w14:paraId="70A52648" w14:textId="77777777" w:rsidR="00C7719F" w:rsidRPr="00504936" w:rsidRDefault="00C7719F" w:rsidP="00806DF7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Todo2</w:t>
            </w:r>
          </w:p>
        </w:tc>
        <w:tc>
          <w:tcPr>
            <w:tcW w:w="0" w:type="auto"/>
          </w:tcPr>
          <w:p w14:paraId="0ABA8555" w14:textId="77777777" w:rsidR="00C7719F" w:rsidRPr="00504936" w:rsidRDefault="00C7719F" w:rsidP="00806DF7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Todo3</w:t>
            </w:r>
          </w:p>
        </w:tc>
        <w:tc>
          <w:tcPr>
            <w:tcW w:w="0" w:type="auto"/>
          </w:tcPr>
          <w:p w14:paraId="3099B405" w14:textId="77777777" w:rsidR="00C7719F" w:rsidRPr="00504936" w:rsidRDefault="00C7719F" w:rsidP="00806DF7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Todo4</w:t>
            </w:r>
          </w:p>
        </w:tc>
        <w:tc>
          <w:tcPr>
            <w:tcW w:w="0" w:type="auto"/>
          </w:tcPr>
          <w:p w14:paraId="139BE8C1" w14:textId="77777777" w:rsidR="00C7719F" w:rsidRPr="00504936" w:rsidRDefault="00C7719F" w:rsidP="00806DF7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Note-display</w:t>
            </w:r>
          </w:p>
        </w:tc>
        <w:tc>
          <w:tcPr>
            <w:tcW w:w="0" w:type="auto"/>
          </w:tcPr>
          <w:p w14:paraId="5F3CEBC9" w14:textId="77777777" w:rsidR="00C7719F" w:rsidRPr="00504936" w:rsidRDefault="00C7719F" w:rsidP="00806DF7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Note</w:t>
            </w:r>
          </w:p>
        </w:tc>
      </w:tr>
      <w:tr w:rsidR="001725E6" w:rsidRPr="00504936" w14:paraId="2D798583" w14:textId="77777777" w:rsidTr="00FD5CCC">
        <w:tc>
          <w:tcPr>
            <w:tcW w:w="0" w:type="auto"/>
          </w:tcPr>
          <w:p w14:paraId="6FB1074F" w14:textId="40A374D2" w:rsidR="00C7719F" w:rsidRPr="00504936" w:rsidRDefault="00C7719F" w:rsidP="00806DF7">
            <w:pPr>
              <w:rPr>
                <w:b/>
                <w:bCs/>
              </w:rPr>
            </w:pPr>
            <w:r>
              <w:rPr>
                <w:b/>
                <w:bCs/>
              </w:rPr>
              <w:t>Inactivated poliovirus (IPV)</w:t>
            </w:r>
          </w:p>
        </w:tc>
        <w:tc>
          <w:tcPr>
            <w:tcW w:w="326" w:type="dxa"/>
          </w:tcPr>
          <w:p w14:paraId="757244E7" w14:textId="77777777" w:rsidR="00C7719F" w:rsidRPr="00504936" w:rsidRDefault="00C7719F" w:rsidP="00806DF7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BCA3EA4" w14:textId="77777777" w:rsidR="00C7719F" w:rsidRPr="00504936" w:rsidRDefault="00C7719F" w:rsidP="00806DF7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8D1E2A2" w14:textId="77777777" w:rsidR="00C7719F" w:rsidRPr="00504936" w:rsidRDefault="00C7719F" w:rsidP="00806DF7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06F03E84" w14:textId="77777777" w:rsidR="00C7719F" w:rsidRPr="00504936" w:rsidRDefault="00C7719F" w:rsidP="00806DF7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99B0360" w14:textId="77777777" w:rsidR="00C7719F" w:rsidRPr="00504936" w:rsidRDefault="00C7719F" w:rsidP="00806DF7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Y/N</w:t>
            </w:r>
          </w:p>
        </w:tc>
        <w:tc>
          <w:tcPr>
            <w:tcW w:w="0" w:type="auto"/>
          </w:tcPr>
          <w:p w14:paraId="5ADD6745" w14:textId="77777777" w:rsidR="00C7719F" w:rsidRPr="00504936" w:rsidRDefault="00C7719F" w:rsidP="00806DF7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504936">
              <w:rPr>
                <w:b/>
                <w:bCs/>
              </w:rPr>
              <w:t>ose</w:t>
            </w:r>
          </w:p>
        </w:tc>
        <w:tc>
          <w:tcPr>
            <w:tcW w:w="0" w:type="auto"/>
          </w:tcPr>
          <w:p w14:paraId="7ACFA365" w14:textId="77777777" w:rsidR="00C7719F" w:rsidRPr="00504936" w:rsidRDefault="00C7719F" w:rsidP="00806DF7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Adm date</w:t>
            </w:r>
          </w:p>
        </w:tc>
        <w:tc>
          <w:tcPr>
            <w:tcW w:w="0" w:type="auto"/>
          </w:tcPr>
          <w:p w14:paraId="0ABC5806" w14:textId="77777777" w:rsidR="00C7719F" w:rsidRPr="00504936" w:rsidRDefault="00C7719F" w:rsidP="00806DF7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6899B3E" w14:textId="77777777" w:rsidR="00C7719F" w:rsidRPr="00504936" w:rsidRDefault="00C7719F" w:rsidP="00806DF7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18159B27" w14:textId="77777777" w:rsidR="00C7719F" w:rsidRPr="00504936" w:rsidRDefault="00C7719F" w:rsidP="00806DF7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0FEDE3F0" w14:textId="77777777" w:rsidR="00C7719F" w:rsidRPr="00504936" w:rsidRDefault="00C7719F" w:rsidP="00806DF7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44E2D94" w14:textId="77777777" w:rsidR="00C7719F" w:rsidRPr="00504936" w:rsidRDefault="00C7719F" w:rsidP="00806DF7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63753DE" w14:textId="77777777" w:rsidR="00C7719F" w:rsidRPr="00504936" w:rsidRDefault="00C7719F" w:rsidP="00806DF7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039941F8" w14:textId="77777777" w:rsidR="00C7719F" w:rsidRPr="00504936" w:rsidRDefault="00C7719F" w:rsidP="00806DF7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29848429" w14:textId="77777777" w:rsidR="00C7719F" w:rsidRPr="00504936" w:rsidRDefault="00C7719F" w:rsidP="00806DF7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BCEF428" w14:textId="02F57500" w:rsidR="00C7719F" w:rsidRPr="00504936" w:rsidRDefault="00A979E5" w:rsidP="00806DF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Minimal age: 6 </w:t>
            </w:r>
            <w:proofErr w:type="spellStart"/>
            <w:r>
              <w:rPr>
                <w:b/>
                <w:bCs/>
              </w:rPr>
              <w:t>wks</w:t>
            </w:r>
            <w:proofErr w:type="spellEnd"/>
            <w:r w:rsidR="00137C0E">
              <w:rPr>
                <w:b/>
                <w:bCs/>
              </w:rPr>
              <w:t xml:space="preserve">; max age: 18 </w:t>
            </w:r>
            <w:proofErr w:type="spellStart"/>
            <w:r w:rsidR="00137C0E">
              <w:rPr>
                <w:b/>
                <w:bCs/>
              </w:rPr>
              <w:t>yrs</w:t>
            </w:r>
            <w:proofErr w:type="spellEnd"/>
          </w:p>
        </w:tc>
      </w:tr>
      <w:tr w:rsidR="00C7719F" w:rsidRPr="00504936" w14:paraId="6E78CD1F" w14:textId="77777777" w:rsidTr="00FD5CCC">
        <w:tc>
          <w:tcPr>
            <w:tcW w:w="21096" w:type="dxa"/>
            <w:gridSpan w:val="17"/>
          </w:tcPr>
          <w:p w14:paraId="2A03CA68" w14:textId="77777777" w:rsidR="00C7719F" w:rsidRPr="00504936" w:rsidRDefault="00C7719F" w:rsidP="00806DF7">
            <w:pPr>
              <w:rPr>
                <w:b/>
                <w:bCs/>
              </w:rPr>
            </w:pPr>
            <w:r>
              <w:rPr>
                <w:b/>
                <w:bCs/>
              </w:rPr>
              <w:t>Regular and catch-up without prior vaccination records</w:t>
            </w:r>
          </w:p>
        </w:tc>
      </w:tr>
      <w:tr w:rsidR="001725E6" w14:paraId="5DF4DFB2" w14:textId="77777777" w:rsidTr="00FD5CCC">
        <w:tc>
          <w:tcPr>
            <w:tcW w:w="0" w:type="auto"/>
          </w:tcPr>
          <w:p w14:paraId="3AD7D736" w14:textId="77777777" w:rsidR="00D97E8A" w:rsidRDefault="00D97E8A" w:rsidP="00806DF7"/>
        </w:tc>
        <w:tc>
          <w:tcPr>
            <w:tcW w:w="326" w:type="dxa"/>
          </w:tcPr>
          <w:p w14:paraId="0568081D" w14:textId="7D474E72" w:rsidR="00D97E8A" w:rsidRDefault="008F6914" w:rsidP="00806DF7">
            <w:r>
              <w:t>1</w:t>
            </w:r>
          </w:p>
        </w:tc>
        <w:tc>
          <w:tcPr>
            <w:tcW w:w="0" w:type="auto"/>
          </w:tcPr>
          <w:p w14:paraId="030BFDAE" w14:textId="5B5FF201" w:rsidR="00D97E8A" w:rsidRDefault="00137C0E" w:rsidP="00806DF7">
            <w:r>
              <w:t xml:space="preserve">= 2 </w:t>
            </w:r>
            <w:proofErr w:type="spellStart"/>
            <w:r>
              <w:t>mon</w:t>
            </w:r>
            <w:proofErr w:type="spellEnd"/>
          </w:p>
        </w:tc>
        <w:tc>
          <w:tcPr>
            <w:tcW w:w="0" w:type="auto"/>
          </w:tcPr>
          <w:p w14:paraId="7E0FB813" w14:textId="77777777" w:rsidR="00D97E8A" w:rsidRDefault="00D97E8A" w:rsidP="00806DF7"/>
        </w:tc>
        <w:tc>
          <w:tcPr>
            <w:tcW w:w="0" w:type="auto"/>
          </w:tcPr>
          <w:p w14:paraId="3C15B621" w14:textId="77777777" w:rsidR="00D97E8A" w:rsidRDefault="00D97E8A" w:rsidP="00806DF7"/>
        </w:tc>
        <w:tc>
          <w:tcPr>
            <w:tcW w:w="0" w:type="auto"/>
          </w:tcPr>
          <w:p w14:paraId="27F8D8E5" w14:textId="69CC5E2E" w:rsidR="00D97E8A" w:rsidRDefault="00D97E8A" w:rsidP="00806DF7">
            <w:r>
              <w:t>N + No IPV</w:t>
            </w:r>
          </w:p>
        </w:tc>
        <w:tc>
          <w:tcPr>
            <w:tcW w:w="0" w:type="auto"/>
          </w:tcPr>
          <w:p w14:paraId="10A598EB" w14:textId="77777777" w:rsidR="00D97E8A" w:rsidRDefault="00D97E8A" w:rsidP="00806DF7"/>
        </w:tc>
        <w:tc>
          <w:tcPr>
            <w:tcW w:w="0" w:type="auto"/>
          </w:tcPr>
          <w:p w14:paraId="3BE82D0A" w14:textId="77777777" w:rsidR="00D97E8A" w:rsidRDefault="00D97E8A" w:rsidP="00806DF7"/>
        </w:tc>
        <w:tc>
          <w:tcPr>
            <w:tcW w:w="0" w:type="auto"/>
          </w:tcPr>
          <w:p w14:paraId="55149EEA" w14:textId="77777777" w:rsidR="00D97E8A" w:rsidRDefault="00D97E8A" w:rsidP="00806DF7"/>
        </w:tc>
        <w:tc>
          <w:tcPr>
            <w:tcW w:w="0" w:type="auto"/>
          </w:tcPr>
          <w:p w14:paraId="13215F63" w14:textId="77777777" w:rsidR="00D97E8A" w:rsidRDefault="00D97E8A" w:rsidP="00806DF7"/>
        </w:tc>
        <w:tc>
          <w:tcPr>
            <w:tcW w:w="0" w:type="auto"/>
          </w:tcPr>
          <w:p w14:paraId="02550D6B" w14:textId="77777777" w:rsidR="00D97E8A" w:rsidRDefault="00D97E8A" w:rsidP="00806DF7"/>
        </w:tc>
        <w:tc>
          <w:tcPr>
            <w:tcW w:w="0" w:type="auto"/>
          </w:tcPr>
          <w:p w14:paraId="13F07B0B" w14:textId="2AD63F75" w:rsidR="00D97E8A" w:rsidRDefault="00137C0E" w:rsidP="00806DF7">
            <w:proofErr w:type="gramStart"/>
            <w:r>
              <w:t xml:space="preserve">Admin </w:t>
            </w:r>
            <w:r w:rsidR="00D97E8A">
              <w:t xml:space="preserve"> 1</w:t>
            </w:r>
            <w:proofErr w:type="gramEnd"/>
            <w:r w:rsidR="00D97E8A" w:rsidRPr="00D97E8A">
              <w:rPr>
                <w:vertAlign w:val="superscript"/>
              </w:rPr>
              <w:t>st</w:t>
            </w:r>
            <w:r w:rsidR="00D97E8A">
              <w:t xml:space="preserve"> does </w:t>
            </w:r>
          </w:p>
        </w:tc>
        <w:tc>
          <w:tcPr>
            <w:tcW w:w="0" w:type="auto"/>
          </w:tcPr>
          <w:p w14:paraId="0BAD1F2E" w14:textId="37097032" w:rsidR="00D97E8A" w:rsidRDefault="00137C0E" w:rsidP="00806DF7">
            <w:r>
              <w:t>Schedule 2</w:t>
            </w:r>
            <w:r w:rsidRPr="00137C0E">
              <w:rPr>
                <w:vertAlign w:val="superscript"/>
              </w:rPr>
              <w:t>nd</w:t>
            </w:r>
            <w:r>
              <w:t xml:space="preserve"> dose at age of 4 </w:t>
            </w:r>
            <w:proofErr w:type="spellStart"/>
            <w:r>
              <w:t>mon</w:t>
            </w:r>
            <w:proofErr w:type="spellEnd"/>
          </w:p>
        </w:tc>
        <w:tc>
          <w:tcPr>
            <w:tcW w:w="0" w:type="auto"/>
          </w:tcPr>
          <w:p w14:paraId="0B91EB73" w14:textId="2980806C" w:rsidR="00D97E8A" w:rsidRDefault="00137C0E" w:rsidP="00806DF7">
            <w:r>
              <w:t>Schedule 3</w:t>
            </w:r>
            <w:r w:rsidRPr="00137C0E">
              <w:rPr>
                <w:vertAlign w:val="superscript"/>
              </w:rPr>
              <w:t>rd</w:t>
            </w:r>
            <w:r>
              <w:t xml:space="preserve"> dose at age of (&gt;=6 </w:t>
            </w:r>
            <w:proofErr w:type="spellStart"/>
            <w:r>
              <w:t>mon</w:t>
            </w:r>
            <w:proofErr w:type="spellEnd"/>
            <w:r>
              <w:t xml:space="preserve"> AND &lt;= 18 </w:t>
            </w:r>
            <w:proofErr w:type="spellStart"/>
            <w:r>
              <w:t>mon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7802560B" w14:textId="42DA03CA" w:rsidR="00D97E8A" w:rsidRDefault="00137C0E" w:rsidP="00806DF7">
            <w:r>
              <w:t>Schedule 4</w:t>
            </w:r>
            <w:r w:rsidRPr="00137C0E">
              <w:rPr>
                <w:vertAlign w:val="superscript"/>
              </w:rPr>
              <w:t>th</w:t>
            </w:r>
            <w:r>
              <w:t xml:space="preserve"> dose at age of (</w:t>
            </w:r>
            <w:r w:rsidR="00594671">
              <w:t xml:space="preserve">&gt;= 4 </w:t>
            </w:r>
            <w:proofErr w:type="spellStart"/>
            <w:r w:rsidR="00594671">
              <w:t>yrs</w:t>
            </w:r>
            <w:proofErr w:type="spellEnd"/>
            <w:r w:rsidR="00594671">
              <w:t xml:space="preserve"> AND &lt;= 6 </w:t>
            </w:r>
            <w:proofErr w:type="spellStart"/>
            <w:r w:rsidR="00594671">
              <w:t>yrs</w:t>
            </w:r>
            <w:proofErr w:type="spellEnd"/>
            <w:r w:rsidR="00594671">
              <w:t xml:space="preserve">) AND &gt;= 6 </w:t>
            </w:r>
            <w:proofErr w:type="spellStart"/>
            <w:r w:rsidR="00594671">
              <w:t>mon</w:t>
            </w:r>
            <w:proofErr w:type="spellEnd"/>
            <w:r w:rsidR="00594671">
              <w:t xml:space="preserve"> from 3</w:t>
            </w:r>
            <w:r w:rsidR="00594671" w:rsidRPr="00594671">
              <w:rPr>
                <w:vertAlign w:val="superscript"/>
              </w:rPr>
              <w:t>rd</w:t>
            </w:r>
            <w:r w:rsidR="00594671">
              <w:t xml:space="preserve"> dose</w:t>
            </w:r>
          </w:p>
        </w:tc>
        <w:tc>
          <w:tcPr>
            <w:tcW w:w="0" w:type="auto"/>
          </w:tcPr>
          <w:p w14:paraId="0CABD7D7" w14:textId="77777777" w:rsidR="00D97E8A" w:rsidRDefault="00D97E8A" w:rsidP="00806DF7"/>
        </w:tc>
        <w:tc>
          <w:tcPr>
            <w:tcW w:w="0" w:type="auto"/>
          </w:tcPr>
          <w:p w14:paraId="3783FFB0" w14:textId="77777777" w:rsidR="00D97E8A" w:rsidRDefault="00D97E8A" w:rsidP="00806DF7"/>
        </w:tc>
      </w:tr>
      <w:tr w:rsidR="001725E6" w14:paraId="28BFCFB3" w14:textId="77777777" w:rsidTr="00FD5CCC">
        <w:tc>
          <w:tcPr>
            <w:tcW w:w="0" w:type="auto"/>
          </w:tcPr>
          <w:p w14:paraId="72B95E40" w14:textId="77777777" w:rsidR="003622E2" w:rsidRDefault="003622E2" w:rsidP="00806DF7"/>
        </w:tc>
        <w:tc>
          <w:tcPr>
            <w:tcW w:w="326" w:type="dxa"/>
          </w:tcPr>
          <w:p w14:paraId="4C61C120" w14:textId="339978A8" w:rsidR="003622E2" w:rsidRDefault="008F6914" w:rsidP="00806DF7">
            <w:r>
              <w:t>2</w:t>
            </w:r>
          </w:p>
        </w:tc>
        <w:tc>
          <w:tcPr>
            <w:tcW w:w="0" w:type="auto"/>
          </w:tcPr>
          <w:p w14:paraId="5D3AB679" w14:textId="7F0C481F" w:rsidR="003622E2" w:rsidRDefault="00594671" w:rsidP="00806DF7">
            <w:r>
              <w:t xml:space="preserve">&gt;= </w:t>
            </w:r>
            <w:r w:rsidR="001725E6">
              <w:t>4</w:t>
            </w:r>
            <w:r w:rsidR="00174AA2">
              <w:t xml:space="preserve"> </w:t>
            </w:r>
            <w:proofErr w:type="spellStart"/>
            <w:r w:rsidR="00E47629">
              <w:t>mon</w:t>
            </w:r>
            <w:proofErr w:type="spellEnd"/>
          </w:p>
        </w:tc>
        <w:tc>
          <w:tcPr>
            <w:tcW w:w="0" w:type="auto"/>
          </w:tcPr>
          <w:p w14:paraId="30773599" w14:textId="1419886C" w:rsidR="003622E2" w:rsidRDefault="00594671" w:rsidP="00806DF7">
            <w:r>
              <w:t xml:space="preserve">&lt;= 6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684FE8CD" w14:textId="77777777" w:rsidR="003622E2" w:rsidRDefault="003622E2" w:rsidP="00806DF7"/>
        </w:tc>
        <w:tc>
          <w:tcPr>
            <w:tcW w:w="0" w:type="auto"/>
          </w:tcPr>
          <w:p w14:paraId="5CA2DF7B" w14:textId="2400CF80" w:rsidR="003622E2" w:rsidRDefault="00594671" w:rsidP="00806DF7">
            <w:r>
              <w:t>N + No IPV</w:t>
            </w:r>
          </w:p>
        </w:tc>
        <w:tc>
          <w:tcPr>
            <w:tcW w:w="0" w:type="auto"/>
          </w:tcPr>
          <w:p w14:paraId="6F6457CF" w14:textId="77777777" w:rsidR="003622E2" w:rsidRDefault="003622E2" w:rsidP="00806DF7"/>
        </w:tc>
        <w:tc>
          <w:tcPr>
            <w:tcW w:w="0" w:type="auto"/>
          </w:tcPr>
          <w:p w14:paraId="77899024" w14:textId="77777777" w:rsidR="003622E2" w:rsidRDefault="003622E2" w:rsidP="00806DF7"/>
        </w:tc>
        <w:tc>
          <w:tcPr>
            <w:tcW w:w="0" w:type="auto"/>
          </w:tcPr>
          <w:p w14:paraId="736B9D4D" w14:textId="77777777" w:rsidR="003622E2" w:rsidRDefault="003622E2" w:rsidP="00806DF7"/>
        </w:tc>
        <w:tc>
          <w:tcPr>
            <w:tcW w:w="0" w:type="auto"/>
          </w:tcPr>
          <w:p w14:paraId="027E864B" w14:textId="77777777" w:rsidR="003622E2" w:rsidRDefault="003622E2" w:rsidP="00806DF7"/>
        </w:tc>
        <w:tc>
          <w:tcPr>
            <w:tcW w:w="0" w:type="auto"/>
          </w:tcPr>
          <w:p w14:paraId="4AF28D57" w14:textId="77777777" w:rsidR="003622E2" w:rsidRDefault="003622E2" w:rsidP="00806DF7"/>
        </w:tc>
        <w:tc>
          <w:tcPr>
            <w:tcW w:w="0" w:type="auto"/>
          </w:tcPr>
          <w:p w14:paraId="56250EE2" w14:textId="428ED3DF" w:rsidR="003622E2" w:rsidRDefault="00594671" w:rsidP="00806DF7">
            <w:r>
              <w:t>Admin 1</w:t>
            </w:r>
            <w:r w:rsidRPr="00594671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66B8E17F" w14:textId="7D9647CC" w:rsidR="003622E2" w:rsidRDefault="00594671" w:rsidP="00806DF7">
            <w:r>
              <w:t>Schedule 2</w:t>
            </w:r>
            <w:r w:rsidRPr="00594671">
              <w:rPr>
                <w:vertAlign w:val="superscript"/>
              </w:rPr>
              <w:t>nd</w:t>
            </w:r>
            <w:r>
              <w:t xml:space="preserve"> dose = 4 </w:t>
            </w:r>
            <w:proofErr w:type="spellStart"/>
            <w:r>
              <w:t>wks</w:t>
            </w:r>
            <w:proofErr w:type="spellEnd"/>
            <w:r>
              <w:t xml:space="preserve"> from 1</w:t>
            </w:r>
            <w:proofErr w:type="gramStart"/>
            <w:r w:rsidRPr="00594671">
              <w:rPr>
                <w:vertAlign w:val="superscript"/>
              </w:rPr>
              <w:t>st</w:t>
            </w:r>
            <w:r>
              <w:t xml:space="preserve">  dose</w:t>
            </w:r>
            <w:proofErr w:type="gramEnd"/>
            <w:r>
              <w:t xml:space="preserve"> </w:t>
            </w:r>
          </w:p>
        </w:tc>
        <w:tc>
          <w:tcPr>
            <w:tcW w:w="0" w:type="auto"/>
          </w:tcPr>
          <w:p w14:paraId="5DAFA678" w14:textId="48DB09DE" w:rsidR="003622E2" w:rsidRDefault="00594671" w:rsidP="00806DF7">
            <w:r>
              <w:t>Schedule 3</w:t>
            </w:r>
            <w:r w:rsidRPr="00594671">
              <w:rPr>
                <w:vertAlign w:val="superscript"/>
              </w:rPr>
              <w:t>rd</w:t>
            </w:r>
            <w:r>
              <w:t xml:space="preserve"> dose (= 4 </w:t>
            </w:r>
            <w:proofErr w:type="spellStart"/>
            <w:r>
              <w:t>wks</w:t>
            </w:r>
            <w:proofErr w:type="spellEnd"/>
            <w:r>
              <w:t xml:space="preserve"> from 2</w:t>
            </w:r>
            <w:r w:rsidRPr="00594671">
              <w:rPr>
                <w:vertAlign w:val="superscript"/>
              </w:rPr>
              <w:t>nd</w:t>
            </w:r>
            <w:r>
              <w:t xml:space="preserve"> dose if age &lt; 4 </w:t>
            </w:r>
            <w:proofErr w:type="spellStart"/>
            <w:r>
              <w:t>yrs</w:t>
            </w:r>
            <w:proofErr w:type="spellEnd"/>
            <w:r>
              <w:t xml:space="preserve">) OR (= 6 </w:t>
            </w:r>
            <w:proofErr w:type="spellStart"/>
            <w:r>
              <w:t>mon</w:t>
            </w:r>
            <w:proofErr w:type="spellEnd"/>
            <w:r>
              <w:t xml:space="preserve"> if age &gt; 4 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3692218F" w14:textId="300F47E6" w:rsidR="003622E2" w:rsidRDefault="00594671" w:rsidP="00806DF7">
            <w:r>
              <w:t>Schedule 4</w:t>
            </w:r>
            <w:r w:rsidRPr="00594671">
              <w:rPr>
                <w:vertAlign w:val="superscript"/>
              </w:rPr>
              <w:t>th</w:t>
            </w:r>
            <w:r>
              <w:t xml:space="preserve"> dose if </w:t>
            </w:r>
            <w:r w:rsidR="00FB1233">
              <w:t>(</w:t>
            </w:r>
            <w:r>
              <w:t xml:space="preserve">age </w:t>
            </w:r>
            <w:r w:rsidR="00FB1233">
              <w:t>&gt;</w:t>
            </w:r>
            <w:r>
              <w:t xml:space="preserve">= 4 </w:t>
            </w:r>
            <w:proofErr w:type="spellStart"/>
            <w:r>
              <w:t>yrs</w:t>
            </w:r>
            <w:proofErr w:type="spellEnd"/>
            <w:r>
              <w:t xml:space="preserve"> AND = 6 </w:t>
            </w:r>
            <w:proofErr w:type="spellStart"/>
            <w:r>
              <w:t>mon</w:t>
            </w:r>
            <w:proofErr w:type="spellEnd"/>
            <w:r>
              <w:t xml:space="preserve"> from 3</w:t>
            </w:r>
            <w:r w:rsidRPr="00594671">
              <w:rPr>
                <w:vertAlign w:val="superscript"/>
              </w:rPr>
              <w:t>rd</w:t>
            </w:r>
            <w:r>
              <w:t xml:space="preserve"> dose</w:t>
            </w:r>
            <w:r w:rsidR="00FB1233">
              <w:t xml:space="preserve"> AND 3</w:t>
            </w:r>
            <w:r w:rsidR="00FB1233" w:rsidRPr="00FB1233">
              <w:rPr>
                <w:vertAlign w:val="superscript"/>
              </w:rPr>
              <w:t>rd</w:t>
            </w:r>
            <w:r w:rsidR="00FB1233">
              <w:t xml:space="preserve"> dose </w:t>
            </w:r>
            <w:r w:rsidR="005D67AF">
              <w:t xml:space="preserve">was administered </w:t>
            </w:r>
            <w:r w:rsidR="00FB1233">
              <w:t xml:space="preserve">&lt; 4 </w:t>
            </w:r>
            <w:proofErr w:type="spellStart"/>
            <w:r w:rsidR="00FB1233">
              <w:t>yrs</w:t>
            </w:r>
            <w:proofErr w:type="spellEnd"/>
            <w:r w:rsidR="00FB1233">
              <w:t>)</w:t>
            </w:r>
          </w:p>
        </w:tc>
        <w:tc>
          <w:tcPr>
            <w:tcW w:w="0" w:type="auto"/>
          </w:tcPr>
          <w:p w14:paraId="1F1E4E3B" w14:textId="77777777" w:rsidR="003622E2" w:rsidRDefault="003622E2" w:rsidP="00806DF7"/>
        </w:tc>
        <w:tc>
          <w:tcPr>
            <w:tcW w:w="0" w:type="auto"/>
          </w:tcPr>
          <w:p w14:paraId="68ABFAC2" w14:textId="77777777" w:rsidR="003622E2" w:rsidRDefault="003622E2" w:rsidP="00806DF7"/>
        </w:tc>
      </w:tr>
      <w:tr w:rsidR="001725E6" w14:paraId="732732DB" w14:textId="77777777" w:rsidTr="00FD5CCC">
        <w:tc>
          <w:tcPr>
            <w:tcW w:w="0" w:type="auto"/>
          </w:tcPr>
          <w:p w14:paraId="2B621A32" w14:textId="77777777" w:rsidR="00C7719F" w:rsidRDefault="00C7719F" w:rsidP="00806DF7"/>
        </w:tc>
        <w:tc>
          <w:tcPr>
            <w:tcW w:w="326" w:type="dxa"/>
          </w:tcPr>
          <w:p w14:paraId="6D93B46C" w14:textId="21B687A5" w:rsidR="00C7719F" w:rsidRDefault="008F6914" w:rsidP="00806DF7">
            <w:r>
              <w:t>3</w:t>
            </w:r>
          </w:p>
        </w:tc>
        <w:tc>
          <w:tcPr>
            <w:tcW w:w="0" w:type="auto"/>
          </w:tcPr>
          <w:p w14:paraId="567D7F48" w14:textId="0B537965" w:rsidR="00C7719F" w:rsidRDefault="00FB1233" w:rsidP="00806DF7">
            <w:r>
              <w:t xml:space="preserve">&gt;= 7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2788C44D" w14:textId="4D0ED025" w:rsidR="00C7719F" w:rsidRDefault="00FB1233" w:rsidP="00806DF7">
            <w:r>
              <w:t xml:space="preserve">&lt; 18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44DF7AF7" w14:textId="77777777" w:rsidR="00C7719F" w:rsidRDefault="00C7719F" w:rsidP="00806DF7"/>
        </w:tc>
        <w:tc>
          <w:tcPr>
            <w:tcW w:w="0" w:type="auto"/>
          </w:tcPr>
          <w:p w14:paraId="4C7D2A06" w14:textId="73618813" w:rsidR="00C7719F" w:rsidRDefault="00FB1233" w:rsidP="00806DF7">
            <w:r>
              <w:t>N + No IPV</w:t>
            </w:r>
          </w:p>
        </w:tc>
        <w:tc>
          <w:tcPr>
            <w:tcW w:w="0" w:type="auto"/>
          </w:tcPr>
          <w:p w14:paraId="78C20F47" w14:textId="77777777" w:rsidR="00C7719F" w:rsidRDefault="00C7719F" w:rsidP="00806DF7"/>
        </w:tc>
        <w:tc>
          <w:tcPr>
            <w:tcW w:w="0" w:type="auto"/>
          </w:tcPr>
          <w:p w14:paraId="47D11499" w14:textId="77777777" w:rsidR="00C7719F" w:rsidRDefault="00C7719F" w:rsidP="00806DF7"/>
        </w:tc>
        <w:tc>
          <w:tcPr>
            <w:tcW w:w="0" w:type="auto"/>
          </w:tcPr>
          <w:p w14:paraId="3B100A86" w14:textId="77777777" w:rsidR="00C7719F" w:rsidRDefault="00C7719F" w:rsidP="00806DF7"/>
        </w:tc>
        <w:tc>
          <w:tcPr>
            <w:tcW w:w="0" w:type="auto"/>
          </w:tcPr>
          <w:p w14:paraId="71708175" w14:textId="77777777" w:rsidR="00C7719F" w:rsidRDefault="00C7719F" w:rsidP="00806DF7"/>
        </w:tc>
        <w:tc>
          <w:tcPr>
            <w:tcW w:w="0" w:type="auto"/>
          </w:tcPr>
          <w:p w14:paraId="042349FD" w14:textId="77777777" w:rsidR="00C7719F" w:rsidRDefault="00C7719F" w:rsidP="00806DF7"/>
        </w:tc>
        <w:tc>
          <w:tcPr>
            <w:tcW w:w="0" w:type="auto"/>
          </w:tcPr>
          <w:p w14:paraId="58DA125A" w14:textId="23157F6E" w:rsidR="00C7719F" w:rsidRDefault="004F6AC7" w:rsidP="00806DF7">
            <w:r>
              <w:t>Admin 1</w:t>
            </w:r>
            <w:r w:rsidRPr="004F6AC7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40FEDD50" w14:textId="288B5F78" w:rsidR="00C7719F" w:rsidRDefault="004F6AC7" w:rsidP="00806DF7">
            <w:r>
              <w:t>Schedule 2</w:t>
            </w:r>
            <w:r w:rsidRPr="004F6AC7">
              <w:rPr>
                <w:vertAlign w:val="superscript"/>
              </w:rPr>
              <w:t>nd</w:t>
            </w:r>
            <w:r>
              <w:t xml:space="preserve"> dose = 4 </w:t>
            </w:r>
            <w:proofErr w:type="spellStart"/>
            <w:r>
              <w:t>wks</w:t>
            </w:r>
            <w:proofErr w:type="spellEnd"/>
            <w:r>
              <w:t xml:space="preserve"> from 1</w:t>
            </w:r>
            <w:r w:rsidRPr="004F6AC7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0C7D1F01" w14:textId="74F933DC" w:rsidR="00C7719F" w:rsidRDefault="004F6AC7" w:rsidP="00806DF7">
            <w:r>
              <w:t>Schedule 3</w:t>
            </w:r>
            <w:r w:rsidRPr="004F6AC7">
              <w:rPr>
                <w:vertAlign w:val="superscript"/>
              </w:rPr>
              <w:t>rd</w:t>
            </w:r>
            <w:r>
              <w:t xml:space="preserve"> dose &gt;= 6 </w:t>
            </w:r>
            <w:proofErr w:type="spellStart"/>
            <w:r>
              <w:t>mon</w:t>
            </w:r>
            <w:proofErr w:type="spellEnd"/>
            <w:r>
              <w:t xml:space="preserve"> from 2</w:t>
            </w:r>
            <w:r w:rsidRPr="004F6AC7">
              <w:rPr>
                <w:vertAlign w:val="superscript"/>
              </w:rPr>
              <w:t>nd</w:t>
            </w:r>
            <w:r>
              <w:t xml:space="preserve"> dose</w:t>
            </w:r>
          </w:p>
        </w:tc>
        <w:tc>
          <w:tcPr>
            <w:tcW w:w="0" w:type="auto"/>
          </w:tcPr>
          <w:p w14:paraId="371B3425" w14:textId="41978C10" w:rsidR="00C7719F" w:rsidRDefault="004F6AC7" w:rsidP="00806DF7">
            <w:r>
              <w:t>Schedule 4</w:t>
            </w:r>
            <w:r w:rsidRPr="004F6AC7">
              <w:rPr>
                <w:vertAlign w:val="superscript"/>
              </w:rPr>
              <w:t>th</w:t>
            </w:r>
            <w:r>
              <w:t xml:space="preserve"> dose if (</w:t>
            </w:r>
            <w:r w:rsidR="00D50DE6">
              <w:t>3</w:t>
            </w:r>
            <w:r w:rsidR="00D50DE6" w:rsidRPr="00D50DE6">
              <w:rPr>
                <w:vertAlign w:val="superscript"/>
              </w:rPr>
              <w:t>rd</w:t>
            </w:r>
            <w:r w:rsidR="00D50DE6">
              <w:t xml:space="preserve"> dose was administered &lt; 4 </w:t>
            </w:r>
            <w:proofErr w:type="spellStart"/>
            <w:r w:rsidR="00D50DE6">
              <w:t>yrs</w:t>
            </w:r>
            <w:proofErr w:type="spellEnd"/>
            <w:r w:rsidR="00D50DE6">
              <w:t xml:space="preserve"> of age OR </w:t>
            </w:r>
            <w:r w:rsidR="001725E6">
              <w:t>3</w:t>
            </w:r>
            <w:r w:rsidR="001725E6" w:rsidRPr="001725E6">
              <w:rPr>
                <w:vertAlign w:val="superscript"/>
              </w:rPr>
              <w:t>rd</w:t>
            </w:r>
            <w:r w:rsidR="001725E6">
              <w:t xml:space="preserve"> dose </w:t>
            </w:r>
            <w:r w:rsidR="00174AA2">
              <w:t xml:space="preserve">was administered </w:t>
            </w:r>
            <w:r w:rsidR="00D50DE6">
              <w:t xml:space="preserve">&lt; 6 </w:t>
            </w:r>
            <w:proofErr w:type="spellStart"/>
            <w:r w:rsidR="00D50DE6">
              <w:t>mon</w:t>
            </w:r>
            <w:proofErr w:type="spellEnd"/>
            <w:r w:rsidR="00D50DE6">
              <w:t xml:space="preserve"> from 2</w:t>
            </w:r>
            <w:r w:rsidR="00D50DE6" w:rsidRPr="00D50DE6">
              <w:rPr>
                <w:vertAlign w:val="superscript"/>
              </w:rPr>
              <w:t>nd</w:t>
            </w:r>
            <w:r w:rsidR="00D50DE6">
              <w:t xml:space="preserve"> dose</w:t>
            </w:r>
            <w:r>
              <w:t>)</w:t>
            </w:r>
          </w:p>
        </w:tc>
        <w:tc>
          <w:tcPr>
            <w:tcW w:w="0" w:type="auto"/>
          </w:tcPr>
          <w:p w14:paraId="29AC2D8F" w14:textId="77777777" w:rsidR="00C7719F" w:rsidRDefault="00C7719F" w:rsidP="00806DF7"/>
        </w:tc>
        <w:tc>
          <w:tcPr>
            <w:tcW w:w="0" w:type="auto"/>
          </w:tcPr>
          <w:p w14:paraId="4D5C90AE" w14:textId="3A4B2E57" w:rsidR="00C7719F" w:rsidRDefault="001725E6" w:rsidP="00806DF7">
            <w:r>
              <w:t>A fourth dose of IPV is indicated if all previous doses were administered at &lt; 4 years or if the third dose was administered &lt; 6 months after the second dose.</w:t>
            </w:r>
          </w:p>
        </w:tc>
      </w:tr>
      <w:tr w:rsidR="001725E6" w14:paraId="6A4E6305" w14:textId="77777777" w:rsidTr="00FD5CCC">
        <w:tc>
          <w:tcPr>
            <w:tcW w:w="0" w:type="auto"/>
          </w:tcPr>
          <w:p w14:paraId="0EA68534" w14:textId="77777777" w:rsidR="00EE55C2" w:rsidRDefault="00EE55C2" w:rsidP="00EE55C2"/>
        </w:tc>
        <w:tc>
          <w:tcPr>
            <w:tcW w:w="326" w:type="dxa"/>
          </w:tcPr>
          <w:p w14:paraId="2550DAC2" w14:textId="727E8AC6" w:rsidR="00EE55C2" w:rsidRDefault="008F6914" w:rsidP="00EE55C2">
            <w:r>
              <w:t>4</w:t>
            </w:r>
          </w:p>
        </w:tc>
        <w:tc>
          <w:tcPr>
            <w:tcW w:w="0" w:type="auto"/>
          </w:tcPr>
          <w:p w14:paraId="29E5072A" w14:textId="6191335F" w:rsidR="00EE55C2" w:rsidRDefault="00EE55C2" w:rsidP="00EE55C2">
            <w:r>
              <w:t xml:space="preserve">&gt;= 18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5250A30F" w14:textId="77777777" w:rsidR="00EE55C2" w:rsidRDefault="00EE55C2" w:rsidP="00EE55C2"/>
        </w:tc>
        <w:tc>
          <w:tcPr>
            <w:tcW w:w="0" w:type="auto"/>
          </w:tcPr>
          <w:p w14:paraId="7A8C5741" w14:textId="77777777" w:rsidR="00EE55C2" w:rsidRDefault="00EE55C2" w:rsidP="00EE55C2"/>
        </w:tc>
        <w:tc>
          <w:tcPr>
            <w:tcW w:w="0" w:type="auto"/>
          </w:tcPr>
          <w:p w14:paraId="74FC4C86" w14:textId="50FA5D0A" w:rsidR="00EE55C2" w:rsidRDefault="00EE55C2" w:rsidP="00EE55C2">
            <w:r>
              <w:t>N + No IPV</w:t>
            </w:r>
          </w:p>
        </w:tc>
        <w:tc>
          <w:tcPr>
            <w:tcW w:w="0" w:type="auto"/>
          </w:tcPr>
          <w:p w14:paraId="0E10B0E3" w14:textId="77777777" w:rsidR="00EE55C2" w:rsidRDefault="00EE55C2" w:rsidP="00EE55C2"/>
        </w:tc>
        <w:tc>
          <w:tcPr>
            <w:tcW w:w="0" w:type="auto"/>
          </w:tcPr>
          <w:p w14:paraId="315E9FD9" w14:textId="77777777" w:rsidR="00EE55C2" w:rsidRDefault="00EE55C2" w:rsidP="00EE55C2"/>
        </w:tc>
        <w:tc>
          <w:tcPr>
            <w:tcW w:w="0" w:type="auto"/>
          </w:tcPr>
          <w:p w14:paraId="16272831" w14:textId="77777777" w:rsidR="00EE55C2" w:rsidRDefault="00EE55C2" w:rsidP="00EE55C2"/>
        </w:tc>
        <w:tc>
          <w:tcPr>
            <w:tcW w:w="0" w:type="auto"/>
          </w:tcPr>
          <w:p w14:paraId="773DA9E7" w14:textId="77777777" w:rsidR="00EE55C2" w:rsidRDefault="00EE55C2" w:rsidP="00EE55C2"/>
        </w:tc>
        <w:tc>
          <w:tcPr>
            <w:tcW w:w="0" w:type="auto"/>
          </w:tcPr>
          <w:p w14:paraId="13ABF569" w14:textId="77777777" w:rsidR="00EE55C2" w:rsidRDefault="00EE55C2" w:rsidP="00EE55C2"/>
        </w:tc>
        <w:tc>
          <w:tcPr>
            <w:tcW w:w="0" w:type="auto"/>
          </w:tcPr>
          <w:p w14:paraId="46F2859A" w14:textId="77777777" w:rsidR="00EE55C2" w:rsidRDefault="00EE55C2" w:rsidP="00EE55C2"/>
        </w:tc>
        <w:tc>
          <w:tcPr>
            <w:tcW w:w="0" w:type="auto"/>
          </w:tcPr>
          <w:p w14:paraId="60FC3138" w14:textId="77777777" w:rsidR="00EE55C2" w:rsidRDefault="00EE55C2" w:rsidP="00EE55C2"/>
        </w:tc>
        <w:tc>
          <w:tcPr>
            <w:tcW w:w="0" w:type="auto"/>
          </w:tcPr>
          <w:p w14:paraId="45F92E19" w14:textId="77777777" w:rsidR="00EE55C2" w:rsidRDefault="00EE55C2" w:rsidP="00EE55C2"/>
        </w:tc>
        <w:tc>
          <w:tcPr>
            <w:tcW w:w="0" w:type="auto"/>
          </w:tcPr>
          <w:p w14:paraId="036A5F7C" w14:textId="77777777" w:rsidR="00EE55C2" w:rsidRDefault="00EE55C2" w:rsidP="00EE55C2"/>
        </w:tc>
        <w:tc>
          <w:tcPr>
            <w:tcW w:w="0" w:type="auto"/>
          </w:tcPr>
          <w:p w14:paraId="22DDC8D4" w14:textId="78E95508" w:rsidR="00EE55C2" w:rsidRDefault="00CD011A" w:rsidP="00EE55C2">
            <w:r>
              <w:t>IPV is n</w:t>
            </w:r>
            <w:r w:rsidR="00EE55C2">
              <w:t xml:space="preserve">ot </w:t>
            </w:r>
            <w:r>
              <w:t xml:space="preserve">routinely </w:t>
            </w:r>
            <w:r w:rsidR="00EE55C2">
              <w:t>recommended to US Residents</w:t>
            </w:r>
          </w:p>
        </w:tc>
        <w:tc>
          <w:tcPr>
            <w:tcW w:w="0" w:type="auto"/>
          </w:tcPr>
          <w:p w14:paraId="316E2A02" w14:textId="77777777" w:rsidR="00EE55C2" w:rsidRDefault="00EE55C2" w:rsidP="00EE55C2"/>
        </w:tc>
      </w:tr>
      <w:tr w:rsidR="00EE55C2" w:rsidRPr="00475B92" w14:paraId="3D455B49" w14:textId="77777777" w:rsidTr="00FD5CCC">
        <w:tc>
          <w:tcPr>
            <w:tcW w:w="21096" w:type="dxa"/>
            <w:gridSpan w:val="17"/>
          </w:tcPr>
          <w:p w14:paraId="3A9D3D4C" w14:textId="377952CC" w:rsidR="00EE55C2" w:rsidRPr="00475B92" w:rsidRDefault="00EE55C2" w:rsidP="00EE55C2">
            <w:pPr>
              <w:rPr>
                <w:b/>
                <w:bCs/>
              </w:rPr>
            </w:pPr>
            <w:r w:rsidRPr="00475B92">
              <w:rPr>
                <w:b/>
                <w:bCs/>
              </w:rPr>
              <w:t>Regular and catch-up with prior vaccination records</w:t>
            </w:r>
          </w:p>
        </w:tc>
      </w:tr>
      <w:tr w:rsidR="001725E6" w14:paraId="60DFEE1B" w14:textId="77777777" w:rsidTr="00FD5CCC">
        <w:tc>
          <w:tcPr>
            <w:tcW w:w="0" w:type="auto"/>
          </w:tcPr>
          <w:p w14:paraId="45E1CA9F" w14:textId="77777777" w:rsidR="00DB4D65" w:rsidRDefault="00DB4D65" w:rsidP="00EE55C2"/>
        </w:tc>
        <w:tc>
          <w:tcPr>
            <w:tcW w:w="326" w:type="dxa"/>
          </w:tcPr>
          <w:p w14:paraId="02270B09" w14:textId="49C5B890" w:rsidR="00DB4D65" w:rsidRDefault="00A303D6" w:rsidP="00EE55C2">
            <w:r>
              <w:t>5</w:t>
            </w:r>
          </w:p>
        </w:tc>
        <w:tc>
          <w:tcPr>
            <w:tcW w:w="0" w:type="auto"/>
          </w:tcPr>
          <w:p w14:paraId="2EDF0082" w14:textId="30BBF8E6" w:rsidR="00DB4D65" w:rsidRDefault="00DB4D65" w:rsidP="00EE55C2">
            <w:pPr>
              <w:pStyle w:val="ListParagraph"/>
              <w:ind w:left="36"/>
            </w:pPr>
            <w:r>
              <w:t>&gt;=</w:t>
            </w:r>
            <w:r w:rsidR="00FA3459">
              <w:t xml:space="preserve"> 4 Mon</w:t>
            </w:r>
          </w:p>
        </w:tc>
        <w:tc>
          <w:tcPr>
            <w:tcW w:w="0" w:type="auto"/>
          </w:tcPr>
          <w:p w14:paraId="3C234376" w14:textId="65C5B9BE" w:rsidR="00DB4D65" w:rsidRDefault="00DB4D65" w:rsidP="00EE55C2">
            <w:r>
              <w:t>&lt;</w:t>
            </w:r>
            <w:r w:rsidR="00FA3459">
              <w:t xml:space="preserve"> 6 Mon</w:t>
            </w:r>
          </w:p>
        </w:tc>
        <w:tc>
          <w:tcPr>
            <w:tcW w:w="0" w:type="auto"/>
          </w:tcPr>
          <w:p w14:paraId="2FDFD43E" w14:textId="77777777" w:rsidR="00DB4D65" w:rsidRDefault="00DB4D65" w:rsidP="00EE55C2"/>
        </w:tc>
        <w:tc>
          <w:tcPr>
            <w:tcW w:w="0" w:type="auto"/>
          </w:tcPr>
          <w:p w14:paraId="38DE2837" w14:textId="6ADD857A" w:rsidR="00DB4D65" w:rsidRDefault="00DB4D65" w:rsidP="00EE55C2">
            <w:r>
              <w:t>Y</w:t>
            </w:r>
          </w:p>
        </w:tc>
        <w:tc>
          <w:tcPr>
            <w:tcW w:w="0" w:type="auto"/>
          </w:tcPr>
          <w:p w14:paraId="3DB989B7" w14:textId="433976CF" w:rsidR="00DB4D65" w:rsidRDefault="00DB4D65" w:rsidP="00EE55C2">
            <w:r>
              <w:t>1</w:t>
            </w:r>
            <w:r w:rsidRPr="00DB4D65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11E5131D" w14:textId="0EDED121" w:rsidR="00DB4D65" w:rsidRDefault="00DB4D65" w:rsidP="00EE55C2">
            <w:r>
              <w:t>&lt;4</w:t>
            </w:r>
            <w:r w:rsidR="00E47629">
              <w:t xml:space="preserve"> </w:t>
            </w:r>
            <w:proofErr w:type="spellStart"/>
            <w:r>
              <w:t>wks</w:t>
            </w:r>
            <w:proofErr w:type="spellEnd"/>
          </w:p>
        </w:tc>
        <w:tc>
          <w:tcPr>
            <w:tcW w:w="0" w:type="auto"/>
          </w:tcPr>
          <w:p w14:paraId="1C1B0D03" w14:textId="77777777" w:rsidR="00DB4D65" w:rsidRDefault="00DB4D65" w:rsidP="00EE55C2"/>
        </w:tc>
        <w:tc>
          <w:tcPr>
            <w:tcW w:w="0" w:type="auto"/>
          </w:tcPr>
          <w:p w14:paraId="54CEFEE2" w14:textId="77777777" w:rsidR="00DB4D65" w:rsidRDefault="00DB4D65" w:rsidP="00EE55C2"/>
        </w:tc>
        <w:tc>
          <w:tcPr>
            <w:tcW w:w="0" w:type="auto"/>
          </w:tcPr>
          <w:p w14:paraId="2415194B" w14:textId="77777777" w:rsidR="00DB4D65" w:rsidRDefault="00DB4D65" w:rsidP="00EE55C2"/>
        </w:tc>
        <w:tc>
          <w:tcPr>
            <w:tcW w:w="0" w:type="auto"/>
          </w:tcPr>
          <w:p w14:paraId="58780904" w14:textId="472FEE00" w:rsidR="00DB4D65" w:rsidRDefault="00DB4D65" w:rsidP="00EE55C2">
            <w:r>
              <w:t>Schedule 2</w:t>
            </w:r>
            <w:r w:rsidRPr="00DB4D65">
              <w:rPr>
                <w:vertAlign w:val="superscript"/>
              </w:rPr>
              <w:t>nd</w:t>
            </w:r>
            <w:r>
              <w:t xml:space="preserve"> dose </w:t>
            </w:r>
            <w:r w:rsidR="009E5237">
              <w:t>at age of (</w:t>
            </w:r>
            <w:r>
              <w:t>between &gt;=</w:t>
            </w:r>
            <w:r w:rsidR="00FA3459">
              <w:t xml:space="preserve"> 4 Mon</w:t>
            </w:r>
            <w:r>
              <w:t xml:space="preserve"> &amp; &lt; </w:t>
            </w:r>
            <w:r w:rsidR="00FA3459">
              <w:t>6 Mon</w:t>
            </w:r>
            <w:r w:rsidR="009E5237">
              <w:t>)</w:t>
            </w:r>
            <w:r>
              <w:t xml:space="preserve"> &amp; &gt;</w:t>
            </w:r>
            <w:r w:rsidR="009E5237">
              <w:t>=</w:t>
            </w:r>
            <w:r>
              <w:t xml:space="preserve"> 4 </w:t>
            </w:r>
            <w:proofErr w:type="spellStart"/>
            <w:r>
              <w:t>wks</w:t>
            </w:r>
            <w:proofErr w:type="spellEnd"/>
            <w:r>
              <w:t xml:space="preserve"> </w:t>
            </w:r>
            <w:r>
              <w:lastRenderedPageBreak/>
              <w:t>from 1</w:t>
            </w:r>
            <w:r w:rsidRPr="00DB4D65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0FFED631" w14:textId="2444FAA0" w:rsidR="00DB4D65" w:rsidRDefault="00710374" w:rsidP="00EE55C2">
            <w:r>
              <w:lastRenderedPageBreak/>
              <w:t>Schedule 3</w:t>
            </w:r>
            <w:r w:rsidRPr="00710374">
              <w:rPr>
                <w:vertAlign w:val="superscript"/>
              </w:rPr>
              <w:t>rd</w:t>
            </w:r>
            <w:r>
              <w:t xml:space="preserve"> dose at age (between &gt;= </w:t>
            </w:r>
            <w:r w:rsidR="00FA3459">
              <w:t>6 Mon</w:t>
            </w:r>
            <w:r>
              <w:t xml:space="preserve"> and &lt; </w:t>
            </w:r>
            <w:r w:rsidR="00FA3459">
              <w:t>19 Mon</w:t>
            </w:r>
            <w:r>
              <w:t xml:space="preserve">) AND &gt;= 4 </w:t>
            </w:r>
            <w:proofErr w:type="spellStart"/>
            <w:r>
              <w:lastRenderedPageBreak/>
              <w:t>wks</w:t>
            </w:r>
            <w:proofErr w:type="spellEnd"/>
            <w:r>
              <w:t xml:space="preserve"> from 2</w:t>
            </w:r>
            <w:r w:rsidRPr="00710374">
              <w:rPr>
                <w:vertAlign w:val="superscript"/>
              </w:rPr>
              <w:t>nd</w:t>
            </w:r>
            <w:r>
              <w:t xml:space="preserve"> dose</w:t>
            </w:r>
          </w:p>
        </w:tc>
        <w:tc>
          <w:tcPr>
            <w:tcW w:w="0" w:type="auto"/>
          </w:tcPr>
          <w:p w14:paraId="3E6BD351" w14:textId="2CB28B32" w:rsidR="00DB4D65" w:rsidRDefault="00710374" w:rsidP="00EE55C2">
            <w:r>
              <w:lastRenderedPageBreak/>
              <w:t>Schedule 4</w:t>
            </w:r>
            <w:r w:rsidRPr="00710374">
              <w:rPr>
                <w:vertAlign w:val="superscript"/>
              </w:rPr>
              <w:t>th</w:t>
            </w:r>
            <w:r>
              <w:t xml:space="preserve"> dose at age &gt;= 4 </w:t>
            </w:r>
            <w:proofErr w:type="spellStart"/>
            <w:r>
              <w:t>yrs</w:t>
            </w:r>
            <w:proofErr w:type="spellEnd"/>
            <w:r>
              <w:t xml:space="preserve"> AND &gt;= 6 </w:t>
            </w:r>
            <w:proofErr w:type="spellStart"/>
            <w:r>
              <w:t>mon</w:t>
            </w:r>
            <w:proofErr w:type="spellEnd"/>
            <w:r>
              <w:t xml:space="preserve"> from 3</w:t>
            </w:r>
            <w:r w:rsidRPr="00710374">
              <w:rPr>
                <w:vertAlign w:val="superscript"/>
              </w:rPr>
              <w:t>rd</w:t>
            </w:r>
            <w:r>
              <w:t xml:space="preserve"> dose</w:t>
            </w:r>
          </w:p>
        </w:tc>
        <w:tc>
          <w:tcPr>
            <w:tcW w:w="0" w:type="auto"/>
          </w:tcPr>
          <w:p w14:paraId="4996A923" w14:textId="77777777" w:rsidR="00DB4D65" w:rsidRDefault="00DB4D65" w:rsidP="00EE55C2"/>
        </w:tc>
        <w:tc>
          <w:tcPr>
            <w:tcW w:w="0" w:type="auto"/>
          </w:tcPr>
          <w:p w14:paraId="33E36DF8" w14:textId="77777777" w:rsidR="00DB4D65" w:rsidRDefault="00DB4D65" w:rsidP="00EE55C2"/>
        </w:tc>
        <w:tc>
          <w:tcPr>
            <w:tcW w:w="0" w:type="auto"/>
          </w:tcPr>
          <w:p w14:paraId="36FE9D29" w14:textId="77777777" w:rsidR="00DB4D65" w:rsidRDefault="00DB4D65" w:rsidP="00EE55C2"/>
        </w:tc>
      </w:tr>
      <w:tr w:rsidR="001725E6" w14:paraId="11DA01AD" w14:textId="77777777" w:rsidTr="00FD5CCC">
        <w:tc>
          <w:tcPr>
            <w:tcW w:w="0" w:type="auto"/>
          </w:tcPr>
          <w:p w14:paraId="1388B2C2" w14:textId="77777777" w:rsidR="007C524B" w:rsidRDefault="007C524B" w:rsidP="00EE55C2"/>
        </w:tc>
        <w:tc>
          <w:tcPr>
            <w:tcW w:w="326" w:type="dxa"/>
          </w:tcPr>
          <w:p w14:paraId="7E3E7EDC" w14:textId="7C025D70" w:rsidR="007C524B" w:rsidRDefault="002639CF" w:rsidP="00EE55C2">
            <w:r>
              <w:t>6</w:t>
            </w:r>
          </w:p>
        </w:tc>
        <w:tc>
          <w:tcPr>
            <w:tcW w:w="0" w:type="auto"/>
          </w:tcPr>
          <w:p w14:paraId="3E95BB94" w14:textId="2CD7F289" w:rsidR="007C524B" w:rsidRDefault="007C524B" w:rsidP="00EE55C2">
            <w:pPr>
              <w:pStyle w:val="ListParagraph"/>
              <w:ind w:left="36"/>
            </w:pPr>
            <w:r>
              <w:t>&gt;=</w:t>
            </w:r>
            <w:r w:rsidR="002639CF">
              <w:t xml:space="preserve"> 6 Mon</w:t>
            </w:r>
          </w:p>
        </w:tc>
        <w:tc>
          <w:tcPr>
            <w:tcW w:w="0" w:type="auto"/>
          </w:tcPr>
          <w:p w14:paraId="1149E7C6" w14:textId="7057E2DC" w:rsidR="007C524B" w:rsidRDefault="007C524B" w:rsidP="00EE55C2">
            <w:r>
              <w:t>&lt;</w:t>
            </w:r>
            <w:r w:rsidR="00A36148">
              <w:t>4</w:t>
            </w:r>
            <w:r w:rsidR="00AB21E7">
              <w:t xml:space="preserve"> </w:t>
            </w:r>
            <w:proofErr w:type="spellStart"/>
            <w:r w:rsidR="00A36148">
              <w:t>yrs</w:t>
            </w:r>
            <w:proofErr w:type="spellEnd"/>
          </w:p>
        </w:tc>
        <w:tc>
          <w:tcPr>
            <w:tcW w:w="0" w:type="auto"/>
          </w:tcPr>
          <w:p w14:paraId="5B4D4396" w14:textId="77777777" w:rsidR="007C524B" w:rsidRDefault="007C524B" w:rsidP="00EE55C2"/>
        </w:tc>
        <w:tc>
          <w:tcPr>
            <w:tcW w:w="0" w:type="auto"/>
          </w:tcPr>
          <w:p w14:paraId="3E26B539" w14:textId="04FF6B5E" w:rsidR="007C524B" w:rsidRDefault="007C524B" w:rsidP="00EE55C2">
            <w:r>
              <w:t>Y</w:t>
            </w:r>
          </w:p>
        </w:tc>
        <w:tc>
          <w:tcPr>
            <w:tcW w:w="0" w:type="auto"/>
          </w:tcPr>
          <w:p w14:paraId="6E031C7A" w14:textId="23C24BC2" w:rsidR="007C524B" w:rsidRDefault="007C524B" w:rsidP="00EE55C2">
            <w:r>
              <w:t>1</w:t>
            </w:r>
            <w:r w:rsidRPr="007C524B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08686D2F" w14:textId="45127679" w:rsidR="007C524B" w:rsidRDefault="007C524B" w:rsidP="00EE55C2">
            <w:r>
              <w:t>&gt;</w:t>
            </w:r>
            <w:r w:rsidR="00147973">
              <w:t>=</w:t>
            </w:r>
            <w:r w:rsidR="00AB21E7">
              <w:t xml:space="preserve"> </w:t>
            </w:r>
            <w:r>
              <w:t>4</w:t>
            </w:r>
            <w:r w:rsidR="00AB21E7">
              <w:t xml:space="preserve"> </w:t>
            </w:r>
            <w:proofErr w:type="spellStart"/>
            <w:r>
              <w:t>wks</w:t>
            </w:r>
            <w:proofErr w:type="spellEnd"/>
          </w:p>
        </w:tc>
        <w:tc>
          <w:tcPr>
            <w:tcW w:w="0" w:type="auto"/>
          </w:tcPr>
          <w:p w14:paraId="2931571A" w14:textId="77777777" w:rsidR="007C524B" w:rsidRDefault="007C524B" w:rsidP="00EE55C2"/>
        </w:tc>
        <w:tc>
          <w:tcPr>
            <w:tcW w:w="0" w:type="auto"/>
          </w:tcPr>
          <w:p w14:paraId="64E74EAB" w14:textId="77777777" w:rsidR="007C524B" w:rsidRDefault="007C524B" w:rsidP="00EE55C2"/>
        </w:tc>
        <w:tc>
          <w:tcPr>
            <w:tcW w:w="0" w:type="auto"/>
          </w:tcPr>
          <w:p w14:paraId="18C1E83D" w14:textId="77777777" w:rsidR="007C524B" w:rsidRDefault="007C524B" w:rsidP="00EE55C2"/>
        </w:tc>
        <w:tc>
          <w:tcPr>
            <w:tcW w:w="0" w:type="auto"/>
          </w:tcPr>
          <w:p w14:paraId="61F73823" w14:textId="55F27CEA" w:rsidR="007C524B" w:rsidRDefault="007C524B" w:rsidP="00EE55C2">
            <w:r>
              <w:t>Admin 2</w:t>
            </w:r>
            <w:r w:rsidRPr="007C524B">
              <w:rPr>
                <w:vertAlign w:val="superscript"/>
              </w:rPr>
              <w:t>nd</w:t>
            </w:r>
            <w:r>
              <w:t xml:space="preserve"> dose</w:t>
            </w:r>
          </w:p>
        </w:tc>
        <w:tc>
          <w:tcPr>
            <w:tcW w:w="0" w:type="auto"/>
          </w:tcPr>
          <w:p w14:paraId="64317798" w14:textId="2DF80673" w:rsidR="007C524B" w:rsidRDefault="007C524B" w:rsidP="00EE55C2">
            <w:r>
              <w:t>Schedule 3</w:t>
            </w:r>
            <w:r w:rsidRPr="007C524B">
              <w:rPr>
                <w:vertAlign w:val="superscript"/>
              </w:rPr>
              <w:t>rd</w:t>
            </w:r>
            <w:r>
              <w:t xml:space="preserve"> dose &gt;=4 </w:t>
            </w:r>
            <w:proofErr w:type="spellStart"/>
            <w:r>
              <w:t>wks</w:t>
            </w:r>
            <w:proofErr w:type="spellEnd"/>
            <w:r>
              <w:t xml:space="preserve"> from 2</w:t>
            </w:r>
            <w:r w:rsidRPr="007C524B">
              <w:rPr>
                <w:vertAlign w:val="superscript"/>
              </w:rPr>
              <w:t>nd</w:t>
            </w:r>
            <w:r>
              <w:t xml:space="preserve"> dose</w:t>
            </w:r>
            <w:r w:rsidR="00710374">
              <w:t xml:space="preserve"> when age at &lt; 4 </w:t>
            </w:r>
            <w:proofErr w:type="spellStart"/>
            <w:r w:rsidR="00710374">
              <w:t>yrs</w:t>
            </w:r>
            <w:proofErr w:type="spellEnd"/>
          </w:p>
        </w:tc>
        <w:tc>
          <w:tcPr>
            <w:tcW w:w="0" w:type="auto"/>
          </w:tcPr>
          <w:p w14:paraId="58C5FD1A" w14:textId="360B80E8" w:rsidR="007C524B" w:rsidRDefault="00710374" w:rsidP="00EE55C2">
            <w:r>
              <w:t>Schedule 4</w:t>
            </w:r>
            <w:r w:rsidRPr="00710374">
              <w:rPr>
                <w:vertAlign w:val="superscript"/>
              </w:rPr>
              <w:t>th</w:t>
            </w:r>
            <w:r>
              <w:t xml:space="preserve"> dose at age &gt;= 4 </w:t>
            </w:r>
            <w:proofErr w:type="spellStart"/>
            <w:r>
              <w:t>yrs</w:t>
            </w:r>
            <w:proofErr w:type="spellEnd"/>
            <w:r>
              <w:t xml:space="preserve"> AND &gt;= 6 </w:t>
            </w:r>
            <w:proofErr w:type="spellStart"/>
            <w:r>
              <w:t>mon</w:t>
            </w:r>
            <w:proofErr w:type="spellEnd"/>
            <w:r>
              <w:t xml:space="preserve"> from 3</w:t>
            </w:r>
            <w:r w:rsidRPr="00710374">
              <w:rPr>
                <w:vertAlign w:val="superscript"/>
              </w:rPr>
              <w:t>rd</w:t>
            </w:r>
            <w:r>
              <w:t xml:space="preserve"> dose</w:t>
            </w:r>
          </w:p>
        </w:tc>
        <w:tc>
          <w:tcPr>
            <w:tcW w:w="0" w:type="auto"/>
          </w:tcPr>
          <w:p w14:paraId="3E8BA417" w14:textId="77777777" w:rsidR="007C524B" w:rsidRDefault="007C524B" w:rsidP="00EE55C2"/>
        </w:tc>
        <w:tc>
          <w:tcPr>
            <w:tcW w:w="0" w:type="auto"/>
          </w:tcPr>
          <w:p w14:paraId="0E22D170" w14:textId="77777777" w:rsidR="007C524B" w:rsidRDefault="007C524B" w:rsidP="00EE55C2"/>
        </w:tc>
        <w:tc>
          <w:tcPr>
            <w:tcW w:w="0" w:type="auto"/>
          </w:tcPr>
          <w:p w14:paraId="68C96950" w14:textId="77777777" w:rsidR="007C524B" w:rsidRDefault="007C524B" w:rsidP="00EE55C2"/>
        </w:tc>
      </w:tr>
      <w:tr w:rsidR="001725E6" w14:paraId="0AAC7361" w14:textId="77777777" w:rsidTr="00FD5CCC">
        <w:tc>
          <w:tcPr>
            <w:tcW w:w="0" w:type="auto"/>
          </w:tcPr>
          <w:p w14:paraId="012827CC" w14:textId="77777777" w:rsidR="00710374" w:rsidRDefault="00710374" w:rsidP="00EE55C2"/>
        </w:tc>
        <w:tc>
          <w:tcPr>
            <w:tcW w:w="326" w:type="dxa"/>
          </w:tcPr>
          <w:p w14:paraId="7C8B61E5" w14:textId="089641D1" w:rsidR="00710374" w:rsidRDefault="000F7D7A" w:rsidP="00EE55C2">
            <w:ins w:id="6" w:author="Xia Jing" w:date="2024-05-01T16:07:00Z">
              <w:r>
                <w:t>7</w:t>
              </w:r>
            </w:ins>
          </w:p>
        </w:tc>
        <w:tc>
          <w:tcPr>
            <w:tcW w:w="0" w:type="auto"/>
          </w:tcPr>
          <w:p w14:paraId="0A379584" w14:textId="31DB9BB4" w:rsidR="00710374" w:rsidRDefault="00710374" w:rsidP="00EE55C2">
            <w:pPr>
              <w:pStyle w:val="ListParagraph"/>
              <w:ind w:left="36"/>
            </w:pPr>
            <w:r>
              <w:t xml:space="preserve">&gt;= 24 </w:t>
            </w:r>
            <w:proofErr w:type="spellStart"/>
            <w:r>
              <w:t>wks</w:t>
            </w:r>
            <w:proofErr w:type="spellEnd"/>
          </w:p>
        </w:tc>
        <w:tc>
          <w:tcPr>
            <w:tcW w:w="0" w:type="auto"/>
          </w:tcPr>
          <w:p w14:paraId="116FA99F" w14:textId="0F699DA8" w:rsidR="00710374" w:rsidRDefault="00710374" w:rsidP="00EE55C2">
            <w:r>
              <w:t xml:space="preserve">&lt; 4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03CAE2E0" w14:textId="77777777" w:rsidR="00710374" w:rsidRDefault="00710374" w:rsidP="00EE55C2"/>
        </w:tc>
        <w:tc>
          <w:tcPr>
            <w:tcW w:w="0" w:type="auto"/>
          </w:tcPr>
          <w:p w14:paraId="196E6200" w14:textId="61D1FC63" w:rsidR="00710374" w:rsidRDefault="00710374" w:rsidP="00EE55C2">
            <w:r>
              <w:t>Y</w:t>
            </w:r>
          </w:p>
        </w:tc>
        <w:tc>
          <w:tcPr>
            <w:tcW w:w="0" w:type="auto"/>
          </w:tcPr>
          <w:p w14:paraId="3AB25D70" w14:textId="4FCC514F" w:rsidR="00710374" w:rsidRDefault="00710374" w:rsidP="00EE55C2">
            <w:r>
              <w:t>1</w:t>
            </w:r>
          </w:p>
        </w:tc>
        <w:tc>
          <w:tcPr>
            <w:tcW w:w="0" w:type="auto"/>
          </w:tcPr>
          <w:p w14:paraId="67B75772" w14:textId="2B12E4E9" w:rsidR="00710374" w:rsidRDefault="00710374" w:rsidP="00EE55C2">
            <w:r>
              <w:t xml:space="preserve">&gt;= 4 </w:t>
            </w:r>
            <w:proofErr w:type="spellStart"/>
            <w:r>
              <w:t>wks</w:t>
            </w:r>
            <w:proofErr w:type="spellEnd"/>
          </w:p>
        </w:tc>
        <w:tc>
          <w:tcPr>
            <w:tcW w:w="0" w:type="auto"/>
          </w:tcPr>
          <w:p w14:paraId="7FA28E5F" w14:textId="77777777" w:rsidR="00710374" w:rsidRDefault="00710374" w:rsidP="00EE55C2"/>
        </w:tc>
        <w:tc>
          <w:tcPr>
            <w:tcW w:w="0" w:type="auto"/>
          </w:tcPr>
          <w:p w14:paraId="1A3CCA2D" w14:textId="77777777" w:rsidR="00710374" w:rsidRDefault="00710374" w:rsidP="00EE55C2"/>
        </w:tc>
        <w:tc>
          <w:tcPr>
            <w:tcW w:w="0" w:type="auto"/>
          </w:tcPr>
          <w:p w14:paraId="2924D6F9" w14:textId="77777777" w:rsidR="00710374" w:rsidRDefault="00710374" w:rsidP="00EE55C2"/>
        </w:tc>
        <w:tc>
          <w:tcPr>
            <w:tcW w:w="0" w:type="auto"/>
          </w:tcPr>
          <w:p w14:paraId="0557D1E5" w14:textId="3DDD9FB1" w:rsidR="00710374" w:rsidRDefault="00710374" w:rsidP="00EE55C2">
            <w:r>
              <w:t>Admin 2</w:t>
            </w:r>
            <w:r w:rsidRPr="00710374">
              <w:rPr>
                <w:vertAlign w:val="superscript"/>
              </w:rPr>
              <w:t>nd</w:t>
            </w:r>
            <w:r>
              <w:t xml:space="preserve"> dose</w:t>
            </w:r>
          </w:p>
        </w:tc>
        <w:tc>
          <w:tcPr>
            <w:tcW w:w="0" w:type="auto"/>
          </w:tcPr>
          <w:p w14:paraId="151C03F4" w14:textId="73A3523A" w:rsidR="00710374" w:rsidRDefault="00710374" w:rsidP="00EE55C2">
            <w:r>
              <w:t>Schedule 3</w:t>
            </w:r>
            <w:r w:rsidRPr="00710374">
              <w:rPr>
                <w:vertAlign w:val="superscript"/>
              </w:rPr>
              <w:t>rd</w:t>
            </w:r>
            <w:r>
              <w:t xml:space="preserve"> dose &gt;= 6 </w:t>
            </w:r>
            <w:proofErr w:type="spellStart"/>
            <w:r>
              <w:t>mon</w:t>
            </w:r>
            <w:proofErr w:type="spellEnd"/>
            <w:r>
              <w:t xml:space="preserve"> wh</w:t>
            </w:r>
            <w:r w:rsidR="003864A3">
              <w:t>en</w:t>
            </w:r>
            <w:r>
              <w:t xml:space="preserve"> age &gt;= 4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6ED05F3C" w14:textId="77777777" w:rsidR="00710374" w:rsidRDefault="00710374" w:rsidP="00EE55C2"/>
        </w:tc>
        <w:tc>
          <w:tcPr>
            <w:tcW w:w="0" w:type="auto"/>
          </w:tcPr>
          <w:p w14:paraId="4AE27875" w14:textId="77777777" w:rsidR="00710374" w:rsidRDefault="00710374" w:rsidP="00EE55C2"/>
        </w:tc>
        <w:tc>
          <w:tcPr>
            <w:tcW w:w="0" w:type="auto"/>
          </w:tcPr>
          <w:p w14:paraId="6D33FD7D" w14:textId="77777777" w:rsidR="00710374" w:rsidRDefault="00710374" w:rsidP="00EE55C2"/>
        </w:tc>
        <w:tc>
          <w:tcPr>
            <w:tcW w:w="0" w:type="auto"/>
          </w:tcPr>
          <w:p w14:paraId="7E908E35" w14:textId="77777777" w:rsidR="00710374" w:rsidRDefault="00710374" w:rsidP="00EE55C2"/>
        </w:tc>
      </w:tr>
      <w:tr w:rsidR="001725E6" w14:paraId="5E0E9F7E" w14:textId="77777777" w:rsidTr="00FD5CCC">
        <w:tc>
          <w:tcPr>
            <w:tcW w:w="0" w:type="auto"/>
          </w:tcPr>
          <w:p w14:paraId="24AD7328" w14:textId="77777777" w:rsidR="00710374" w:rsidRDefault="00710374" w:rsidP="00710374"/>
        </w:tc>
        <w:tc>
          <w:tcPr>
            <w:tcW w:w="326" w:type="dxa"/>
          </w:tcPr>
          <w:p w14:paraId="2D279BB3" w14:textId="210D37D5" w:rsidR="00710374" w:rsidRDefault="000F7D7A" w:rsidP="00710374">
            <w:ins w:id="7" w:author="Xia Jing" w:date="2024-05-01T16:07:00Z">
              <w:r>
                <w:t>8</w:t>
              </w:r>
            </w:ins>
          </w:p>
        </w:tc>
        <w:tc>
          <w:tcPr>
            <w:tcW w:w="0" w:type="auto"/>
          </w:tcPr>
          <w:p w14:paraId="638CF785" w14:textId="2D0AB1CA" w:rsidR="00710374" w:rsidRDefault="00710374" w:rsidP="00710374">
            <w:pPr>
              <w:pStyle w:val="ListParagraph"/>
              <w:ind w:left="36"/>
            </w:pPr>
            <w:r>
              <w:t xml:space="preserve">&gt;=24 </w:t>
            </w:r>
            <w:proofErr w:type="spellStart"/>
            <w:r>
              <w:t>wks</w:t>
            </w:r>
            <w:proofErr w:type="spellEnd"/>
          </w:p>
        </w:tc>
        <w:tc>
          <w:tcPr>
            <w:tcW w:w="0" w:type="auto"/>
          </w:tcPr>
          <w:p w14:paraId="32008CD3" w14:textId="76A70921" w:rsidR="00710374" w:rsidRDefault="00710374" w:rsidP="00710374">
            <w:r>
              <w:t xml:space="preserve">&lt;4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5A273685" w14:textId="77777777" w:rsidR="00710374" w:rsidRDefault="00710374" w:rsidP="00710374"/>
        </w:tc>
        <w:tc>
          <w:tcPr>
            <w:tcW w:w="0" w:type="auto"/>
          </w:tcPr>
          <w:p w14:paraId="2D636B2D" w14:textId="6C6F7FF9" w:rsidR="00710374" w:rsidRDefault="00710374" w:rsidP="00710374">
            <w:r>
              <w:t>Y</w:t>
            </w:r>
          </w:p>
        </w:tc>
        <w:tc>
          <w:tcPr>
            <w:tcW w:w="0" w:type="auto"/>
          </w:tcPr>
          <w:p w14:paraId="5A137589" w14:textId="0F8F63A0" w:rsidR="00710374" w:rsidRDefault="00710374" w:rsidP="00710374">
            <w:r>
              <w:t>1</w:t>
            </w:r>
            <w:r w:rsidRPr="00751937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379100F5" w14:textId="57A737BF" w:rsidR="00710374" w:rsidRDefault="00710374" w:rsidP="00710374">
            <w:r>
              <w:t xml:space="preserve">&lt; 4 </w:t>
            </w:r>
            <w:proofErr w:type="spellStart"/>
            <w:r>
              <w:t>wks</w:t>
            </w:r>
            <w:proofErr w:type="spellEnd"/>
          </w:p>
        </w:tc>
        <w:tc>
          <w:tcPr>
            <w:tcW w:w="0" w:type="auto"/>
          </w:tcPr>
          <w:p w14:paraId="50DE77F7" w14:textId="77777777" w:rsidR="00710374" w:rsidRDefault="00710374" w:rsidP="00710374"/>
        </w:tc>
        <w:tc>
          <w:tcPr>
            <w:tcW w:w="0" w:type="auto"/>
          </w:tcPr>
          <w:p w14:paraId="01AD2B15" w14:textId="77777777" w:rsidR="00710374" w:rsidRDefault="00710374" w:rsidP="00710374"/>
        </w:tc>
        <w:tc>
          <w:tcPr>
            <w:tcW w:w="0" w:type="auto"/>
          </w:tcPr>
          <w:p w14:paraId="6B5A6AC4" w14:textId="77777777" w:rsidR="00710374" w:rsidRDefault="00710374" w:rsidP="00710374"/>
        </w:tc>
        <w:tc>
          <w:tcPr>
            <w:tcW w:w="0" w:type="auto"/>
          </w:tcPr>
          <w:p w14:paraId="06BECC82" w14:textId="320E73D0" w:rsidR="00710374" w:rsidRDefault="00710374" w:rsidP="00710374">
            <w:r>
              <w:t>Schedule 2</w:t>
            </w:r>
            <w:r w:rsidRPr="00265987">
              <w:rPr>
                <w:vertAlign w:val="superscript"/>
              </w:rPr>
              <w:t>nd</w:t>
            </w:r>
            <w:r>
              <w:t xml:space="preserve"> dose &gt;= 4wks from 1</w:t>
            </w:r>
            <w:r w:rsidRPr="00265987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60B83F9C" w14:textId="69A7DA9C" w:rsidR="00710374" w:rsidRDefault="00710374" w:rsidP="00710374">
            <w:r>
              <w:t>Schedule 3</w:t>
            </w:r>
            <w:r w:rsidRPr="007C524B">
              <w:rPr>
                <w:vertAlign w:val="superscript"/>
              </w:rPr>
              <w:t>rd</w:t>
            </w:r>
            <w:r>
              <w:t xml:space="preserve"> dose &gt;=4 </w:t>
            </w:r>
            <w:proofErr w:type="spellStart"/>
            <w:r>
              <w:t>wks</w:t>
            </w:r>
            <w:proofErr w:type="spellEnd"/>
            <w:r>
              <w:t xml:space="preserve"> from 2</w:t>
            </w:r>
            <w:r w:rsidRPr="007C524B">
              <w:rPr>
                <w:vertAlign w:val="superscript"/>
              </w:rPr>
              <w:t>nd</w:t>
            </w:r>
            <w:r>
              <w:t xml:space="preserve"> dose when age at &lt; 4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176D4035" w14:textId="677A8EFA" w:rsidR="00710374" w:rsidRDefault="00710374" w:rsidP="00710374">
            <w:r>
              <w:t>Schedule 4</w:t>
            </w:r>
            <w:r w:rsidRPr="00710374">
              <w:rPr>
                <w:vertAlign w:val="superscript"/>
              </w:rPr>
              <w:t>th</w:t>
            </w:r>
            <w:r>
              <w:t xml:space="preserve"> dose at age &gt;= 4 </w:t>
            </w:r>
            <w:proofErr w:type="spellStart"/>
            <w:r>
              <w:t>yrs</w:t>
            </w:r>
            <w:proofErr w:type="spellEnd"/>
            <w:r>
              <w:t xml:space="preserve"> AND &gt;= 6 </w:t>
            </w:r>
            <w:proofErr w:type="spellStart"/>
            <w:r>
              <w:t>mon</w:t>
            </w:r>
            <w:proofErr w:type="spellEnd"/>
            <w:r>
              <w:t xml:space="preserve"> from 3</w:t>
            </w:r>
            <w:r w:rsidRPr="00710374">
              <w:rPr>
                <w:vertAlign w:val="superscript"/>
              </w:rPr>
              <w:t>rd</w:t>
            </w:r>
            <w:r>
              <w:t xml:space="preserve"> dose</w:t>
            </w:r>
          </w:p>
        </w:tc>
        <w:tc>
          <w:tcPr>
            <w:tcW w:w="0" w:type="auto"/>
          </w:tcPr>
          <w:p w14:paraId="5544E062" w14:textId="77777777" w:rsidR="00710374" w:rsidRDefault="00710374" w:rsidP="00710374"/>
        </w:tc>
        <w:tc>
          <w:tcPr>
            <w:tcW w:w="0" w:type="auto"/>
          </w:tcPr>
          <w:p w14:paraId="4E60F31B" w14:textId="77777777" w:rsidR="00710374" w:rsidRDefault="00710374" w:rsidP="00710374"/>
        </w:tc>
        <w:tc>
          <w:tcPr>
            <w:tcW w:w="0" w:type="auto"/>
          </w:tcPr>
          <w:p w14:paraId="785B3509" w14:textId="77777777" w:rsidR="00710374" w:rsidRDefault="00710374" w:rsidP="00710374"/>
        </w:tc>
      </w:tr>
      <w:tr w:rsidR="001725E6" w14:paraId="2FEE8A83" w14:textId="77777777" w:rsidTr="00FD5CCC">
        <w:tc>
          <w:tcPr>
            <w:tcW w:w="0" w:type="auto"/>
          </w:tcPr>
          <w:p w14:paraId="013ED538" w14:textId="77777777" w:rsidR="00710374" w:rsidRDefault="00710374" w:rsidP="00710374"/>
        </w:tc>
        <w:tc>
          <w:tcPr>
            <w:tcW w:w="326" w:type="dxa"/>
          </w:tcPr>
          <w:p w14:paraId="62867093" w14:textId="035355F6" w:rsidR="00710374" w:rsidRDefault="000F7D7A" w:rsidP="00710374">
            <w:ins w:id="8" w:author="Xia Jing" w:date="2024-05-01T16:07:00Z">
              <w:r>
                <w:t>9</w:t>
              </w:r>
            </w:ins>
          </w:p>
        </w:tc>
        <w:tc>
          <w:tcPr>
            <w:tcW w:w="0" w:type="auto"/>
          </w:tcPr>
          <w:p w14:paraId="5A99B030" w14:textId="3582C636" w:rsidR="00710374" w:rsidRDefault="00710374" w:rsidP="00710374">
            <w:pPr>
              <w:pStyle w:val="ListParagraph"/>
              <w:ind w:left="36"/>
            </w:pPr>
            <w:r>
              <w:t xml:space="preserve">&gt;= 24 </w:t>
            </w:r>
            <w:proofErr w:type="spellStart"/>
            <w:r>
              <w:t>wks</w:t>
            </w:r>
            <w:proofErr w:type="spellEnd"/>
          </w:p>
        </w:tc>
        <w:tc>
          <w:tcPr>
            <w:tcW w:w="0" w:type="auto"/>
          </w:tcPr>
          <w:p w14:paraId="5508FF3F" w14:textId="13F60E92" w:rsidR="00710374" w:rsidRDefault="00710374" w:rsidP="00710374">
            <w:r>
              <w:t xml:space="preserve">&lt; 4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5534FD9C" w14:textId="77777777" w:rsidR="00710374" w:rsidRDefault="00710374" w:rsidP="00710374"/>
        </w:tc>
        <w:tc>
          <w:tcPr>
            <w:tcW w:w="0" w:type="auto"/>
          </w:tcPr>
          <w:p w14:paraId="6CF22ED3" w14:textId="6199C124" w:rsidR="00710374" w:rsidRDefault="00710374" w:rsidP="00710374">
            <w:r>
              <w:t>Y</w:t>
            </w:r>
          </w:p>
        </w:tc>
        <w:tc>
          <w:tcPr>
            <w:tcW w:w="0" w:type="auto"/>
          </w:tcPr>
          <w:p w14:paraId="21FB36BC" w14:textId="62937491" w:rsidR="00710374" w:rsidRDefault="00710374" w:rsidP="00710374">
            <w:r>
              <w:t>1</w:t>
            </w:r>
          </w:p>
        </w:tc>
        <w:tc>
          <w:tcPr>
            <w:tcW w:w="0" w:type="auto"/>
          </w:tcPr>
          <w:p w14:paraId="3D6F9B4B" w14:textId="79097862" w:rsidR="00710374" w:rsidRDefault="00710374" w:rsidP="00710374">
            <w:r>
              <w:t xml:space="preserve">&lt; 4 </w:t>
            </w:r>
            <w:proofErr w:type="spellStart"/>
            <w:r>
              <w:t>wks</w:t>
            </w:r>
            <w:proofErr w:type="spellEnd"/>
          </w:p>
        </w:tc>
        <w:tc>
          <w:tcPr>
            <w:tcW w:w="0" w:type="auto"/>
          </w:tcPr>
          <w:p w14:paraId="7DA573A5" w14:textId="77777777" w:rsidR="00710374" w:rsidRDefault="00710374" w:rsidP="00710374"/>
        </w:tc>
        <w:tc>
          <w:tcPr>
            <w:tcW w:w="0" w:type="auto"/>
          </w:tcPr>
          <w:p w14:paraId="4F527441" w14:textId="77777777" w:rsidR="00710374" w:rsidRDefault="00710374" w:rsidP="00710374"/>
        </w:tc>
        <w:tc>
          <w:tcPr>
            <w:tcW w:w="0" w:type="auto"/>
          </w:tcPr>
          <w:p w14:paraId="2942D06F" w14:textId="77777777" w:rsidR="00710374" w:rsidRDefault="00710374" w:rsidP="00710374"/>
        </w:tc>
        <w:tc>
          <w:tcPr>
            <w:tcW w:w="0" w:type="auto"/>
          </w:tcPr>
          <w:p w14:paraId="0342FE9B" w14:textId="1A7886D6" w:rsidR="00710374" w:rsidRDefault="00710374" w:rsidP="00710374">
            <w:r>
              <w:t>Schedule 2</w:t>
            </w:r>
            <w:r w:rsidRPr="00265987">
              <w:rPr>
                <w:vertAlign w:val="superscript"/>
              </w:rPr>
              <w:t>nd</w:t>
            </w:r>
            <w:r>
              <w:t xml:space="preserve"> dose &gt;= 4wks from 1</w:t>
            </w:r>
            <w:r w:rsidRPr="00265987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3C2E3057" w14:textId="704167A9" w:rsidR="00710374" w:rsidRDefault="00710374" w:rsidP="00710374">
            <w:r>
              <w:t>Schedule 3</w:t>
            </w:r>
            <w:r w:rsidRPr="00710374">
              <w:rPr>
                <w:vertAlign w:val="superscript"/>
              </w:rPr>
              <w:t>rd</w:t>
            </w:r>
            <w:r>
              <w:t xml:space="preserve"> dose &gt;= 6 </w:t>
            </w:r>
            <w:proofErr w:type="spellStart"/>
            <w:r>
              <w:t>mon</w:t>
            </w:r>
            <w:proofErr w:type="spellEnd"/>
            <w:r>
              <w:t xml:space="preserve"> wh</w:t>
            </w:r>
            <w:r w:rsidR="003864A3">
              <w:t>en</w:t>
            </w:r>
            <w:r>
              <w:t xml:space="preserve"> age &gt;= 4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53013DA4" w14:textId="77777777" w:rsidR="00710374" w:rsidRDefault="00710374" w:rsidP="00710374"/>
        </w:tc>
        <w:tc>
          <w:tcPr>
            <w:tcW w:w="0" w:type="auto"/>
          </w:tcPr>
          <w:p w14:paraId="71A6AAB8" w14:textId="77777777" w:rsidR="00710374" w:rsidRDefault="00710374" w:rsidP="00710374"/>
        </w:tc>
        <w:tc>
          <w:tcPr>
            <w:tcW w:w="0" w:type="auto"/>
          </w:tcPr>
          <w:p w14:paraId="21F0557F" w14:textId="77777777" w:rsidR="00710374" w:rsidRDefault="00710374" w:rsidP="00710374"/>
        </w:tc>
        <w:tc>
          <w:tcPr>
            <w:tcW w:w="0" w:type="auto"/>
          </w:tcPr>
          <w:p w14:paraId="1C0CBE55" w14:textId="77777777" w:rsidR="00710374" w:rsidRDefault="00710374" w:rsidP="00710374"/>
        </w:tc>
      </w:tr>
      <w:tr w:rsidR="001725E6" w14:paraId="153BC669" w14:textId="77777777" w:rsidTr="00FD5CCC">
        <w:tc>
          <w:tcPr>
            <w:tcW w:w="0" w:type="auto"/>
          </w:tcPr>
          <w:p w14:paraId="5108EA4B" w14:textId="77777777" w:rsidR="00710374" w:rsidRDefault="00710374" w:rsidP="00710374"/>
        </w:tc>
        <w:tc>
          <w:tcPr>
            <w:tcW w:w="326" w:type="dxa"/>
          </w:tcPr>
          <w:p w14:paraId="5E111C88" w14:textId="59E72A6C" w:rsidR="00710374" w:rsidRDefault="000F7D7A" w:rsidP="00710374">
            <w:ins w:id="9" w:author="Xia Jing" w:date="2024-05-01T16:07:00Z">
              <w:r>
                <w:t>10</w:t>
              </w:r>
            </w:ins>
          </w:p>
        </w:tc>
        <w:tc>
          <w:tcPr>
            <w:tcW w:w="0" w:type="auto"/>
          </w:tcPr>
          <w:p w14:paraId="51806CB7" w14:textId="69DAA091" w:rsidR="00710374" w:rsidRDefault="00710374" w:rsidP="00710374">
            <w:pPr>
              <w:pStyle w:val="ListParagraph"/>
              <w:ind w:left="36"/>
            </w:pPr>
            <w:r>
              <w:t xml:space="preserve">&gt;= 4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46D7841E" w14:textId="582E17F7" w:rsidR="00710374" w:rsidRDefault="00710374" w:rsidP="00710374">
            <w:r>
              <w:t xml:space="preserve">&lt;18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54F4525B" w14:textId="77777777" w:rsidR="00710374" w:rsidRDefault="00710374" w:rsidP="00710374"/>
        </w:tc>
        <w:tc>
          <w:tcPr>
            <w:tcW w:w="0" w:type="auto"/>
          </w:tcPr>
          <w:p w14:paraId="3C0856A2" w14:textId="68E52FFC" w:rsidR="00710374" w:rsidRDefault="00710374" w:rsidP="00710374">
            <w:r>
              <w:t>Y</w:t>
            </w:r>
          </w:p>
        </w:tc>
        <w:tc>
          <w:tcPr>
            <w:tcW w:w="0" w:type="auto"/>
          </w:tcPr>
          <w:p w14:paraId="26F05C12" w14:textId="4D4EF8BB" w:rsidR="00710374" w:rsidRDefault="00710374" w:rsidP="00710374">
            <w:r>
              <w:t>1</w:t>
            </w:r>
            <w:r w:rsidRPr="00C85BC9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6E08E27F" w14:textId="447BBB2D" w:rsidR="00710374" w:rsidRDefault="00710374" w:rsidP="00710374">
            <w:r>
              <w:t xml:space="preserve">&gt;= 4 </w:t>
            </w:r>
            <w:proofErr w:type="spellStart"/>
            <w:r>
              <w:t>wks</w:t>
            </w:r>
            <w:proofErr w:type="spellEnd"/>
          </w:p>
        </w:tc>
        <w:tc>
          <w:tcPr>
            <w:tcW w:w="0" w:type="auto"/>
          </w:tcPr>
          <w:p w14:paraId="65E618AC" w14:textId="77777777" w:rsidR="00710374" w:rsidRDefault="00710374" w:rsidP="00710374"/>
        </w:tc>
        <w:tc>
          <w:tcPr>
            <w:tcW w:w="0" w:type="auto"/>
          </w:tcPr>
          <w:p w14:paraId="474D661C" w14:textId="77777777" w:rsidR="00710374" w:rsidRDefault="00710374" w:rsidP="00710374"/>
        </w:tc>
        <w:tc>
          <w:tcPr>
            <w:tcW w:w="0" w:type="auto"/>
          </w:tcPr>
          <w:p w14:paraId="7F532206" w14:textId="77777777" w:rsidR="00710374" w:rsidRDefault="00710374" w:rsidP="00710374"/>
        </w:tc>
        <w:tc>
          <w:tcPr>
            <w:tcW w:w="0" w:type="auto"/>
          </w:tcPr>
          <w:p w14:paraId="334D48ED" w14:textId="432456C3" w:rsidR="00710374" w:rsidRDefault="00710374" w:rsidP="00710374">
            <w:r>
              <w:t>Admin 2</w:t>
            </w:r>
            <w:r w:rsidRPr="00C85BC9">
              <w:rPr>
                <w:vertAlign w:val="superscript"/>
              </w:rPr>
              <w:t>nd</w:t>
            </w:r>
            <w:r>
              <w:t xml:space="preserve"> dose</w:t>
            </w:r>
          </w:p>
        </w:tc>
        <w:tc>
          <w:tcPr>
            <w:tcW w:w="0" w:type="auto"/>
          </w:tcPr>
          <w:p w14:paraId="36F3729B" w14:textId="76FAEA1F" w:rsidR="00710374" w:rsidRDefault="00710374" w:rsidP="00710374">
            <w:r>
              <w:t>Schedule 3</w:t>
            </w:r>
            <w:r w:rsidRPr="00C85BC9">
              <w:rPr>
                <w:vertAlign w:val="superscript"/>
              </w:rPr>
              <w:t>rd</w:t>
            </w:r>
            <w:r>
              <w:t xml:space="preserve"> dose &gt; 24 </w:t>
            </w:r>
            <w:proofErr w:type="spellStart"/>
            <w:r>
              <w:t>wks</w:t>
            </w:r>
            <w:proofErr w:type="spellEnd"/>
            <w:r>
              <w:t xml:space="preserve"> from 2</w:t>
            </w:r>
            <w:r w:rsidRPr="00DB7E30">
              <w:rPr>
                <w:vertAlign w:val="superscript"/>
              </w:rPr>
              <w:t>nd</w:t>
            </w:r>
            <w:r>
              <w:t xml:space="preserve"> dose</w:t>
            </w:r>
          </w:p>
        </w:tc>
        <w:tc>
          <w:tcPr>
            <w:tcW w:w="0" w:type="auto"/>
          </w:tcPr>
          <w:p w14:paraId="34807B3A" w14:textId="77777777" w:rsidR="00710374" w:rsidRDefault="00710374" w:rsidP="00710374"/>
        </w:tc>
        <w:tc>
          <w:tcPr>
            <w:tcW w:w="0" w:type="auto"/>
          </w:tcPr>
          <w:p w14:paraId="40042E85" w14:textId="77777777" w:rsidR="00710374" w:rsidRDefault="00710374" w:rsidP="00710374"/>
        </w:tc>
        <w:tc>
          <w:tcPr>
            <w:tcW w:w="0" w:type="auto"/>
          </w:tcPr>
          <w:p w14:paraId="7B7984F8" w14:textId="77777777" w:rsidR="00710374" w:rsidRDefault="00710374" w:rsidP="00710374"/>
        </w:tc>
        <w:tc>
          <w:tcPr>
            <w:tcW w:w="0" w:type="auto"/>
          </w:tcPr>
          <w:p w14:paraId="7FEF2A6E" w14:textId="77777777" w:rsidR="00710374" w:rsidRDefault="00710374" w:rsidP="00710374"/>
        </w:tc>
      </w:tr>
      <w:tr w:rsidR="001725E6" w14:paraId="79587440" w14:textId="77777777" w:rsidTr="00FD5CCC">
        <w:tc>
          <w:tcPr>
            <w:tcW w:w="0" w:type="auto"/>
          </w:tcPr>
          <w:p w14:paraId="4171E439" w14:textId="77777777" w:rsidR="00710374" w:rsidRDefault="00710374" w:rsidP="00710374"/>
        </w:tc>
        <w:tc>
          <w:tcPr>
            <w:tcW w:w="326" w:type="dxa"/>
          </w:tcPr>
          <w:p w14:paraId="494D2BE2" w14:textId="45B35AF2" w:rsidR="00710374" w:rsidRDefault="000F7D7A" w:rsidP="00710374">
            <w:ins w:id="10" w:author="Xia Jing" w:date="2024-05-01T16:07:00Z">
              <w:r>
                <w:t>11</w:t>
              </w:r>
            </w:ins>
          </w:p>
        </w:tc>
        <w:tc>
          <w:tcPr>
            <w:tcW w:w="0" w:type="auto"/>
          </w:tcPr>
          <w:p w14:paraId="30995A63" w14:textId="2D1D13CD" w:rsidR="00710374" w:rsidRDefault="00710374" w:rsidP="00710374">
            <w:pPr>
              <w:pStyle w:val="ListParagraph"/>
              <w:ind w:left="36"/>
            </w:pPr>
            <w:r>
              <w:t>&gt;= 4yrs</w:t>
            </w:r>
          </w:p>
        </w:tc>
        <w:tc>
          <w:tcPr>
            <w:tcW w:w="0" w:type="auto"/>
          </w:tcPr>
          <w:p w14:paraId="062D6747" w14:textId="2D34A86D" w:rsidR="00710374" w:rsidRDefault="00710374" w:rsidP="00710374">
            <w:r>
              <w:t xml:space="preserve">&lt;18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16DFC412" w14:textId="77777777" w:rsidR="00710374" w:rsidRDefault="00710374" w:rsidP="00710374"/>
        </w:tc>
        <w:tc>
          <w:tcPr>
            <w:tcW w:w="0" w:type="auto"/>
          </w:tcPr>
          <w:p w14:paraId="21719FA3" w14:textId="7B5A4BAC" w:rsidR="00710374" w:rsidRDefault="00710374" w:rsidP="00710374">
            <w:r>
              <w:t>Y</w:t>
            </w:r>
          </w:p>
        </w:tc>
        <w:tc>
          <w:tcPr>
            <w:tcW w:w="0" w:type="auto"/>
          </w:tcPr>
          <w:p w14:paraId="1F05F36E" w14:textId="3D353ECA" w:rsidR="00710374" w:rsidRDefault="00710374" w:rsidP="00710374">
            <w:r>
              <w:t>1</w:t>
            </w:r>
            <w:r w:rsidRPr="00265987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425873D0" w14:textId="376A36A0" w:rsidR="00710374" w:rsidRDefault="00710374" w:rsidP="00710374">
            <w:r>
              <w:t xml:space="preserve">&lt; 4 </w:t>
            </w:r>
            <w:proofErr w:type="spellStart"/>
            <w:r>
              <w:t>wks</w:t>
            </w:r>
            <w:proofErr w:type="spellEnd"/>
          </w:p>
        </w:tc>
        <w:tc>
          <w:tcPr>
            <w:tcW w:w="0" w:type="auto"/>
          </w:tcPr>
          <w:p w14:paraId="565FDCE2" w14:textId="77777777" w:rsidR="00710374" w:rsidRDefault="00710374" w:rsidP="00710374"/>
        </w:tc>
        <w:tc>
          <w:tcPr>
            <w:tcW w:w="0" w:type="auto"/>
          </w:tcPr>
          <w:p w14:paraId="36A9C0A4" w14:textId="77777777" w:rsidR="00710374" w:rsidRDefault="00710374" w:rsidP="00710374"/>
        </w:tc>
        <w:tc>
          <w:tcPr>
            <w:tcW w:w="0" w:type="auto"/>
          </w:tcPr>
          <w:p w14:paraId="295014B1" w14:textId="77777777" w:rsidR="00710374" w:rsidRDefault="00710374" w:rsidP="00710374"/>
        </w:tc>
        <w:tc>
          <w:tcPr>
            <w:tcW w:w="0" w:type="auto"/>
          </w:tcPr>
          <w:p w14:paraId="00369E3A" w14:textId="106C898E" w:rsidR="00710374" w:rsidRDefault="00710374" w:rsidP="00710374">
            <w:r>
              <w:t>Schedule 2</w:t>
            </w:r>
            <w:r w:rsidRPr="00265987">
              <w:rPr>
                <w:vertAlign w:val="superscript"/>
              </w:rPr>
              <w:t>nd</w:t>
            </w:r>
            <w:r>
              <w:t xml:space="preserve"> dose &gt;= 4 </w:t>
            </w:r>
            <w:proofErr w:type="spellStart"/>
            <w:r>
              <w:t>wks</w:t>
            </w:r>
            <w:proofErr w:type="spellEnd"/>
            <w:r>
              <w:t xml:space="preserve"> from 1</w:t>
            </w:r>
            <w:r w:rsidRPr="00265987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4A60B4F7" w14:textId="4A1D894E" w:rsidR="00710374" w:rsidRDefault="0089366D" w:rsidP="00710374">
            <w:r>
              <w:t>Schedule 3</w:t>
            </w:r>
            <w:r w:rsidRPr="00C85BC9">
              <w:rPr>
                <w:vertAlign w:val="superscript"/>
              </w:rPr>
              <w:t>rd</w:t>
            </w:r>
            <w:r>
              <w:t xml:space="preserve"> dose &gt; 24 </w:t>
            </w:r>
            <w:proofErr w:type="spellStart"/>
            <w:r>
              <w:t>wks</w:t>
            </w:r>
            <w:proofErr w:type="spellEnd"/>
            <w:r>
              <w:t xml:space="preserve"> from 2</w:t>
            </w:r>
            <w:r w:rsidRPr="00DB7E30">
              <w:rPr>
                <w:vertAlign w:val="superscript"/>
              </w:rPr>
              <w:t>nd</w:t>
            </w:r>
            <w:r>
              <w:t xml:space="preserve"> dose</w:t>
            </w:r>
          </w:p>
        </w:tc>
        <w:tc>
          <w:tcPr>
            <w:tcW w:w="0" w:type="auto"/>
          </w:tcPr>
          <w:p w14:paraId="7B0B53C6" w14:textId="77777777" w:rsidR="00710374" w:rsidRDefault="00710374" w:rsidP="00710374"/>
        </w:tc>
        <w:tc>
          <w:tcPr>
            <w:tcW w:w="0" w:type="auto"/>
          </w:tcPr>
          <w:p w14:paraId="7C99DEAB" w14:textId="77777777" w:rsidR="00710374" w:rsidRDefault="00710374" w:rsidP="00710374"/>
        </w:tc>
        <w:tc>
          <w:tcPr>
            <w:tcW w:w="0" w:type="auto"/>
          </w:tcPr>
          <w:p w14:paraId="36003D2F" w14:textId="77777777" w:rsidR="00710374" w:rsidRDefault="00710374" w:rsidP="00710374"/>
        </w:tc>
        <w:tc>
          <w:tcPr>
            <w:tcW w:w="0" w:type="auto"/>
          </w:tcPr>
          <w:p w14:paraId="4237FFAD" w14:textId="77777777" w:rsidR="00710374" w:rsidRDefault="00710374" w:rsidP="00710374"/>
        </w:tc>
      </w:tr>
      <w:tr w:rsidR="001725E6" w14:paraId="3F64EB17" w14:textId="77777777" w:rsidTr="00FD5CCC">
        <w:tc>
          <w:tcPr>
            <w:tcW w:w="0" w:type="auto"/>
          </w:tcPr>
          <w:p w14:paraId="15FB12D9" w14:textId="77777777" w:rsidR="00710374" w:rsidRDefault="00710374" w:rsidP="00710374"/>
        </w:tc>
        <w:tc>
          <w:tcPr>
            <w:tcW w:w="326" w:type="dxa"/>
          </w:tcPr>
          <w:p w14:paraId="5C0ECFF1" w14:textId="3017963F" w:rsidR="00710374" w:rsidRDefault="000F7D7A" w:rsidP="00710374">
            <w:ins w:id="11" w:author="Xia Jing" w:date="2024-05-01T16:07:00Z">
              <w:r>
                <w:t>12</w:t>
              </w:r>
            </w:ins>
          </w:p>
        </w:tc>
        <w:tc>
          <w:tcPr>
            <w:tcW w:w="0" w:type="auto"/>
          </w:tcPr>
          <w:p w14:paraId="3F4C4AD6" w14:textId="77777777" w:rsidR="00710374" w:rsidRDefault="00710374" w:rsidP="00710374">
            <w:r>
              <w:t xml:space="preserve">&gt;=8 </w:t>
            </w:r>
            <w:proofErr w:type="spellStart"/>
            <w:r>
              <w:t>wks</w:t>
            </w:r>
            <w:proofErr w:type="spellEnd"/>
          </w:p>
        </w:tc>
        <w:tc>
          <w:tcPr>
            <w:tcW w:w="0" w:type="auto"/>
          </w:tcPr>
          <w:p w14:paraId="6CDFB800" w14:textId="6A295E29" w:rsidR="00710374" w:rsidRDefault="00710374" w:rsidP="00710374">
            <w:r>
              <w:t>&lt; 24</w:t>
            </w:r>
            <w:r w:rsidR="0089366D">
              <w:t xml:space="preserve"> </w:t>
            </w:r>
            <w:proofErr w:type="spellStart"/>
            <w:r>
              <w:t>wks</w:t>
            </w:r>
            <w:proofErr w:type="spellEnd"/>
          </w:p>
        </w:tc>
        <w:tc>
          <w:tcPr>
            <w:tcW w:w="0" w:type="auto"/>
          </w:tcPr>
          <w:p w14:paraId="5DA2C40C" w14:textId="77777777" w:rsidR="00710374" w:rsidRDefault="00710374" w:rsidP="00710374"/>
        </w:tc>
        <w:tc>
          <w:tcPr>
            <w:tcW w:w="0" w:type="auto"/>
          </w:tcPr>
          <w:p w14:paraId="4847D780" w14:textId="77777777" w:rsidR="00710374" w:rsidRDefault="00710374" w:rsidP="00710374">
            <w:r>
              <w:t>Y</w:t>
            </w:r>
          </w:p>
        </w:tc>
        <w:tc>
          <w:tcPr>
            <w:tcW w:w="0" w:type="auto"/>
          </w:tcPr>
          <w:p w14:paraId="07232CDC" w14:textId="77777777" w:rsidR="00710374" w:rsidRDefault="00710374" w:rsidP="00710374">
            <w:r>
              <w:t>1+2</w:t>
            </w:r>
          </w:p>
        </w:tc>
        <w:tc>
          <w:tcPr>
            <w:tcW w:w="0" w:type="auto"/>
          </w:tcPr>
          <w:p w14:paraId="6B7CA1DA" w14:textId="77777777" w:rsidR="00710374" w:rsidRDefault="00710374" w:rsidP="00710374">
            <w:r>
              <w:t xml:space="preserve">&gt;= 4 </w:t>
            </w:r>
            <w:proofErr w:type="spellStart"/>
            <w:r>
              <w:t>wks</w:t>
            </w:r>
            <w:proofErr w:type="spellEnd"/>
            <w:r>
              <w:t xml:space="preserve"> interval and &gt;=4 </w:t>
            </w:r>
            <w:proofErr w:type="spellStart"/>
            <w:r>
              <w:t>wks</w:t>
            </w:r>
            <w:proofErr w:type="spellEnd"/>
            <w:r>
              <w:t xml:space="preserve"> from 2</w:t>
            </w:r>
            <w:r w:rsidRPr="005E2662">
              <w:rPr>
                <w:vertAlign w:val="superscript"/>
              </w:rPr>
              <w:t>nd</w:t>
            </w:r>
            <w:r>
              <w:t xml:space="preserve"> dose</w:t>
            </w:r>
          </w:p>
        </w:tc>
        <w:tc>
          <w:tcPr>
            <w:tcW w:w="0" w:type="auto"/>
          </w:tcPr>
          <w:p w14:paraId="275A0F4C" w14:textId="77777777" w:rsidR="00710374" w:rsidRDefault="00710374" w:rsidP="00710374"/>
        </w:tc>
        <w:tc>
          <w:tcPr>
            <w:tcW w:w="0" w:type="auto"/>
          </w:tcPr>
          <w:p w14:paraId="4509AE0D" w14:textId="77777777" w:rsidR="00710374" w:rsidRDefault="00710374" w:rsidP="00710374"/>
        </w:tc>
        <w:tc>
          <w:tcPr>
            <w:tcW w:w="0" w:type="auto"/>
          </w:tcPr>
          <w:p w14:paraId="1F670197" w14:textId="77777777" w:rsidR="00710374" w:rsidRDefault="00710374" w:rsidP="00710374"/>
        </w:tc>
        <w:tc>
          <w:tcPr>
            <w:tcW w:w="0" w:type="auto"/>
          </w:tcPr>
          <w:p w14:paraId="4DB4C1AA" w14:textId="77777777" w:rsidR="00710374" w:rsidRDefault="00710374" w:rsidP="00710374">
            <w:r>
              <w:t>Admin 3</w:t>
            </w:r>
            <w:r w:rsidRPr="005E2662">
              <w:rPr>
                <w:vertAlign w:val="superscript"/>
              </w:rPr>
              <w:t>rd</w:t>
            </w:r>
            <w:r>
              <w:t xml:space="preserve"> dose</w:t>
            </w:r>
          </w:p>
        </w:tc>
        <w:tc>
          <w:tcPr>
            <w:tcW w:w="0" w:type="auto"/>
          </w:tcPr>
          <w:p w14:paraId="2A767F5C" w14:textId="0F0F51A7" w:rsidR="00710374" w:rsidRDefault="00710374" w:rsidP="00710374">
            <w:r>
              <w:t>Schedule 4</w:t>
            </w:r>
            <w:r w:rsidRPr="006968AD">
              <w:rPr>
                <w:vertAlign w:val="superscript"/>
              </w:rPr>
              <w:t>th</w:t>
            </w:r>
            <w:r>
              <w:t xml:space="preserve"> dose &gt;= 24 </w:t>
            </w:r>
            <w:proofErr w:type="spellStart"/>
            <w:r>
              <w:t>wks</w:t>
            </w:r>
            <w:proofErr w:type="spellEnd"/>
            <w:r>
              <w:t xml:space="preserve"> from 3</w:t>
            </w:r>
            <w:r w:rsidRPr="00147973">
              <w:rPr>
                <w:vertAlign w:val="superscript"/>
              </w:rPr>
              <w:t>rd</w:t>
            </w:r>
            <w:r>
              <w:t xml:space="preserve"> dose &amp; at age </w:t>
            </w:r>
            <w:proofErr w:type="gramStart"/>
            <w:r>
              <w:t>of</w:t>
            </w:r>
            <w:r w:rsidR="0064456C">
              <w:t xml:space="preserve"> </w:t>
            </w:r>
            <w:r>
              <w:t xml:space="preserve"> &gt;</w:t>
            </w:r>
            <w:proofErr w:type="gramEnd"/>
            <w:r>
              <w:t xml:space="preserve">= 4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1F00B5C7" w14:textId="77777777" w:rsidR="00710374" w:rsidRDefault="00710374" w:rsidP="00710374"/>
        </w:tc>
        <w:tc>
          <w:tcPr>
            <w:tcW w:w="0" w:type="auto"/>
          </w:tcPr>
          <w:p w14:paraId="794A6676" w14:textId="77777777" w:rsidR="00710374" w:rsidRDefault="00710374" w:rsidP="00710374"/>
        </w:tc>
        <w:tc>
          <w:tcPr>
            <w:tcW w:w="0" w:type="auto"/>
          </w:tcPr>
          <w:p w14:paraId="3649AE89" w14:textId="77777777" w:rsidR="00710374" w:rsidRDefault="00710374" w:rsidP="00710374"/>
        </w:tc>
        <w:tc>
          <w:tcPr>
            <w:tcW w:w="0" w:type="auto"/>
          </w:tcPr>
          <w:p w14:paraId="43B98660" w14:textId="77777777" w:rsidR="00710374" w:rsidRDefault="00710374" w:rsidP="00710374"/>
        </w:tc>
      </w:tr>
      <w:tr w:rsidR="001725E6" w14:paraId="1C01BCBB" w14:textId="77777777" w:rsidTr="00FD5CCC">
        <w:tc>
          <w:tcPr>
            <w:tcW w:w="0" w:type="auto"/>
          </w:tcPr>
          <w:p w14:paraId="3282FBE8" w14:textId="77777777" w:rsidR="00710374" w:rsidRDefault="00710374" w:rsidP="00710374"/>
        </w:tc>
        <w:tc>
          <w:tcPr>
            <w:tcW w:w="326" w:type="dxa"/>
          </w:tcPr>
          <w:p w14:paraId="6606B36B" w14:textId="08535C27" w:rsidR="00710374" w:rsidRDefault="000F7D7A" w:rsidP="00710374">
            <w:ins w:id="12" w:author="Xia Jing" w:date="2024-05-01T16:07:00Z">
              <w:r>
                <w:t>13</w:t>
              </w:r>
            </w:ins>
          </w:p>
        </w:tc>
        <w:tc>
          <w:tcPr>
            <w:tcW w:w="0" w:type="auto"/>
          </w:tcPr>
          <w:p w14:paraId="2A1DFC4B" w14:textId="5142C7A4" w:rsidR="00710374" w:rsidRDefault="00710374" w:rsidP="00710374">
            <w:r>
              <w:t xml:space="preserve">&gt;=8 </w:t>
            </w:r>
            <w:proofErr w:type="spellStart"/>
            <w:r>
              <w:t>wks</w:t>
            </w:r>
            <w:proofErr w:type="spellEnd"/>
          </w:p>
        </w:tc>
        <w:tc>
          <w:tcPr>
            <w:tcW w:w="0" w:type="auto"/>
          </w:tcPr>
          <w:p w14:paraId="5B649CB7" w14:textId="59BC3873" w:rsidR="00710374" w:rsidRDefault="00710374" w:rsidP="00710374">
            <w:r>
              <w:t>&lt; 24</w:t>
            </w:r>
            <w:r w:rsidR="0064456C">
              <w:t xml:space="preserve"> </w:t>
            </w:r>
            <w:proofErr w:type="spellStart"/>
            <w:r>
              <w:t>wks</w:t>
            </w:r>
            <w:proofErr w:type="spellEnd"/>
          </w:p>
        </w:tc>
        <w:tc>
          <w:tcPr>
            <w:tcW w:w="0" w:type="auto"/>
          </w:tcPr>
          <w:p w14:paraId="3DDCFFA8" w14:textId="77777777" w:rsidR="00710374" w:rsidRDefault="00710374" w:rsidP="00710374"/>
        </w:tc>
        <w:tc>
          <w:tcPr>
            <w:tcW w:w="0" w:type="auto"/>
          </w:tcPr>
          <w:p w14:paraId="6248AE70" w14:textId="647EF073" w:rsidR="00710374" w:rsidRDefault="00710374" w:rsidP="00710374">
            <w:r>
              <w:t>Y</w:t>
            </w:r>
          </w:p>
        </w:tc>
        <w:tc>
          <w:tcPr>
            <w:tcW w:w="0" w:type="auto"/>
          </w:tcPr>
          <w:p w14:paraId="1958F9CC" w14:textId="088975E8" w:rsidR="00710374" w:rsidRDefault="00710374" w:rsidP="00710374">
            <w:r>
              <w:t>1+2</w:t>
            </w:r>
          </w:p>
        </w:tc>
        <w:tc>
          <w:tcPr>
            <w:tcW w:w="0" w:type="auto"/>
          </w:tcPr>
          <w:p w14:paraId="0573CB4C" w14:textId="104AA8CC" w:rsidR="00710374" w:rsidRDefault="00710374" w:rsidP="00710374">
            <w:r>
              <w:t xml:space="preserve">&gt;= 4 </w:t>
            </w:r>
            <w:proofErr w:type="spellStart"/>
            <w:r>
              <w:t>wks</w:t>
            </w:r>
            <w:proofErr w:type="spellEnd"/>
            <w:r>
              <w:t xml:space="preserve"> interval and &lt; 4 </w:t>
            </w:r>
            <w:proofErr w:type="spellStart"/>
            <w:r>
              <w:t>wks</w:t>
            </w:r>
            <w:proofErr w:type="spellEnd"/>
            <w:r>
              <w:t xml:space="preserve"> from 2</w:t>
            </w:r>
            <w:r w:rsidRPr="005D2D04">
              <w:rPr>
                <w:vertAlign w:val="superscript"/>
              </w:rPr>
              <w:t>nd</w:t>
            </w:r>
            <w:r>
              <w:t xml:space="preserve"> dose</w:t>
            </w:r>
          </w:p>
        </w:tc>
        <w:tc>
          <w:tcPr>
            <w:tcW w:w="0" w:type="auto"/>
          </w:tcPr>
          <w:p w14:paraId="464AE153" w14:textId="77777777" w:rsidR="00710374" w:rsidRDefault="00710374" w:rsidP="00710374"/>
        </w:tc>
        <w:tc>
          <w:tcPr>
            <w:tcW w:w="0" w:type="auto"/>
          </w:tcPr>
          <w:p w14:paraId="41B30844" w14:textId="77777777" w:rsidR="00710374" w:rsidRDefault="00710374" w:rsidP="00710374"/>
        </w:tc>
        <w:tc>
          <w:tcPr>
            <w:tcW w:w="0" w:type="auto"/>
          </w:tcPr>
          <w:p w14:paraId="0C50EDC0" w14:textId="77777777" w:rsidR="00710374" w:rsidRDefault="00710374" w:rsidP="00710374"/>
        </w:tc>
        <w:tc>
          <w:tcPr>
            <w:tcW w:w="0" w:type="auto"/>
          </w:tcPr>
          <w:p w14:paraId="17BD9873" w14:textId="75F79AF1" w:rsidR="00710374" w:rsidRDefault="00710374" w:rsidP="00710374">
            <w:r>
              <w:t>Schedule 3</w:t>
            </w:r>
            <w:r w:rsidRPr="005D2D04">
              <w:rPr>
                <w:vertAlign w:val="superscript"/>
              </w:rPr>
              <w:t>rd</w:t>
            </w:r>
            <w:r>
              <w:t xml:space="preserve"> dose &gt;= 4 </w:t>
            </w:r>
            <w:proofErr w:type="spellStart"/>
            <w:r>
              <w:t>wks</w:t>
            </w:r>
            <w:proofErr w:type="spellEnd"/>
            <w:r>
              <w:t xml:space="preserve"> from 2</w:t>
            </w:r>
            <w:r w:rsidRPr="005D2D04">
              <w:rPr>
                <w:vertAlign w:val="superscript"/>
              </w:rPr>
              <w:t>nd</w:t>
            </w:r>
            <w:r>
              <w:t xml:space="preserve"> dose</w:t>
            </w:r>
          </w:p>
        </w:tc>
        <w:tc>
          <w:tcPr>
            <w:tcW w:w="0" w:type="auto"/>
          </w:tcPr>
          <w:p w14:paraId="5F8E2202" w14:textId="0ECA462A" w:rsidR="00710374" w:rsidRDefault="0064456C" w:rsidP="00710374">
            <w:r>
              <w:t>Schedule 4</w:t>
            </w:r>
            <w:r w:rsidRPr="006968AD">
              <w:rPr>
                <w:vertAlign w:val="superscript"/>
              </w:rPr>
              <w:t>th</w:t>
            </w:r>
            <w:r>
              <w:t xml:space="preserve"> dose &gt;= 24 </w:t>
            </w:r>
            <w:proofErr w:type="spellStart"/>
            <w:r>
              <w:t>wks</w:t>
            </w:r>
            <w:proofErr w:type="spellEnd"/>
            <w:r>
              <w:t xml:space="preserve"> from 3</w:t>
            </w:r>
            <w:r w:rsidRPr="00147973">
              <w:rPr>
                <w:vertAlign w:val="superscript"/>
              </w:rPr>
              <w:t>rd</w:t>
            </w:r>
            <w:r>
              <w:t xml:space="preserve"> dose &amp; at </w:t>
            </w:r>
            <w:r>
              <w:lastRenderedPageBreak/>
              <w:t xml:space="preserve">age </w:t>
            </w:r>
            <w:proofErr w:type="gramStart"/>
            <w:r>
              <w:t>of  &gt;</w:t>
            </w:r>
            <w:proofErr w:type="gramEnd"/>
            <w:r>
              <w:t xml:space="preserve">= 4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6ABB8356" w14:textId="77777777" w:rsidR="00710374" w:rsidRDefault="00710374" w:rsidP="00710374"/>
        </w:tc>
        <w:tc>
          <w:tcPr>
            <w:tcW w:w="0" w:type="auto"/>
          </w:tcPr>
          <w:p w14:paraId="36AA6790" w14:textId="77777777" w:rsidR="00710374" w:rsidRDefault="00710374" w:rsidP="00710374"/>
        </w:tc>
        <w:tc>
          <w:tcPr>
            <w:tcW w:w="0" w:type="auto"/>
          </w:tcPr>
          <w:p w14:paraId="4253D9AD" w14:textId="77777777" w:rsidR="00710374" w:rsidRDefault="00710374" w:rsidP="00710374"/>
        </w:tc>
        <w:tc>
          <w:tcPr>
            <w:tcW w:w="0" w:type="auto"/>
          </w:tcPr>
          <w:p w14:paraId="25D29DF0" w14:textId="77777777" w:rsidR="00710374" w:rsidRDefault="00710374" w:rsidP="00710374"/>
        </w:tc>
      </w:tr>
      <w:tr w:rsidR="001725E6" w14:paraId="7B33A5C5" w14:textId="77777777" w:rsidTr="00FD5CCC">
        <w:tc>
          <w:tcPr>
            <w:tcW w:w="0" w:type="auto"/>
          </w:tcPr>
          <w:p w14:paraId="74AD0A64" w14:textId="77777777" w:rsidR="00710374" w:rsidRDefault="00710374" w:rsidP="00710374"/>
        </w:tc>
        <w:tc>
          <w:tcPr>
            <w:tcW w:w="326" w:type="dxa"/>
          </w:tcPr>
          <w:p w14:paraId="2D7485F5" w14:textId="49541D8C" w:rsidR="00710374" w:rsidRDefault="000F7D7A" w:rsidP="00710374">
            <w:ins w:id="13" w:author="Xia Jing" w:date="2024-05-01T16:07:00Z">
              <w:r>
                <w:t>14</w:t>
              </w:r>
            </w:ins>
          </w:p>
        </w:tc>
        <w:tc>
          <w:tcPr>
            <w:tcW w:w="0" w:type="auto"/>
          </w:tcPr>
          <w:p w14:paraId="6A43C392" w14:textId="30F34E8A" w:rsidR="00710374" w:rsidRDefault="00710374" w:rsidP="00710374">
            <w:r>
              <w:t>&gt;=24</w:t>
            </w:r>
            <w:r w:rsidR="0064456C">
              <w:t xml:space="preserve"> </w:t>
            </w:r>
            <w:proofErr w:type="spellStart"/>
            <w:r>
              <w:t>wks</w:t>
            </w:r>
            <w:proofErr w:type="spellEnd"/>
          </w:p>
        </w:tc>
        <w:tc>
          <w:tcPr>
            <w:tcW w:w="0" w:type="auto"/>
          </w:tcPr>
          <w:p w14:paraId="44B2A163" w14:textId="653464BE" w:rsidR="00710374" w:rsidRDefault="00710374" w:rsidP="00710374">
            <w:r>
              <w:t xml:space="preserve">&lt;76 </w:t>
            </w:r>
            <w:proofErr w:type="spellStart"/>
            <w:r>
              <w:t>wks</w:t>
            </w:r>
            <w:proofErr w:type="spellEnd"/>
          </w:p>
        </w:tc>
        <w:tc>
          <w:tcPr>
            <w:tcW w:w="0" w:type="auto"/>
          </w:tcPr>
          <w:p w14:paraId="13E63BA5" w14:textId="77777777" w:rsidR="00710374" w:rsidRDefault="00710374" w:rsidP="00710374"/>
        </w:tc>
        <w:tc>
          <w:tcPr>
            <w:tcW w:w="0" w:type="auto"/>
          </w:tcPr>
          <w:p w14:paraId="028AD2E8" w14:textId="2609B374" w:rsidR="00710374" w:rsidRDefault="00710374" w:rsidP="00710374">
            <w:r>
              <w:t>Y</w:t>
            </w:r>
          </w:p>
        </w:tc>
        <w:tc>
          <w:tcPr>
            <w:tcW w:w="0" w:type="auto"/>
          </w:tcPr>
          <w:p w14:paraId="22C9B6F8" w14:textId="2CF5C7FC" w:rsidR="00710374" w:rsidRDefault="00710374" w:rsidP="00710374">
            <w:r>
              <w:t>1+2</w:t>
            </w:r>
          </w:p>
        </w:tc>
        <w:tc>
          <w:tcPr>
            <w:tcW w:w="0" w:type="auto"/>
          </w:tcPr>
          <w:p w14:paraId="2F7D13C6" w14:textId="71B7BDA5" w:rsidR="00710374" w:rsidRDefault="00710374" w:rsidP="00710374">
            <w:r>
              <w:t>&gt;=4</w:t>
            </w:r>
            <w:r w:rsidR="0064456C">
              <w:t xml:space="preserve"> </w:t>
            </w:r>
            <w:proofErr w:type="spellStart"/>
            <w:r>
              <w:t>wks</w:t>
            </w:r>
            <w:proofErr w:type="spellEnd"/>
            <w:r>
              <w:t xml:space="preserve"> interval &amp; &gt;=4</w:t>
            </w:r>
            <w:r w:rsidR="0064456C">
              <w:t xml:space="preserve"> </w:t>
            </w:r>
            <w:proofErr w:type="spellStart"/>
            <w:r>
              <w:t>wks</w:t>
            </w:r>
            <w:proofErr w:type="spellEnd"/>
            <w:r>
              <w:t xml:space="preserve"> from 2</w:t>
            </w:r>
            <w:r w:rsidRPr="00005F69">
              <w:rPr>
                <w:vertAlign w:val="superscript"/>
              </w:rPr>
              <w:t>nd</w:t>
            </w:r>
            <w:r>
              <w:t xml:space="preserve"> dose</w:t>
            </w:r>
          </w:p>
        </w:tc>
        <w:tc>
          <w:tcPr>
            <w:tcW w:w="0" w:type="auto"/>
          </w:tcPr>
          <w:p w14:paraId="6C6C6EF0" w14:textId="77777777" w:rsidR="00710374" w:rsidRDefault="00710374" w:rsidP="00710374"/>
        </w:tc>
        <w:tc>
          <w:tcPr>
            <w:tcW w:w="0" w:type="auto"/>
          </w:tcPr>
          <w:p w14:paraId="16E8EF7E" w14:textId="77777777" w:rsidR="00710374" w:rsidRDefault="00710374" w:rsidP="00710374"/>
        </w:tc>
        <w:tc>
          <w:tcPr>
            <w:tcW w:w="0" w:type="auto"/>
          </w:tcPr>
          <w:p w14:paraId="01386375" w14:textId="77777777" w:rsidR="00710374" w:rsidRDefault="00710374" w:rsidP="00710374"/>
        </w:tc>
        <w:tc>
          <w:tcPr>
            <w:tcW w:w="0" w:type="auto"/>
          </w:tcPr>
          <w:p w14:paraId="6B4C3932" w14:textId="212BF617" w:rsidR="00710374" w:rsidRDefault="00710374" w:rsidP="00710374">
            <w:r>
              <w:t>Admin 3</w:t>
            </w:r>
            <w:r w:rsidRPr="00005F69">
              <w:rPr>
                <w:vertAlign w:val="superscript"/>
              </w:rPr>
              <w:t>rd</w:t>
            </w:r>
            <w:r>
              <w:t xml:space="preserve"> dose</w:t>
            </w:r>
          </w:p>
        </w:tc>
        <w:tc>
          <w:tcPr>
            <w:tcW w:w="0" w:type="auto"/>
          </w:tcPr>
          <w:p w14:paraId="663B2E1F" w14:textId="40EFC56D" w:rsidR="00710374" w:rsidRDefault="00710374" w:rsidP="00710374">
            <w:r>
              <w:t>Schedule 4</w:t>
            </w:r>
            <w:r w:rsidRPr="00005F69">
              <w:rPr>
                <w:vertAlign w:val="superscript"/>
              </w:rPr>
              <w:t>th</w:t>
            </w:r>
            <w:r>
              <w:t xml:space="preserve"> dose at age of (between &gt;= 4yrs &amp; &lt;6 </w:t>
            </w:r>
            <w:proofErr w:type="spellStart"/>
            <w:r>
              <w:t>yrs</w:t>
            </w:r>
            <w:proofErr w:type="spellEnd"/>
            <w:r>
              <w:t xml:space="preserve">) &amp; &gt;=6 </w:t>
            </w:r>
            <w:proofErr w:type="spellStart"/>
            <w:r>
              <w:t>mon</w:t>
            </w:r>
            <w:proofErr w:type="spellEnd"/>
            <w:r>
              <w:t xml:space="preserve"> from 3</w:t>
            </w:r>
            <w:r w:rsidRPr="00005F69">
              <w:rPr>
                <w:vertAlign w:val="superscript"/>
              </w:rPr>
              <w:t>rd</w:t>
            </w:r>
            <w:r>
              <w:t xml:space="preserve"> dose  </w:t>
            </w:r>
          </w:p>
        </w:tc>
        <w:tc>
          <w:tcPr>
            <w:tcW w:w="0" w:type="auto"/>
          </w:tcPr>
          <w:p w14:paraId="0765437E" w14:textId="77777777" w:rsidR="00710374" w:rsidRDefault="00710374" w:rsidP="00710374"/>
        </w:tc>
        <w:tc>
          <w:tcPr>
            <w:tcW w:w="0" w:type="auto"/>
          </w:tcPr>
          <w:p w14:paraId="52DADF49" w14:textId="77777777" w:rsidR="00710374" w:rsidRDefault="00710374" w:rsidP="00710374"/>
        </w:tc>
        <w:tc>
          <w:tcPr>
            <w:tcW w:w="0" w:type="auto"/>
          </w:tcPr>
          <w:p w14:paraId="31B4DB4C" w14:textId="77777777" w:rsidR="00710374" w:rsidRDefault="00710374" w:rsidP="00710374"/>
        </w:tc>
        <w:tc>
          <w:tcPr>
            <w:tcW w:w="0" w:type="auto"/>
          </w:tcPr>
          <w:p w14:paraId="024DBC0B" w14:textId="77777777" w:rsidR="00710374" w:rsidRDefault="00710374" w:rsidP="00710374"/>
        </w:tc>
      </w:tr>
      <w:tr w:rsidR="001725E6" w14:paraId="5BB7DB24" w14:textId="77777777" w:rsidTr="00FD5CCC">
        <w:tc>
          <w:tcPr>
            <w:tcW w:w="0" w:type="auto"/>
          </w:tcPr>
          <w:p w14:paraId="74292212" w14:textId="77777777" w:rsidR="005D02FF" w:rsidRDefault="005D02FF" w:rsidP="005D02FF"/>
        </w:tc>
        <w:tc>
          <w:tcPr>
            <w:tcW w:w="326" w:type="dxa"/>
          </w:tcPr>
          <w:p w14:paraId="690D0EFD" w14:textId="11FD8D91" w:rsidR="005D02FF" w:rsidRDefault="000F7D7A" w:rsidP="005D02FF">
            <w:ins w:id="14" w:author="Xia Jing" w:date="2024-05-01T16:07:00Z">
              <w:r>
                <w:t>15</w:t>
              </w:r>
            </w:ins>
          </w:p>
        </w:tc>
        <w:tc>
          <w:tcPr>
            <w:tcW w:w="0" w:type="auto"/>
          </w:tcPr>
          <w:p w14:paraId="3504E2E4" w14:textId="0118E339" w:rsidR="005D02FF" w:rsidRDefault="005D02FF" w:rsidP="005D02FF">
            <w:r>
              <w:t xml:space="preserve">&gt;=24 </w:t>
            </w:r>
            <w:proofErr w:type="spellStart"/>
            <w:r>
              <w:t>wks</w:t>
            </w:r>
            <w:proofErr w:type="spellEnd"/>
          </w:p>
        </w:tc>
        <w:tc>
          <w:tcPr>
            <w:tcW w:w="0" w:type="auto"/>
          </w:tcPr>
          <w:p w14:paraId="17811CA6" w14:textId="1DE44037" w:rsidR="005D02FF" w:rsidRDefault="005D02FF" w:rsidP="005D02FF">
            <w:r>
              <w:t xml:space="preserve">&lt;76 </w:t>
            </w:r>
            <w:proofErr w:type="spellStart"/>
            <w:r>
              <w:t>wks</w:t>
            </w:r>
            <w:proofErr w:type="spellEnd"/>
          </w:p>
        </w:tc>
        <w:tc>
          <w:tcPr>
            <w:tcW w:w="0" w:type="auto"/>
          </w:tcPr>
          <w:p w14:paraId="4F34BB49" w14:textId="77777777" w:rsidR="005D02FF" w:rsidRDefault="005D02FF" w:rsidP="005D02FF"/>
        </w:tc>
        <w:tc>
          <w:tcPr>
            <w:tcW w:w="0" w:type="auto"/>
          </w:tcPr>
          <w:p w14:paraId="3501B517" w14:textId="5880434A" w:rsidR="005D02FF" w:rsidRDefault="005D02FF" w:rsidP="005D02FF">
            <w:r>
              <w:t>Y</w:t>
            </w:r>
          </w:p>
        </w:tc>
        <w:tc>
          <w:tcPr>
            <w:tcW w:w="0" w:type="auto"/>
          </w:tcPr>
          <w:p w14:paraId="1D8CF778" w14:textId="07B32B26" w:rsidR="005D02FF" w:rsidRDefault="005D02FF" w:rsidP="005D02FF">
            <w:r>
              <w:t>1+2</w:t>
            </w:r>
          </w:p>
        </w:tc>
        <w:tc>
          <w:tcPr>
            <w:tcW w:w="0" w:type="auto"/>
          </w:tcPr>
          <w:p w14:paraId="43FE6E57" w14:textId="3CE3EC2D" w:rsidR="005D02FF" w:rsidRDefault="005D02FF" w:rsidP="005D02FF">
            <w:r>
              <w:t xml:space="preserve">&gt;=4 </w:t>
            </w:r>
            <w:proofErr w:type="spellStart"/>
            <w:r>
              <w:t>wks</w:t>
            </w:r>
            <w:proofErr w:type="spellEnd"/>
            <w:r>
              <w:t xml:space="preserve"> interval &amp; &lt; 4 </w:t>
            </w:r>
            <w:proofErr w:type="spellStart"/>
            <w:r>
              <w:t>wks</w:t>
            </w:r>
            <w:proofErr w:type="spellEnd"/>
            <w:r>
              <w:t xml:space="preserve"> from 2</w:t>
            </w:r>
            <w:r w:rsidRPr="00005F69">
              <w:rPr>
                <w:vertAlign w:val="superscript"/>
              </w:rPr>
              <w:t>nd</w:t>
            </w:r>
            <w:r>
              <w:t xml:space="preserve"> dose</w:t>
            </w:r>
          </w:p>
        </w:tc>
        <w:tc>
          <w:tcPr>
            <w:tcW w:w="0" w:type="auto"/>
          </w:tcPr>
          <w:p w14:paraId="12DBDED8" w14:textId="77777777" w:rsidR="005D02FF" w:rsidRDefault="005D02FF" w:rsidP="005D02FF"/>
        </w:tc>
        <w:tc>
          <w:tcPr>
            <w:tcW w:w="0" w:type="auto"/>
          </w:tcPr>
          <w:p w14:paraId="1800B2C7" w14:textId="77777777" w:rsidR="005D02FF" w:rsidRDefault="005D02FF" w:rsidP="005D02FF"/>
        </w:tc>
        <w:tc>
          <w:tcPr>
            <w:tcW w:w="0" w:type="auto"/>
          </w:tcPr>
          <w:p w14:paraId="6DD73982" w14:textId="77777777" w:rsidR="005D02FF" w:rsidRDefault="005D02FF" w:rsidP="005D02FF"/>
        </w:tc>
        <w:tc>
          <w:tcPr>
            <w:tcW w:w="0" w:type="auto"/>
          </w:tcPr>
          <w:p w14:paraId="74C6196C" w14:textId="0EE85C82" w:rsidR="005D02FF" w:rsidRDefault="005D02FF" w:rsidP="005D02FF">
            <w:r>
              <w:t>Schedule 3</w:t>
            </w:r>
            <w:r w:rsidRPr="00005F69">
              <w:rPr>
                <w:vertAlign w:val="superscript"/>
              </w:rPr>
              <w:t>rd</w:t>
            </w:r>
            <w:r>
              <w:t xml:space="preserve"> dose at age of </w:t>
            </w:r>
            <w:proofErr w:type="gramStart"/>
            <w:r>
              <w:t>( between</w:t>
            </w:r>
            <w:proofErr w:type="gramEnd"/>
            <w:r>
              <w:t xml:space="preserve"> &gt;=24 </w:t>
            </w:r>
            <w:proofErr w:type="spellStart"/>
            <w:r>
              <w:t>wks</w:t>
            </w:r>
            <w:proofErr w:type="spellEnd"/>
            <w:r>
              <w:t xml:space="preserve"> &amp; &lt; 76 </w:t>
            </w:r>
            <w:proofErr w:type="spellStart"/>
            <w:r>
              <w:t>wks</w:t>
            </w:r>
            <w:proofErr w:type="spellEnd"/>
            <w:r>
              <w:t>) &amp; &gt;= 4wks from 2</w:t>
            </w:r>
            <w:r w:rsidRPr="00005F69">
              <w:rPr>
                <w:vertAlign w:val="superscript"/>
              </w:rPr>
              <w:t>nd</w:t>
            </w:r>
            <w:r>
              <w:t xml:space="preserve"> dose</w:t>
            </w:r>
          </w:p>
        </w:tc>
        <w:tc>
          <w:tcPr>
            <w:tcW w:w="0" w:type="auto"/>
          </w:tcPr>
          <w:p w14:paraId="6ECA4555" w14:textId="389194E7" w:rsidR="005D02FF" w:rsidRDefault="005D02FF" w:rsidP="005D02FF">
            <w:r>
              <w:t>Schedule 4</w:t>
            </w:r>
            <w:r w:rsidRPr="00005F69">
              <w:rPr>
                <w:vertAlign w:val="superscript"/>
              </w:rPr>
              <w:t>th</w:t>
            </w:r>
            <w:r>
              <w:t xml:space="preserve"> dose at age of (between &gt;= 4yrs &amp; &lt;6 </w:t>
            </w:r>
            <w:proofErr w:type="spellStart"/>
            <w:r>
              <w:t>yrs</w:t>
            </w:r>
            <w:proofErr w:type="spellEnd"/>
            <w:r>
              <w:t xml:space="preserve">) &amp; &gt;=6 </w:t>
            </w:r>
            <w:proofErr w:type="spellStart"/>
            <w:r>
              <w:t>mon</w:t>
            </w:r>
            <w:proofErr w:type="spellEnd"/>
            <w:r>
              <w:t xml:space="preserve"> from 3</w:t>
            </w:r>
            <w:r w:rsidRPr="00005F69">
              <w:rPr>
                <w:vertAlign w:val="superscript"/>
              </w:rPr>
              <w:t>rd</w:t>
            </w:r>
            <w:r>
              <w:t xml:space="preserve"> dose  </w:t>
            </w:r>
          </w:p>
        </w:tc>
        <w:tc>
          <w:tcPr>
            <w:tcW w:w="0" w:type="auto"/>
          </w:tcPr>
          <w:p w14:paraId="60D2CCE1" w14:textId="77777777" w:rsidR="005D02FF" w:rsidRDefault="005D02FF" w:rsidP="005D02FF"/>
        </w:tc>
        <w:tc>
          <w:tcPr>
            <w:tcW w:w="0" w:type="auto"/>
          </w:tcPr>
          <w:p w14:paraId="120ACF73" w14:textId="77777777" w:rsidR="005D02FF" w:rsidRDefault="005D02FF" w:rsidP="005D02FF"/>
        </w:tc>
        <w:tc>
          <w:tcPr>
            <w:tcW w:w="0" w:type="auto"/>
          </w:tcPr>
          <w:p w14:paraId="43C51DFB" w14:textId="77777777" w:rsidR="005D02FF" w:rsidRDefault="005D02FF" w:rsidP="005D02FF"/>
        </w:tc>
        <w:tc>
          <w:tcPr>
            <w:tcW w:w="0" w:type="auto"/>
          </w:tcPr>
          <w:p w14:paraId="7C1C10A7" w14:textId="77777777" w:rsidR="005D02FF" w:rsidRDefault="005D02FF" w:rsidP="005D02FF"/>
        </w:tc>
      </w:tr>
      <w:tr w:rsidR="001725E6" w14:paraId="24F73019" w14:textId="77777777" w:rsidTr="00FD5CCC">
        <w:tc>
          <w:tcPr>
            <w:tcW w:w="0" w:type="auto"/>
          </w:tcPr>
          <w:p w14:paraId="24340EBE" w14:textId="77777777" w:rsidR="005D02FF" w:rsidRDefault="005D02FF" w:rsidP="005D02FF"/>
        </w:tc>
        <w:tc>
          <w:tcPr>
            <w:tcW w:w="326" w:type="dxa"/>
          </w:tcPr>
          <w:p w14:paraId="7C2665B6" w14:textId="5BA74963" w:rsidR="005D02FF" w:rsidRDefault="000F7D7A" w:rsidP="005D02FF">
            <w:ins w:id="15" w:author="Xia Jing" w:date="2024-05-01T16:07:00Z">
              <w:r>
                <w:t>16</w:t>
              </w:r>
            </w:ins>
          </w:p>
        </w:tc>
        <w:tc>
          <w:tcPr>
            <w:tcW w:w="0" w:type="auto"/>
          </w:tcPr>
          <w:p w14:paraId="6818FD63" w14:textId="549FDF2C" w:rsidR="005D02FF" w:rsidRDefault="005D02FF" w:rsidP="005D02FF">
            <w:r>
              <w:t>&gt;=76</w:t>
            </w:r>
            <w:r w:rsidR="00BC66B7">
              <w:t xml:space="preserve"> </w:t>
            </w:r>
            <w:proofErr w:type="spellStart"/>
            <w:r>
              <w:t>wks</w:t>
            </w:r>
            <w:proofErr w:type="spellEnd"/>
          </w:p>
        </w:tc>
        <w:tc>
          <w:tcPr>
            <w:tcW w:w="0" w:type="auto"/>
          </w:tcPr>
          <w:p w14:paraId="21BDABFD" w14:textId="14418ED4" w:rsidR="005D02FF" w:rsidRDefault="005D02FF" w:rsidP="005D02FF">
            <w:r>
              <w:t>&lt;4</w:t>
            </w:r>
            <w:r w:rsidR="00BC66B7">
              <w:t xml:space="preserve">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047BC768" w14:textId="77777777" w:rsidR="005D02FF" w:rsidRDefault="005D02FF" w:rsidP="005D02FF"/>
        </w:tc>
        <w:tc>
          <w:tcPr>
            <w:tcW w:w="0" w:type="auto"/>
          </w:tcPr>
          <w:p w14:paraId="1B9D80A1" w14:textId="38B4867A" w:rsidR="005D02FF" w:rsidRDefault="005D02FF" w:rsidP="005D02FF">
            <w:r>
              <w:t>Y</w:t>
            </w:r>
          </w:p>
        </w:tc>
        <w:tc>
          <w:tcPr>
            <w:tcW w:w="0" w:type="auto"/>
          </w:tcPr>
          <w:p w14:paraId="045C5B89" w14:textId="4A82D83B" w:rsidR="005D02FF" w:rsidRDefault="005D02FF" w:rsidP="005D02FF">
            <w:r>
              <w:t>1+2</w:t>
            </w:r>
          </w:p>
        </w:tc>
        <w:tc>
          <w:tcPr>
            <w:tcW w:w="0" w:type="auto"/>
          </w:tcPr>
          <w:p w14:paraId="66304F57" w14:textId="5257959A" w:rsidR="005D02FF" w:rsidRDefault="005D02FF" w:rsidP="005D02FF">
            <w:r>
              <w:t>&gt;=4</w:t>
            </w:r>
            <w:r w:rsidR="00BC66B7">
              <w:t xml:space="preserve"> </w:t>
            </w:r>
            <w:proofErr w:type="spellStart"/>
            <w:r>
              <w:t>wks</w:t>
            </w:r>
            <w:proofErr w:type="spellEnd"/>
            <w:r>
              <w:t xml:space="preserve"> interval &amp; &gt;=4</w:t>
            </w:r>
            <w:r w:rsidR="00BC66B7">
              <w:t xml:space="preserve"> </w:t>
            </w:r>
            <w:proofErr w:type="spellStart"/>
            <w:r>
              <w:t>wks</w:t>
            </w:r>
            <w:proofErr w:type="spellEnd"/>
            <w:r>
              <w:t xml:space="preserve"> from 2</w:t>
            </w:r>
            <w:r w:rsidRPr="00005F69">
              <w:rPr>
                <w:vertAlign w:val="superscript"/>
              </w:rPr>
              <w:t>nd</w:t>
            </w:r>
            <w:r>
              <w:t xml:space="preserve"> dose</w:t>
            </w:r>
          </w:p>
        </w:tc>
        <w:tc>
          <w:tcPr>
            <w:tcW w:w="0" w:type="auto"/>
          </w:tcPr>
          <w:p w14:paraId="66609BC3" w14:textId="77777777" w:rsidR="005D02FF" w:rsidRDefault="005D02FF" w:rsidP="005D02FF"/>
        </w:tc>
        <w:tc>
          <w:tcPr>
            <w:tcW w:w="0" w:type="auto"/>
          </w:tcPr>
          <w:p w14:paraId="23447BE8" w14:textId="77777777" w:rsidR="005D02FF" w:rsidRDefault="005D02FF" w:rsidP="005D02FF"/>
        </w:tc>
        <w:tc>
          <w:tcPr>
            <w:tcW w:w="0" w:type="auto"/>
          </w:tcPr>
          <w:p w14:paraId="1552349F" w14:textId="77777777" w:rsidR="005D02FF" w:rsidRDefault="005D02FF" w:rsidP="005D02FF"/>
        </w:tc>
        <w:tc>
          <w:tcPr>
            <w:tcW w:w="0" w:type="auto"/>
          </w:tcPr>
          <w:p w14:paraId="0DB97A3A" w14:textId="56D6181E" w:rsidR="005D02FF" w:rsidRDefault="005D02FF" w:rsidP="005D02FF">
            <w:r>
              <w:t>Admin 3</w:t>
            </w:r>
            <w:r w:rsidRPr="00005F69">
              <w:rPr>
                <w:vertAlign w:val="superscript"/>
              </w:rPr>
              <w:t>rd</w:t>
            </w:r>
            <w:r>
              <w:t xml:space="preserve"> dose</w:t>
            </w:r>
          </w:p>
        </w:tc>
        <w:tc>
          <w:tcPr>
            <w:tcW w:w="0" w:type="auto"/>
          </w:tcPr>
          <w:p w14:paraId="1F92BAF8" w14:textId="05131216" w:rsidR="005D02FF" w:rsidRDefault="005D02FF" w:rsidP="005D02FF">
            <w:r>
              <w:t>Schedule 4</w:t>
            </w:r>
            <w:r w:rsidRPr="00D772DE">
              <w:rPr>
                <w:vertAlign w:val="superscript"/>
              </w:rPr>
              <w:t>th</w:t>
            </w:r>
            <w:r>
              <w:t xml:space="preserve"> dose when age &gt;= 4</w:t>
            </w:r>
            <w:r w:rsidR="00BC66B7">
              <w:t xml:space="preserve"> </w:t>
            </w:r>
            <w:proofErr w:type="spellStart"/>
            <w:r>
              <w:t>yrs</w:t>
            </w:r>
            <w:proofErr w:type="spellEnd"/>
            <w:r>
              <w:t xml:space="preserve"> &amp; &gt;= 6mon from 3</w:t>
            </w:r>
            <w:r w:rsidRPr="00D772DE">
              <w:rPr>
                <w:vertAlign w:val="superscript"/>
              </w:rPr>
              <w:t>rd</w:t>
            </w:r>
            <w:r>
              <w:t xml:space="preserve"> dose</w:t>
            </w:r>
          </w:p>
        </w:tc>
        <w:tc>
          <w:tcPr>
            <w:tcW w:w="0" w:type="auto"/>
          </w:tcPr>
          <w:p w14:paraId="5B1B82E6" w14:textId="77777777" w:rsidR="005D02FF" w:rsidRDefault="005D02FF" w:rsidP="005D02FF"/>
        </w:tc>
        <w:tc>
          <w:tcPr>
            <w:tcW w:w="0" w:type="auto"/>
          </w:tcPr>
          <w:p w14:paraId="4979A458" w14:textId="77777777" w:rsidR="005D02FF" w:rsidRDefault="005D02FF" w:rsidP="005D02FF"/>
        </w:tc>
        <w:tc>
          <w:tcPr>
            <w:tcW w:w="0" w:type="auto"/>
          </w:tcPr>
          <w:p w14:paraId="5AA2A84C" w14:textId="77777777" w:rsidR="005D02FF" w:rsidRDefault="005D02FF" w:rsidP="005D02FF"/>
        </w:tc>
        <w:tc>
          <w:tcPr>
            <w:tcW w:w="0" w:type="auto"/>
          </w:tcPr>
          <w:p w14:paraId="2D1F4DC4" w14:textId="77777777" w:rsidR="005D02FF" w:rsidRDefault="005D02FF" w:rsidP="005D02FF"/>
        </w:tc>
      </w:tr>
      <w:tr w:rsidR="001725E6" w14:paraId="18327D58" w14:textId="77777777" w:rsidTr="00FD5CCC">
        <w:tc>
          <w:tcPr>
            <w:tcW w:w="0" w:type="auto"/>
          </w:tcPr>
          <w:p w14:paraId="0E58214E" w14:textId="77777777" w:rsidR="005D02FF" w:rsidRDefault="005D02FF" w:rsidP="005D02FF"/>
        </w:tc>
        <w:tc>
          <w:tcPr>
            <w:tcW w:w="326" w:type="dxa"/>
          </w:tcPr>
          <w:p w14:paraId="66027664" w14:textId="60B21E46" w:rsidR="005D02FF" w:rsidRDefault="000F7D7A" w:rsidP="005D02FF">
            <w:ins w:id="16" w:author="Xia Jing" w:date="2024-05-01T16:08:00Z">
              <w:r>
                <w:t>17</w:t>
              </w:r>
            </w:ins>
          </w:p>
        </w:tc>
        <w:tc>
          <w:tcPr>
            <w:tcW w:w="0" w:type="auto"/>
          </w:tcPr>
          <w:p w14:paraId="0784B7FE" w14:textId="358D3920" w:rsidR="005D02FF" w:rsidRDefault="005D02FF" w:rsidP="005D02FF">
            <w:r>
              <w:t>&gt;=76</w:t>
            </w:r>
            <w:r w:rsidR="000663C1">
              <w:t xml:space="preserve"> </w:t>
            </w:r>
            <w:proofErr w:type="spellStart"/>
            <w:r>
              <w:t>wks</w:t>
            </w:r>
            <w:proofErr w:type="spellEnd"/>
          </w:p>
        </w:tc>
        <w:tc>
          <w:tcPr>
            <w:tcW w:w="0" w:type="auto"/>
          </w:tcPr>
          <w:p w14:paraId="099340B3" w14:textId="05D55719" w:rsidR="005D02FF" w:rsidRDefault="005D02FF" w:rsidP="005D02FF">
            <w:r>
              <w:t>&lt;4</w:t>
            </w:r>
            <w:r w:rsidR="000663C1">
              <w:t xml:space="preserve">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7125DA0F" w14:textId="77777777" w:rsidR="005D02FF" w:rsidRDefault="005D02FF" w:rsidP="005D02FF"/>
        </w:tc>
        <w:tc>
          <w:tcPr>
            <w:tcW w:w="0" w:type="auto"/>
          </w:tcPr>
          <w:p w14:paraId="542B52C8" w14:textId="1CDF2FDA" w:rsidR="005D02FF" w:rsidRDefault="005D02FF" w:rsidP="005D02FF">
            <w:r>
              <w:t>Y</w:t>
            </w:r>
          </w:p>
        </w:tc>
        <w:tc>
          <w:tcPr>
            <w:tcW w:w="0" w:type="auto"/>
          </w:tcPr>
          <w:p w14:paraId="1D139AB3" w14:textId="2E479B88" w:rsidR="005D02FF" w:rsidRDefault="005D02FF" w:rsidP="005D02FF">
            <w:r>
              <w:t>1+2</w:t>
            </w:r>
          </w:p>
        </w:tc>
        <w:tc>
          <w:tcPr>
            <w:tcW w:w="0" w:type="auto"/>
          </w:tcPr>
          <w:p w14:paraId="142288EA" w14:textId="5D8AD23A" w:rsidR="005D02FF" w:rsidRDefault="005D02FF" w:rsidP="005D02FF">
            <w:r>
              <w:t>&gt;=4</w:t>
            </w:r>
            <w:r w:rsidR="000663C1">
              <w:t xml:space="preserve"> </w:t>
            </w:r>
            <w:proofErr w:type="spellStart"/>
            <w:r>
              <w:t>wks</w:t>
            </w:r>
            <w:proofErr w:type="spellEnd"/>
            <w:r>
              <w:t xml:space="preserve"> interval &amp; &lt; 4</w:t>
            </w:r>
            <w:r w:rsidR="000663C1">
              <w:t xml:space="preserve"> </w:t>
            </w:r>
            <w:proofErr w:type="spellStart"/>
            <w:r>
              <w:t>wks</w:t>
            </w:r>
            <w:proofErr w:type="spellEnd"/>
            <w:r>
              <w:t xml:space="preserve"> from 2</w:t>
            </w:r>
            <w:r w:rsidRPr="00D772DE">
              <w:rPr>
                <w:vertAlign w:val="superscript"/>
              </w:rPr>
              <w:t>nd</w:t>
            </w:r>
            <w:r>
              <w:t xml:space="preserve"> dose</w:t>
            </w:r>
          </w:p>
        </w:tc>
        <w:tc>
          <w:tcPr>
            <w:tcW w:w="0" w:type="auto"/>
          </w:tcPr>
          <w:p w14:paraId="0BEB4237" w14:textId="77777777" w:rsidR="005D02FF" w:rsidRDefault="005D02FF" w:rsidP="005D02FF"/>
        </w:tc>
        <w:tc>
          <w:tcPr>
            <w:tcW w:w="0" w:type="auto"/>
          </w:tcPr>
          <w:p w14:paraId="5B57FD36" w14:textId="77777777" w:rsidR="005D02FF" w:rsidRDefault="005D02FF" w:rsidP="005D02FF"/>
        </w:tc>
        <w:tc>
          <w:tcPr>
            <w:tcW w:w="0" w:type="auto"/>
          </w:tcPr>
          <w:p w14:paraId="5999FA86" w14:textId="77777777" w:rsidR="005D02FF" w:rsidRDefault="005D02FF" w:rsidP="005D02FF"/>
        </w:tc>
        <w:tc>
          <w:tcPr>
            <w:tcW w:w="0" w:type="auto"/>
          </w:tcPr>
          <w:p w14:paraId="032CD4D4" w14:textId="20E1E056" w:rsidR="005D02FF" w:rsidRDefault="005D02FF" w:rsidP="005D02FF">
            <w:r>
              <w:t>Schedule 3</w:t>
            </w:r>
            <w:r w:rsidRPr="00D772DE">
              <w:rPr>
                <w:vertAlign w:val="superscript"/>
              </w:rPr>
              <w:t>rd</w:t>
            </w:r>
            <w:r>
              <w:t xml:space="preserve"> dose &gt;= 4 </w:t>
            </w:r>
            <w:proofErr w:type="spellStart"/>
            <w:r>
              <w:t>wks</w:t>
            </w:r>
            <w:proofErr w:type="spellEnd"/>
            <w:r>
              <w:t xml:space="preserve"> from 2</w:t>
            </w:r>
            <w:r w:rsidRPr="00D772DE">
              <w:rPr>
                <w:vertAlign w:val="superscript"/>
              </w:rPr>
              <w:t>nd</w:t>
            </w:r>
            <w:r>
              <w:t xml:space="preserve"> dose</w:t>
            </w:r>
            <w:r w:rsidR="000663C1">
              <w:t xml:space="preserve"> if age &lt; 4 </w:t>
            </w:r>
            <w:proofErr w:type="spellStart"/>
            <w:r w:rsidR="000663C1">
              <w:t>yrs</w:t>
            </w:r>
            <w:proofErr w:type="spellEnd"/>
          </w:p>
        </w:tc>
        <w:tc>
          <w:tcPr>
            <w:tcW w:w="0" w:type="auto"/>
          </w:tcPr>
          <w:p w14:paraId="69ED7CF0" w14:textId="5CCB7992" w:rsidR="005D02FF" w:rsidRDefault="000663C1" w:rsidP="005D02FF">
            <w:r>
              <w:t>Schedule 4</w:t>
            </w:r>
            <w:r w:rsidRPr="00D772DE">
              <w:rPr>
                <w:vertAlign w:val="superscript"/>
              </w:rPr>
              <w:t>th</w:t>
            </w:r>
            <w:r>
              <w:t xml:space="preserve"> dose when age &gt;= 4 </w:t>
            </w:r>
            <w:proofErr w:type="spellStart"/>
            <w:r>
              <w:t>yrs</w:t>
            </w:r>
            <w:proofErr w:type="spellEnd"/>
            <w:r>
              <w:t xml:space="preserve"> &amp; &gt;= 6mon from 3</w:t>
            </w:r>
            <w:r w:rsidRPr="00D772DE">
              <w:rPr>
                <w:vertAlign w:val="superscript"/>
              </w:rPr>
              <w:t>rd</w:t>
            </w:r>
            <w:r>
              <w:t xml:space="preserve"> dose</w:t>
            </w:r>
          </w:p>
        </w:tc>
        <w:tc>
          <w:tcPr>
            <w:tcW w:w="0" w:type="auto"/>
          </w:tcPr>
          <w:p w14:paraId="56DEFEAC" w14:textId="77777777" w:rsidR="005D02FF" w:rsidRDefault="005D02FF" w:rsidP="005D02FF"/>
        </w:tc>
        <w:tc>
          <w:tcPr>
            <w:tcW w:w="0" w:type="auto"/>
          </w:tcPr>
          <w:p w14:paraId="43DCE427" w14:textId="77777777" w:rsidR="005D02FF" w:rsidRDefault="005D02FF" w:rsidP="005D02FF"/>
        </w:tc>
        <w:tc>
          <w:tcPr>
            <w:tcW w:w="0" w:type="auto"/>
          </w:tcPr>
          <w:p w14:paraId="0C297394" w14:textId="77777777" w:rsidR="005D02FF" w:rsidRDefault="005D02FF" w:rsidP="005D02FF"/>
        </w:tc>
        <w:tc>
          <w:tcPr>
            <w:tcW w:w="0" w:type="auto"/>
          </w:tcPr>
          <w:p w14:paraId="2D43AC37" w14:textId="77777777" w:rsidR="005D02FF" w:rsidRDefault="005D02FF" w:rsidP="005D02FF"/>
        </w:tc>
      </w:tr>
      <w:tr w:rsidR="001725E6" w14:paraId="0D7D5ABE" w14:textId="77777777" w:rsidTr="00FD5CCC">
        <w:tc>
          <w:tcPr>
            <w:tcW w:w="0" w:type="auto"/>
          </w:tcPr>
          <w:p w14:paraId="04B6E594" w14:textId="77777777" w:rsidR="000663C1" w:rsidRDefault="000663C1" w:rsidP="005D02FF"/>
        </w:tc>
        <w:tc>
          <w:tcPr>
            <w:tcW w:w="326" w:type="dxa"/>
          </w:tcPr>
          <w:p w14:paraId="779213BD" w14:textId="73711D9B" w:rsidR="000663C1" w:rsidRDefault="000F7D7A" w:rsidP="005D02FF">
            <w:ins w:id="17" w:author="Xia Jing" w:date="2024-05-01T16:08:00Z">
              <w:r>
                <w:t>18</w:t>
              </w:r>
            </w:ins>
          </w:p>
        </w:tc>
        <w:tc>
          <w:tcPr>
            <w:tcW w:w="0" w:type="auto"/>
          </w:tcPr>
          <w:p w14:paraId="3A0C239C" w14:textId="4910A7C6" w:rsidR="000663C1" w:rsidRDefault="000663C1" w:rsidP="005D02FF">
            <w:r>
              <w:t xml:space="preserve">&gt;= 76 </w:t>
            </w:r>
            <w:proofErr w:type="spellStart"/>
            <w:r>
              <w:t>wks</w:t>
            </w:r>
            <w:proofErr w:type="spellEnd"/>
          </w:p>
        </w:tc>
        <w:tc>
          <w:tcPr>
            <w:tcW w:w="0" w:type="auto"/>
          </w:tcPr>
          <w:p w14:paraId="7EBEEB83" w14:textId="247AE249" w:rsidR="000663C1" w:rsidRDefault="000663C1" w:rsidP="005D02FF">
            <w:r>
              <w:t xml:space="preserve">&lt; 4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7D5E0A9B" w14:textId="77777777" w:rsidR="000663C1" w:rsidRDefault="000663C1" w:rsidP="005D02FF"/>
        </w:tc>
        <w:tc>
          <w:tcPr>
            <w:tcW w:w="0" w:type="auto"/>
          </w:tcPr>
          <w:p w14:paraId="1BC9CCA1" w14:textId="1947C830" w:rsidR="000663C1" w:rsidRDefault="000663C1" w:rsidP="005D02FF">
            <w:r>
              <w:t>Y</w:t>
            </w:r>
          </w:p>
        </w:tc>
        <w:tc>
          <w:tcPr>
            <w:tcW w:w="0" w:type="auto"/>
          </w:tcPr>
          <w:p w14:paraId="27BBFAC1" w14:textId="2EBAC53C" w:rsidR="000663C1" w:rsidRDefault="000663C1" w:rsidP="005D02FF">
            <w:r>
              <w:t>1+2</w:t>
            </w:r>
          </w:p>
        </w:tc>
        <w:tc>
          <w:tcPr>
            <w:tcW w:w="0" w:type="auto"/>
          </w:tcPr>
          <w:p w14:paraId="718F95C7" w14:textId="4E84DE0B" w:rsidR="000663C1" w:rsidRDefault="000663C1" w:rsidP="005D02FF">
            <w:r>
              <w:t xml:space="preserve">&gt;= 4 </w:t>
            </w:r>
            <w:proofErr w:type="spellStart"/>
            <w:r>
              <w:t>wks</w:t>
            </w:r>
            <w:proofErr w:type="spellEnd"/>
            <w:r>
              <w:t xml:space="preserve"> intervals &amp; &lt; 4 </w:t>
            </w:r>
            <w:proofErr w:type="spellStart"/>
            <w:r>
              <w:t>wks</w:t>
            </w:r>
            <w:proofErr w:type="spellEnd"/>
            <w:r>
              <w:t xml:space="preserve"> from 2</w:t>
            </w:r>
            <w:r w:rsidRPr="000663C1">
              <w:rPr>
                <w:vertAlign w:val="superscript"/>
              </w:rPr>
              <w:t>nd</w:t>
            </w:r>
            <w:r>
              <w:t xml:space="preserve"> dose</w:t>
            </w:r>
          </w:p>
        </w:tc>
        <w:tc>
          <w:tcPr>
            <w:tcW w:w="0" w:type="auto"/>
          </w:tcPr>
          <w:p w14:paraId="2C71E110" w14:textId="77777777" w:rsidR="000663C1" w:rsidRDefault="000663C1" w:rsidP="005D02FF"/>
        </w:tc>
        <w:tc>
          <w:tcPr>
            <w:tcW w:w="0" w:type="auto"/>
          </w:tcPr>
          <w:p w14:paraId="27D400B3" w14:textId="77777777" w:rsidR="000663C1" w:rsidRDefault="000663C1" w:rsidP="005D02FF"/>
        </w:tc>
        <w:tc>
          <w:tcPr>
            <w:tcW w:w="0" w:type="auto"/>
          </w:tcPr>
          <w:p w14:paraId="0B2B9D5C" w14:textId="77777777" w:rsidR="000663C1" w:rsidRDefault="000663C1" w:rsidP="005D02FF"/>
        </w:tc>
        <w:tc>
          <w:tcPr>
            <w:tcW w:w="0" w:type="auto"/>
          </w:tcPr>
          <w:p w14:paraId="23408D18" w14:textId="3E652F6B" w:rsidR="000663C1" w:rsidRDefault="000663C1" w:rsidP="005D02FF">
            <w:r>
              <w:t>Schedule 3</w:t>
            </w:r>
            <w:r w:rsidRPr="000663C1">
              <w:rPr>
                <w:vertAlign w:val="superscript"/>
              </w:rPr>
              <w:t>rd</w:t>
            </w:r>
            <w:r>
              <w:t xml:space="preserve"> dose &gt;= 6 </w:t>
            </w:r>
            <w:proofErr w:type="spellStart"/>
            <w:r>
              <w:t>mon</w:t>
            </w:r>
            <w:proofErr w:type="spellEnd"/>
            <w:r>
              <w:t xml:space="preserve"> from 2</w:t>
            </w:r>
            <w:r w:rsidRPr="000663C1">
              <w:rPr>
                <w:vertAlign w:val="superscript"/>
              </w:rPr>
              <w:t>nd</w:t>
            </w:r>
            <w:r>
              <w:t xml:space="preserve"> dose if age &gt;= 4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7E718DCF" w14:textId="77777777" w:rsidR="000663C1" w:rsidRDefault="000663C1" w:rsidP="005D02FF"/>
        </w:tc>
        <w:tc>
          <w:tcPr>
            <w:tcW w:w="0" w:type="auto"/>
          </w:tcPr>
          <w:p w14:paraId="655A31F6" w14:textId="77777777" w:rsidR="000663C1" w:rsidRDefault="000663C1" w:rsidP="005D02FF"/>
        </w:tc>
        <w:tc>
          <w:tcPr>
            <w:tcW w:w="0" w:type="auto"/>
          </w:tcPr>
          <w:p w14:paraId="503B9CA2" w14:textId="77777777" w:rsidR="000663C1" w:rsidRDefault="000663C1" w:rsidP="005D02FF"/>
        </w:tc>
        <w:tc>
          <w:tcPr>
            <w:tcW w:w="0" w:type="auto"/>
          </w:tcPr>
          <w:p w14:paraId="19F4CCC5" w14:textId="77777777" w:rsidR="000663C1" w:rsidRDefault="000663C1" w:rsidP="005D02FF"/>
        </w:tc>
        <w:tc>
          <w:tcPr>
            <w:tcW w:w="0" w:type="auto"/>
          </w:tcPr>
          <w:p w14:paraId="5F6053D7" w14:textId="77777777" w:rsidR="000663C1" w:rsidRDefault="000663C1" w:rsidP="005D02FF"/>
        </w:tc>
      </w:tr>
      <w:tr w:rsidR="001725E6" w14:paraId="7DB5813B" w14:textId="77777777" w:rsidTr="00FD5CCC">
        <w:tc>
          <w:tcPr>
            <w:tcW w:w="0" w:type="auto"/>
          </w:tcPr>
          <w:p w14:paraId="0F0AD6C6" w14:textId="77777777" w:rsidR="005D02FF" w:rsidRDefault="005D02FF" w:rsidP="005D02FF"/>
        </w:tc>
        <w:tc>
          <w:tcPr>
            <w:tcW w:w="326" w:type="dxa"/>
          </w:tcPr>
          <w:p w14:paraId="2DDE2127" w14:textId="6F5BAC66" w:rsidR="005D02FF" w:rsidRDefault="000F7D7A" w:rsidP="005D02FF">
            <w:ins w:id="18" w:author="Xia Jing" w:date="2024-05-01T16:08:00Z">
              <w:r>
                <w:t>19</w:t>
              </w:r>
            </w:ins>
          </w:p>
        </w:tc>
        <w:tc>
          <w:tcPr>
            <w:tcW w:w="0" w:type="auto"/>
          </w:tcPr>
          <w:p w14:paraId="3DAAA9FD" w14:textId="4AD8F57C" w:rsidR="005D02FF" w:rsidRDefault="005D02FF" w:rsidP="005D02FF">
            <w:r>
              <w:t>&gt;=</w:t>
            </w:r>
            <w:r w:rsidR="000663C1">
              <w:t xml:space="preserve"> </w:t>
            </w:r>
            <w:r>
              <w:t xml:space="preserve">4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57481A10" w14:textId="619FA617" w:rsidR="005D02FF" w:rsidRDefault="005D02FF" w:rsidP="005D02FF">
            <w:r>
              <w:t xml:space="preserve">&lt; 18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041CB8C6" w14:textId="77777777" w:rsidR="005D02FF" w:rsidRDefault="005D02FF" w:rsidP="005D02FF"/>
        </w:tc>
        <w:tc>
          <w:tcPr>
            <w:tcW w:w="0" w:type="auto"/>
          </w:tcPr>
          <w:p w14:paraId="5CE9390D" w14:textId="44B3B279" w:rsidR="005D02FF" w:rsidRDefault="005D02FF" w:rsidP="005D02FF">
            <w:r>
              <w:t>Y</w:t>
            </w:r>
          </w:p>
        </w:tc>
        <w:tc>
          <w:tcPr>
            <w:tcW w:w="0" w:type="auto"/>
          </w:tcPr>
          <w:p w14:paraId="7A3E9F9B" w14:textId="5862CCB5" w:rsidR="005D02FF" w:rsidRDefault="005D02FF" w:rsidP="005D02FF">
            <w:r>
              <w:t>1+2</w:t>
            </w:r>
          </w:p>
        </w:tc>
        <w:tc>
          <w:tcPr>
            <w:tcW w:w="0" w:type="auto"/>
          </w:tcPr>
          <w:p w14:paraId="4F7DEF20" w14:textId="33B868BA" w:rsidR="005D02FF" w:rsidRDefault="005D02FF" w:rsidP="005D02FF">
            <w:r>
              <w:t xml:space="preserve">&gt;= 4 </w:t>
            </w:r>
            <w:proofErr w:type="spellStart"/>
            <w:r>
              <w:t>wks</w:t>
            </w:r>
            <w:proofErr w:type="spellEnd"/>
            <w:r>
              <w:t xml:space="preserve"> interval and &gt;= 24 </w:t>
            </w:r>
            <w:proofErr w:type="spellStart"/>
            <w:r>
              <w:t>wks</w:t>
            </w:r>
            <w:proofErr w:type="spellEnd"/>
            <w:r>
              <w:t xml:space="preserve"> from 2</w:t>
            </w:r>
            <w:r w:rsidRPr="00054F74">
              <w:rPr>
                <w:vertAlign w:val="superscript"/>
              </w:rPr>
              <w:t>nd</w:t>
            </w:r>
            <w:r>
              <w:t xml:space="preserve"> dose</w:t>
            </w:r>
          </w:p>
        </w:tc>
        <w:tc>
          <w:tcPr>
            <w:tcW w:w="0" w:type="auto"/>
          </w:tcPr>
          <w:p w14:paraId="2D4B752B" w14:textId="77777777" w:rsidR="005D02FF" w:rsidRDefault="005D02FF" w:rsidP="005D02FF"/>
        </w:tc>
        <w:tc>
          <w:tcPr>
            <w:tcW w:w="0" w:type="auto"/>
          </w:tcPr>
          <w:p w14:paraId="42DAC498" w14:textId="77777777" w:rsidR="005D02FF" w:rsidRDefault="005D02FF" w:rsidP="005D02FF"/>
        </w:tc>
        <w:tc>
          <w:tcPr>
            <w:tcW w:w="0" w:type="auto"/>
          </w:tcPr>
          <w:p w14:paraId="5DB4CA1E" w14:textId="77777777" w:rsidR="005D02FF" w:rsidRDefault="005D02FF" w:rsidP="005D02FF"/>
        </w:tc>
        <w:tc>
          <w:tcPr>
            <w:tcW w:w="0" w:type="auto"/>
          </w:tcPr>
          <w:p w14:paraId="7BBAC500" w14:textId="25F123D6" w:rsidR="005D02FF" w:rsidRDefault="005D02FF" w:rsidP="005D02FF">
            <w:r>
              <w:t>Admin 3</w:t>
            </w:r>
            <w:r w:rsidRPr="00054F74">
              <w:rPr>
                <w:vertAlign w:val="superscript"/>
              </w:rPr>
              <w:t>rd</w:t>
            </w:r>
            <w:r>
              <w:t xml:space="preserve"> dose</w:t>
            </w:r>
          </w:p>
        </w:tc>
        <w:tc>
          <w:tcPr>
            <w:tcW w:w="0" w:type="auto"/>
          </w:tcPr>
          <w:p w14:paraId="4724849D" w14:textId="77777777" w:rsidR="005D02FF" w:rsidRDefault="005D02FF" w:rsidP="005D02FF"/>
        </w:tc>
        <w:tc>
          <w:tcPr>
            <w:tcW w:w="0" w:type="auto"/>
          </w:tcPr>
          <w:p w14:paraId="5F005F5D" w14:textId="77777777" w:rsidR="005D02FF" w:rsidRDefault="005D02FF" w:rsidP="005D02FF"/>
        </w:tc>
        <w:tc>
          <w:tcPr>
            <w:tcW w:w="0" w:type="auto"/>
          </w:tcPr>
          <w:p w14:paraId="2C5754F1" w14:textId="77777777" w:rsidR="005D02FF" w:rsidRDefault="005D02FF" w:rsidP="005D02FF"/>
        </w:tc>
        <w:tc>
          <w:tcPr>
            <w:tcW w:w="0" w:type="auto"/>
          </w:tcPr>
          <w:p w14:paraId="2D627971" w14:textId="77777777" w:rsidR="005D02FF" w:rsidRDefault="005D02FF" w:rsidP="005D02FF"/>
        </w:tc>
        <w:tc>
          <w:tcPr>
            <w:tcW w:w="0" w:type="auto"/>
          </w:tcPr>
          <w:p w14:paraId="35D9C05D" w14:textId="77777777" w:rsidR="005D02FF" w:rsidRDefault="005D02FF" w:rsidP="005D02FF"/>
        </w:tc>
      </w:tr>
      <w:tr w:rsidR="001725E6" w14:paraId="155B9296" w14:textId="77777777" w:rsidTr="00FD5CCC">
        <w:tc>
          <w:tcPr>
            <w:tcW w:w="0" w:type="auto"/>
          </w:tcPr>
          <w:p w14:paraId="45375B1B" w14:textId="77777777" w:rsidR="005D02FF" w:rsidRDefault="005D02FF" w:rsidP="005D02FF"/>
        </w:tc>
        <w:tc>
          <w:tcPr>
            <w:tcW w:w="326" w:type="dxa"/>
          </w:tcPr>
          <w:p w14:paraId="77AEFC5D" w14:textId="47163F91" w:rsidR="005D02FF" w:rsidRDefault="000F7D7A" w:rsidP="005D02FF">
            <w:ins w:id="19" w:author="Xia Jing" w:date="2024-05-01T16:08:00Z">
              <w:r>
                <w:t>20</w:t>
              </w:r>
            </w:ins>
          </w:p>
        </w:tc>
        <w:tc>
          <w:tcPr>
            <w:tcW w:w="0" w:type="auto"/>
          </w:tcPr>
          <w:p w14:paraId="0F1468A9" w14:textId="004E792E" w:rsidR="005D02FF" w:rsidRDefault="005D02FF" w:rsidP="005D02FF">
            <w:r>
              <w:t>&gt;=</w:t>
            </w:r>
            <w:r w:rsidR="000663C1">
              <w:t xml:space="preserve"> </w:t>
            </w:r>
            <w:r>
              <w:t xml:space="preserve">4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1CFFCC07" w14:textId="2011CBBF" w:rsidR="005D02FF" w:rsidRDefault="005D02FF" w:rsidP="005D02FF">
            <w:r>
              <w:t xml:space="preserve">&lt; 18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1C42D79A" w14:textId="77777777" w:rsidR="005D02FF" w:rsidRDefault="005D02FF" w:rsidP="005D02FF"/>
        </w:tc>
        <w:tc>
          <w:tcPr>
            <w:tcW w:w="0" w:type="auto"/>
          </w:tcPr>
          <w:p w14:paraId="4B55E51E" w14:textId="65C20FC3" w:rsidR="005D02FF" w:rsidRDefault="005D02FF" w:rsidP="005D02FF">
            <w:r>
              <w:t>Y</w:t>
            </w:r>
          </w:p>
        </w:tc>
        <w:tc>
          <w:tcPr>
            <w:tcW w:w="0" w:type="auto"/>
          </w:tcPr>
          <w:p w14:paraId="39439640" w14:textId="6D2B7938" w:rsidR="005D02FF" w:rsidRDefault="005D02FF" w:rsidP="005D02FF">
            <w:r>
              <w:t>1+2</w:t>
            </w:r>
          </w:p>
        </w:tc>
        <w:tc>
          <w:tcPr>
            <w:tcW w:w="0" w:type="auto"/>
          </w:tcPr>
          <w:p w14:paraId="70E7F3BB" w14:textId="0E8F11DF" w:rsidR="005D02FF" w:rsidRDefault="005D02FF" w:rsidP="005D02FF">
            <w:r>
              <w:t xml:space="preserve">&gt;= 4 </w:t>
            </w:r>
            <w:proofErr w:type="spellStart"/>
            <w:r>
              <w:t>wks</w:t>
            </w:r>
            <w:proofErr w:type="spellEnd"/>
            <w:r>
              <w:t xml:space="preserve"> interval &amp; &lt; 24 </w:t>
            </w:r>
            <w:proofErr w:type="spellStart"/>
            <w:r>
              <w:t>wks</w:t>
            </w:r>
            <w:proofErr w:type="spellEnd"/>
          </w:p>
        </w:tc>
        <w:tc>
          <w:tcPr>
            <w:tcW w:w="0" w:type="auto"/>
          </w:tcPr>
          <w:p w14:paraId="0D7E4F03" w14:textId="77777777" w:rsidR="005D02FF" w:rsidRDefault="005D02FF" w:rsidP="005D02FF"/>
        </w:tc>
        <w:tc>
          <w:tcPr>
            <w:tcW w:w="0" w:type="auto"/>
          </w:tcPr>
          <w:p w14:paraId="41A9E627" w14:textId="77777777" w:rsidR="005D02FF" w:rsidRDefault="005D02FF" w:rsidP="005D02FF"/>
        </w:tc>
        <w:tc>
          <w:tcPr>
            <w:tcW w:w="0" w:type="auto"/>
          </w:tcPr>
          <w:p w14:paraId="2DEF4B9F" w14:textId="77777777" w:rsidR="005D02FF" w:rsidRDefault="005D02FF" w:rsidP="005D02FF"/>
        </w:tc>
        <w:tc>
          <w:tcPr>
            <w:tcW w:w="0" w:type="auto"/>
          </w:tcPr>
          <w:p w14:paraId="5034EA5A" w14:textId="488E2A4B" w:rsidR="005D02FF" w:rsidRDefault="005D02FF" w:rsidP="005D02FF">
            <w:r>
              <w:t>Schedule 3</w:t>
            </w:r>
            <w:r w:rsidRPr="00054F74">
              <w:rPr>
                <w:vertAlign w:val="superscript"/>
              </w:rPr>
              <w:t>rd</w:t>
            </w:r>
            <w:r>
              <w:t xml:space="preserve"> dose and &gt;= 24 </w:t>
            </w:r>
            <w:proofErr w:type="spellStart"/>
            <w:r>
              <w:lastRenderedPageBreak/>
              <w:t>wks</w:t>
            </w:r>
            <w:proofErr w:type="spellEnd"/>
            <w:r>
              <w:t xml:space="preserve"> from 2</w:t>
            </w:r>
            <w:r w:rsidRPr="00054F74">
              <w:rPr>
                <w:vertAlign w:val="superscript"/>
              </w:rPr>
              <w:t>nd</w:t>
            </w:r>
            <w:r>
              <w:t xml:space="preserve"> dose</w:t>
            </w:r>
          </w:p>
        </w:tc>
        <w:tc>
          <w:tcPr>
            <w:tcW w:w="0" w:type="auto"/>
          </w:tcPr>
          <w:p w14:paraId="190F6580" w14:textId="77777777" w:rsidR="005D02FF" w:rsidRDefault="005D02FF" w:rsidP="005D02FF"/>
        </w:tc>
        <w:tc>
          <w:tcPr>
            <w:tcW w:w="0" w:type="auto"/>
          </w:tcPr>
          <w:p w14:paraId="7EB59B11" w14:textId="77777777" w:rsidR="005D02FF" w:rsidRDefault="005D02FF" w:rsidP="005D02FF"/>
        </w:tc>
        <w:tc>
          <w:tcPr>
            <w:tcW w:w="0" w:type="auto"/>
          </w:tcPr>
          <w:p w14:paraId="180AC487" w14:textId="77777777" w:rsidR="005D02FF" w:rsidRDefault="005D02FF" w:rsidP="005D02FF"/>
        </w:tc>
        <w:tc>
          <w:tcPr>
            <w:tcW w:w="0" w:type="auto"/>
          </w:tcPr>
          <w:p w14:paraId="70223180" w14:textId="77777777" w:rsidR="005D02FF" w:rsidRDefault="005D02FF" w:rsidP="005D02FF"/>
        </w:tc>
        <w:tc>
          <w:tcPr>
            <w:tcW w:w="0" w:type="auto"/>
          </w:tcPr>
          <w:p w14:paraId="6AD2001F" w14:textId="77777777" w:rsidR="005D02FF" w:rsidRDefault="005D02FF" w:rsidP="005D02FF"/>
        </w:tc>
      </w:tr>
      <w:tr w:rsidR="001725E6" w14:paraId="6A793C3B" w14:textId="77777777" w:rsidTr="00FD5CCC">
        <w:tc>
          <w:tcPr>
            <w:tcW w:w="0" w:type="auto"/>
          </w:tcPr>
          <w:p w14:paraId="73208661" w14:textId="77777777" w:rsidR="005D02FF" w:rsidRDefault="005D02FF" w:rsidP="005D02FF"/>
        </w:tc>
        <w:tc>
          <w:tcPr>
            <w:tcW w:w="326" w:type="dxa"/>
          </w:tcPr>
          <w:p w14:paraId="41D02FA6" w14:textId="19C4BA2C" w:rsidR="005D02FF" w:rsidRDefault="000F7D7A" w:rsidP="005D02FF">
            <w:ins w:id="20" w:author="Xia Jing" w:date="2024-05-01T16:08:00Z">
              <w:r>
                <w:t>21</w:t>
              </w:r>
            </w:ins>
          </w:p>
        </w:tc>
        <w:tc>
          <w:tcPr>
            <w:tcW w:w="0" w:type="auto"/>
          </w:tcPr>
          <w:p w14:paraId="6AC0C93F" w14:textId="5D8B9919" w:rsidR="005D02FF" w:rsidRDefault="005D02FF" w:rsidP="005D02FF">
            <w:r>
              <w:t>&lt;4</w:t>
            </w:r>
            <w:r w:rsidR="000663C1">
              <w:t xml:space="preserve">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00F55CD8" w14:textId="77777777" w:rsidR="005D02FF" w:rsidRDefault="005D02FF" w:rsidP="005D02FF"/>
        </w:tc>
        <w:tc>
          <w:tcPr>
            <w:tcW w:w="0" w:type="auto"/>
          </w:tcPr>
          <w:p w14:paraId="5FF76D9C" w14:textId="77777777" w:rsidR="005D02FF" w:rsidRDefault="005D02FF" w:rsidP="005D02FF"/>
        </w:tc>
        <w:tc>
          <w:tcPr>
            <w:tcW w:w="0" w:type="auto"/>
          </w:tcPr>
          <w:p w14:paraId="3234DAC8" w14:textId="3E9F2D22" w:rsidR="005D02FF" w:rsidRDefault="005D02FF" w:rsidP="005D02FF">
            <w:r>
              <w:t>Y</w:t>
            </w:r>
          </w:p>
        </w:tc>
        <w:tc>
          <w:tcPr>
            <w:tcW w:w="0" w:type="auto"/>
          </w:tcPr>
          <w:p w14:paraId="30B9F92F" w14:textId="0B12A17E" w:rsidR="005D02FF" w:rsidRDefault="005D02FF" w:rsidP="005D02FF">
            <w:r>
              <w:t>1+2+3</w:t>
            </w:r>
          </w:p>
        </w:tc>
        <w:tc>
          <w:tcPr>
            <w:tcW w:w="0" w:type="auto"/>
          </w:tcPr>
          <w:p w14:paraId="69994156" w14:textId="35417C6F" w:rsidR="005D02FF" w:rsidRDefault="005D02FF" w:rsidP="005D02FF">
            <w:r>
              <w:t>&gt;=4</w:t>
            </w:r>
            <w:r w:rsidR="00A13739">
              <w:t xml:space="preserve"> </w:t>
            </w:r>
            <w:proofErr w:type="spellStart"/>
            <w:r>
              <w:t>wks</w:t>
            </w:r>
            <w:proofErr w:type="spellEnd"/>
            <w:r>
              <w:t xml:space="preserve"> interval between 2</w:t>
            </w:r>
            <w:r w:rsidRPr="00A12B15">
              <w:rPr>
                <w:vertAlign w:val="superscript"/>
              </w:rPr>
              <w:t>nd</w:t>
            </w:r>
            <w:r>
              <w:t xml:space="preserve"> &amp; 3</w:t>
            </w:r>
            <w:r w:rsidRPr="00A12B15">
              <w:rPr>
                <w:vertAlign w:val="superscript"/>
              </w:rPr>
              <w:t>rd</w:t>
            </w:r>
            <w:r>
              <w:rPr>
                <w:vertAlign w:val="superscript"/>
              </w:rPr>
              <w:t xml:space="preserve"> </w:t>
            </w:r>
            <w:r>
              <w:t xml:space="preserve">&amp; &gt;=24 </w:t>
            </w:r>
            <w:proofErr w:type="spellStart"/>
            <w:r>
              <w:t>wks</w:t>
            </w:r>
            <w:proofErr w:type="spellEnd"/>
            <w:r>
              <w:t xml:space="preserve"> from 3</w:t>
            </w:r>
            <w:r w:rsidRPr="001A7DEA">
              <w:rPr>
                <w:vertAlign w:val="superscript"/>
              </w:rPr>
              <w:t>rd</w:t>
            </w:r>
            <w:r>
              <w:t xml:space="preserve"> dose</w:t>
            </w:r>
          </w:p>
        </w:tc>
        <w:tc>
          <w:tcPr>
            <w:tcW w:w="0" w:type="auto"/>
          </w:tcPr>
          <w:p w14:paraId="376C6219" w14:textId="77777777" w:rsidR="005D02FF" w:rsidRDefault="005D02FF" w:rsidP="005D02FF"/>
        </w:tc>
        <w:tc>
          <w:tcPr>
            <w:tcW w:w="0" w:type="auto"/>
          </w:tcPr>
          <w:p w14:paraId="53FC3B76" w14:textId="77777777" w:rsidR="005D02FF" w:rsidRDefault="005D02FF" w:rsidP="005D02FF"/>
        </w:tc>
        <w:tc>
          <w:tcPr>
            <w:tcW w:w="0" w:type="auto"/>
          </w:tcPr>
          <w:p w14:paraId="0E820AAB" w14:textId="77777777" w:rsidR="005D02FF" w:rsidRDefault="005D02FF" w:rsidP="005D02FF"/>
        </w:tc>
        <w:tc>
          <w:tcPr>
            <w:tcW w:w="0" w:type="auto"/>
          </w:tcPr>
          <w:p w14:paraId="2DDFEBB5" w14:textId="3B648E4D" w:rsidR="005D02FF" w:rsidRDefault="005D02FF" w:rsidP="005D02FF">
            <w:r>
              <w:t>Schedule 4</w:t>
            </w:r>
            <w:r w:rsidRPr="001A7DEA">
              <w:rPr>
                <w:vertAlign w:val="superscript"/>
              </w:rPr>
              <w:t>th</w:t>
            </w:r>
            <w:r>
              <w:t xml:space="preserve"> dose when age &gt;= 4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02625154" w14:textId="77777777" w:rsidR="005D02FF" w:rsidRDefault="005D02FF" w:rsidP="005D02FF"/>
        </w:tc>
        <w:tc>
          <w:tcPr>
            <w:tcW w:w="0" w:type="auto"/>
          </w:tcPr>
          <w:p w14:paraId="10D6BD70" w14:textId="77777777" w:rsidR="005D02FF" w:rsidRDefault="005D02FF" w:rsidP="005D02FF"/>
        </w:tc>
        <w:tc>
          <w:tcPr>
            <w:tcW w:w="0" w:type="auto"/>
          </w:tcPr>
          <w:p w14:paraId="192E34D4" w14:textId="77777777" w:rsidR="005D02FF" w:rsidRDefault="005D02FF" w:rsidP="005D02FF"/>
        </w:tc>
        <w:tc>
          <w:tcPr>
            <w:tcW w:w="0" w:type="auto"/>
          </w:tcPr>
          <w:p w14:paraId="1CAD69E8" w14:textId="77777777" w:rsidR="005D02FF" w:rsidRDefault="005D02FF" w:rsidP="005D02FF"/>
        </w:tc>
        <w:tc>
          <w:tcPr>
            <w:tcW w:w="0" w:type="auto"/>
          </w:tcPr>
          <w:p w14:paraId="43C4A84C" w14:textId="77777777" w:rsidR="005D02FF" w:rsidRDefault="005D02FF" w:rsidP="005D02FF"/>
        </w:tc>
      </w:tr>
      <w:tr w:rsidR="001725E6" w14:paraId="0B34DE92" w14:textId="77777777" w:rsidTr="00FD5CCC">
        <w:tc>
          <w:tcPr>
            <w:tcW w:w="0" w:type="auto"/>
          </w:tcPr>
          <w:p w14:paraId="67345B93" w14:textId="77777777" w:rsidR="005D02FF" w:rsidRDefault="005D02FF" w:rsidP="005D02FF"/>
        </w:tc>
        <w:tc>
          <w:tcPr>
            <w:tcW w:w="326" w:type="dxa"/>
          </w:tcPr>
          <w:p w14:paraId="5EA9F93B" w14:textId="30F6B3A5" w:rsidR="005D02FF" w:rsidRDefault="000F7D7A" w:rsidP="005D02FF">
            <w:ins w:id="21" w:author="Xia Jing" w:date="2024-05-01T16:08:00Z">
              <w:r>
                <w:t>22</w:t>
              </w:r>
            </w:ins>
          </w:p>
        </w:tc>
        <w:tc>
          <w:tcPr>
            <w:tcW w:w="0" w:type="auto"/>
          </w:tcPr>
          <w:p w14:paraId="39CB3CAD" w14:textId="48EF8835" w:rsidR="005D02FF" w:rsidRDefault="005D02FF" w:rsidP="005D02FF">
            <w:r>
              <w:t>&lt;4</w:t>
            </w:r>
            <w:r w:rsidR="00B418E9">
              <w:t xml:space="preserve">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44E3966F" w14:textId="77777777" w:rsidR="005D02FF" w:rsidRDefault="005D02FF" w:rsidP="005D02FF"/>
        </w:tc>
        <w:tc>
          <w:tcPr>
            <w:tcW w:w="0" w:type="auto"/>
          </w:tcPr>
          <w:p w14:paraId="6A0EF524" w14:textId="77777777" w:rsidR="005D02FF" w:rsidRDefault="005D02FF" w:rsidP="005D02FF"/>
        </w:tc>
        <w:tc>
          <w:tcPr>
            <w:tcW w:w="0" w:type="auto"/>
          </w:tcPr>
          <w:p w14:paraId="5ADF5798" w14:textId="2E8DD750" w:rsidR="005D02FF" w:rsidRDefault="005D02FF" w:rsidP="005D02FF">
            <w:r>
              <w:t>Y</w:t>
            </w:r>
          </w:p>
        </w:tc>
        <w:tc>
          <w:tcPr>
            <w:tcW w:w="0" w:type="auto"/>
          </w:tcPr>
          <w:p w14:paraId="4530432D" w14:textId="6AC00A50" w:rsidR="005D02FF" w:rsidRDefault="005D02FF" w:rsidP="005D02FF">
            <w:r>
              <w:t>1+2+3</w:t>
            </w:r>
          </w:p>
        </w:tc>
        <w:tc>
          <w:tcPr>
            <w:tcW w:w="0" w:type="auto"/>
          </w:tcPr>
          <w:p w14:paraId="678DF0D5" w14:textId="5661BC36" w:rsidR="005D02FF" w:rsidRDefault="005D02FF" w:rsidP="005D02FF">
            <w:r>
              <w:t>&gt;=4</w:t>
            </w:r>
            <w:r w:rsidR="00B418E9">
              <w:t xml:space="preserve"> </w:t>
            </w:r>
            <w:proofErr w:type="spellStart"/>
            <w:r>
              <w:t>wks</w:t>
            </w:r>
            <w:proofErr w:type="spellEnd"/>
            <w:r>
              <w:t xml:space="preserve"> interval between 2</w:t>
            </w:r>
            <w:r w:rsidRPr="00A12B15">
              <w:rPr>
                <w:vertAlign w:val="superscript"/>
              </w:rPr>
              <w:t>nd</w:t>
            </w:r>
            <w:r>
              <w:t xml:space="preserve"> &amp; 3</w:t>
            </w:r>
            <w:r w:rsidRPr="00A12B15">
              <w:rPr>
                <w:vertAlign w:val="superscript"/>
              </w:rPr>
              <w:t>rd</w:t>
            </w:r>
            <w:r>
              <w:rPr>
                <w:vertAlign w:val="superscript"/>
              </w:rPr>
              <w:t xml:space="preserve"> </w:t>
            </w:r>
            <w:r>
              <w:t>&amp; &lt;</w:t>
            </w:r>
            <w:r w:rsidR="002735AC">
              <w:t xml:space="preserve"> </w:t>
            </w:r>
            <w:r>
              <w:t xml:space="preserve">24 </w:t>
            </w:r>
            <w:proofErr w:type="spellStart"/>
            <w:r>
              <w:t>wks</w:t>
            </w:r>
            <w:proofErr w:type="spellEnd"/>
            <w:r>
              <w:t xml:space="preserve"> from 3rd dose</w:t>
            </w:r>
          </w:p>
        </w:tc>
        <w:tc>
          <w:tcPr>
            <w:tcW w:w="0" w:type="auto"/>
          </w:tcPr>
          <w:p w14:paraId="4B5D1344" w14:textId="77777777" w:rsidR="005D02FF" w:rsidRDefault="005D02FF" w:rsidP="005D02FF"/>
        </w:tc>
        <w:tc>
          <w:tcPr>
            <w:tcW w:w="0" w:type="auto"/>
          </w:tcPr>
          <w:p w14:paraId="4CB8E328" w14:textId="77777777" w:rsidR="005D02FF" w:rsidRDefault="005D02FF" w:rsidP="005D02FF"/>
        </w:tc>
        <w:tc>
          <w:tcPr>
            <w:tcW w:w="0" w:type="auto"/>
          </w:tcPr>
          <w:p w14:paraId="6BEF4BFF" w14:textId="77777777" w:rsidR="005D02FF" w:rsidRDefault="005D02FF" w:rsidP="005D02FF"/>
        </w:tc>
        <w:tc>
          <w:tcPr>
            <w:tcW w:w="0" w:type="auto"/>
          </w:tcPr>
          <w:p w14:paraId="56436701" w14:textId="6709CE06" w:rsidR="005D02FF" w:rsidRDefault="005D02FF" w:rsidP="005D02FF">
            <w:r>
              <w:t>Schedule 4</w:t>
            </w:r>
            <w:r w:rsidRPr="003908B3">
              <w:rPr>
                <w:vertAlign w:val="superscript"/>
              </w:rPr>
              <w:t>th</w:t>
            </w:r>
            <w:r>
              <w:t xml:space="preserve"> dose &gt;= 24 </w:t>
            </w:r>
            <w:proofErr w:type="spellStart"/>
            <w:r>
              <w:t>wks</w:t>
            </w:r>
            <w:proofErr w:type="spellEnd"/>
            <w:r>
              <w:t xml:space="preserve"> from 3</w:t>
            </w:r>
            <w:r w:rsidRPr="003908B3">
              <w:rPr>
                <w:vertAlign w:val="superscript"/>
              </w:rPr>
              <w:t>rd</w:t>
            </w:r>
            <w:r>
              <w:t xml:space="preserve"> dose &amp; at age of &gt;= 4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72D36475" w14:textId="77777777" w:rsidR="005D02FF" w:rsidRDefault="005D02FF" w:rsidP="005D02FF"/>
        </w:tc>
        <w:tc>
          <w:tcPr>
            <w:tcW w:w="0" w:type="auto"/>
          </w:tcPr>
          <w:p w14:paraId="32C1C734" w14:textId="77777777" w:rsidR="005D02FF" w:rsidRDefault="005D02FF" w:rsidP="005D02FF"/>
        </w:tc>
        <w:tc>
          <w:tcPr>
            <w:tcW w:w="0" w:type="auto"/>
          </w:tcPr>
          <w:p w14:paraId="4F03E28B" w14:textId="77777777" w:rsidR="005D02FF" w:rsidRDefault="005D02FF" w:rsidP="005D02FF"/>
        </w:tc>
        <w:tc>
          <w:tcPr>
            <w:tcW w:w="0" w:type="auto"/>
          </w:tcPr>
          <w:p w14:paraId="6316C15D" w14:textId="77777777" w:rsidR="005D02FF" w:rsidRDefault="005D02FF" w:rsidP="005D02FF"/>
        </w:tc>
        <w:tc>
          <w:tcPr>
            <w:tcW w:w="0" w:type="auto"/>
          </w:tcPr>
          <w:p w14:paraId="7B0508F0" w14:textId="77777777" w:rsidR="005D02FF" w:rsidRDefault="005D02FF" w:rsidP="005D02FF"/>
        </w:tc>
      </w:tr>
      <w:tr w:rsidR="001725E6" w14:paraId="771FF4B4" w14:textId="77777777" w:rsidTr="00FD5CCC">
        <w:tc>
          <w:tcPr>
            <w:tcW w:w="0" w:type="auto"/>
          </w:tcPr>
          <w:p w14:paraId="116CF95C" w14:textId="77777777" w:rsidR="005D02FF" w:rsidRDefault="005D02FF" w:rsidP="005D02FF"/>
        </w:tc>
        <w:tc>
          <w:tcPr>
            <w:tcW w:w="326" w:type="dxa"/>
          </w:tcPr>
          <w:p w14:paraId="1CA709E1" w14:textId="5699B7B0" w:rsidR="005D02FF" w:rsidRDefault="000F7D7A" w:rsidP="005D02FF">
            <w:ins w:id="22" w:author="Xia Jing" w:date="2024-05-01T16:08:00Z">
              <w:r>
                <w:t>23</w:t>
              </w:r>
            </w:ins>
          </w:p>
        </w:tc>
        <w:tc>
          <w:tcPr>
            <w:tcW w:w="0" w:type="auto"/>
          </w:tcPr>
          <w:p w14:paraId="4F32ACD7" w14:textId="7E7E4F23" w:rsidR="005D02FF" w:rsidRDefault="005D02FF" w:rsidP="005D02FF">
            <w:r>
              <w:t>&gt;=4</w:t>
            </w:r>
            <w:r w:rsidR="002735AC">
              <w:t xml:space="preserve">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661DA578" w14:textId="4EAEE4A7" w:rsidR="005D02FF" w:rsidRDefault="005D02FF" w:rsidP="005D02FF">
            <w:r>
              <w:t>&lt;=6</w:t>
            </w:r>
            <w:r w:rsidR="002735AC">
              <w:t xml:space="preserve">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1A61E5FB" w14:textId="77777777" w:rsidR="005D02FF" w:rsidRDefault="005D02FF" w:rsidP="005D02FF"/>
        </w:tc>
        <w:tc>
          <w:tcPr>
            <w:tcW w:w="0" w:type="auto"/>
          </w:tcPr>
          <w:p w14:paraId="38C08B8D" w14:textId="4ABB0985" w:rsidR="005D02FF" w:rsidRDefault="005D02FF" w:rsidP="005D02FF">
            <w:r>
              <w:t>Y</w:t>
            </w:r>
          </w:p>
        </w:tc>
        <w:tc>
          <w:tcPr>
            <w:tcW w:w="0" w:type="auto"/>
          </w:tcPr>
          <w:p w14:paraId="4DB670FF" w14:textId="11E681D5" w:rsidR="005D02FF" w:rsidRDefault="005D02FF" w:rsidP="005D02FF">
            <w:r>
              <w:t>1+2+3</w:t>
            </w:r>
          </w:p>
        </w:tc>
        <w:tc>
          <w:tcPr>
            <w:tcW w:w="0" w:type="auto"/>
          </w:tcPr>
          <w:p w14:paraId="6B19B921" w14:textId="279BF373" w:rsidR="005D02FF" w:rsidRDefault="005D02FF" w:rsidP="005D02FF">
            <w:r>
              <w:t>&gt;=4</w:t>
            </w:r>
            <w:r w:rsidR="002735AC">
              <w:t xml:space="preserve"> </w:t>
            </w:r>
            <w:proofErr w:type="spellStart"/>
            <w:r>
              <w:t>wks</w:t>
            </w:r>
            <w:proofErr w:type="spellEnd"/>
            <w:r>
              <w:t xml:space="preserve"> interval between 2</w:t>
            </w:r>
            <w:r w:rsidRPr="00A12B15">
              <w:rPr>
                <w:vertAlign w:val="superscript"/>
              </w:rPr>
              <w:t>nd</w:t>
            </w:r>
            <w:r>
              <w:t xml:space="preserve"> &amp; 3</w:t>
            </w:r>
            <w:r w:rsidRPr="00A12B15">
              <w:rPr>
                <w:vertAlign w:val="superscript"/>
              </w:rPr>
              <w:t>rd</w:t>
            </w:r>
            <w:r>
              <w:rPr>
                <w:vertAlign w:val="superscript"/>
              </w:rPr>
              <w:t xml:space="preserve"> </w:t>
            </w:r>
            <w:r>
              <w:t>&amp; 3</w:t>
            </w:r>
            <w:r w:rsidRPr="00DF5132">
              <w:rPr>
                <w:vertAlign w:val="superscript"/>
              </w:rPr>
              <w:t>rd</w:t>
            </w:r>
            <w:r>
              <w:t xml:space="preserve"> dose </w:t>
            </w:r>
            <w:r w:rsidR="002735AC">
              <w:t xml:space="preserve">was administered </w:t>
            </w:r>
            <w:r>
              <w:t xml:space="preserve">when </w:t>
            </w:r>
            <w:r w:rsidR="002735AC">
              <w:t xml:space="preserve">age </w:t>
            </w:r>
            <w:r>
              <w:t>&lt; 4</w:t>
            </w:r>
            <w:r w:rsidR="002735AC">
              <w:t xml:space="preserve"> </w:t>
            </w:r>
            <w:proofErr w:type="spellStart"/>
            <w:r>
              <w:t>yrs</w:t>
            </w:r>
            <w:proofErr w:type="spellEnd"/>
            <w:r>
              <w:t xml:space="preserve"> &amp; &gt;=24 </w:t>
            </w:r>
            <w:proofErr w:type="spellStart"/>
            <w:r>
              <w:t>wks</w:t>
            </w:r>
            <w:proofErr w:type="spellEnd"/>
            <w:r>
              <w:t xml:space="preserve"> from 3</w:t>
            </w:r>
            <w:r w:rsidRPr="001A7DEA">
              <w:rPr>
                <w:vertAlign w:val="superscript"/>
              </w:rPr>
              <w:t>rd</w:t>
            </w:r>
            <w:r>
              <w:t xml:space="preserve"> dose</w:t>
            </w:r>
          </w:p>
        </w:tc>
        <w:tc>
          <w:tcPr>
            <w:tcW w:w="0" w:type="auto"/>
          </w:tcPr>
          <w:p w14:paraId="54E026AA" w14:textId="77777777" w:rsidR="005D02FF" w:rsidRDefault="005D02FF" w:rsidP="005D02FF"/>
        </w:tc>
        <w:tc>
          <w:tcPr>
            <w:tcW w:w="0" w:type="auto"/>
          </w:tcPr>
          <w:p w14:paraId="36383561" w14:textId="77777777" w:rsidR="005D02FF" w:rsidRDefault="005D02FF" w:rsidP="005D02FF"/>
        </w:tc>
        <w:tc>
          <w:tcPr>
            <w:tcW w:w="0" w:type="auto"/>
          </w:tcPr>
          <w:p w14:paraId="25649A1D" w14:textId="77777777" w:rsidR="005D02FF" w:rsidRDefault="005D02FF" w:rsidP="005D02FF"/>
        </w:tc>
        <w:tc>
          <w:tcPr>
            <w:tcW w:w="0" w:type="auto"/>
          </w:tcPr>
          <w:p w14:paraId="1F791624" w14:textId="17EB5818" w:rsidR="005D02FF" w:rsidRDefault="005D02FF" w:rsidP="005D02FF">
            <w:r>
              <w:t>Admin 4</w:t>
            </w:r>
            <w:r w:rsidRPr="00673640">
              <w:rPr>
                <w:vertAlign w:val="superscript"/>
              </w:rPr>
              <w:t>th</w:t>
            </w:r>
            <w:r>
              <w:t xml:space="preserve"> dose</w:t>
            </w:r>
          </w:p>
        </w:tc>
        <w:tc>
          <w:tcPr>
            <w:tcW w:w="0" w:type="auto"/>
          </w:tcPr>
          <w:p w14:paraId="0353211F" w14:textId="77777777" w:rsidR="005D02FF" w:rsidRDefault="005D02FF" w:rsidP="005D02FF"/>
        </w:tc>
        <w:tc>
          <w:tcPr>
            <w:tcW w:w="0" w:type="auto"/>
          </w:tcPr>
          <w:p w14:paraId="272A6506" w14:textId="77777777" w:rsidR="005D02FF" w:rsidRDefault="005D02FF" w:rsidP="005D02FF"/>
        </w:tc>
        <w:tc>
          <w:tcPr>
            <w:tcW w:w="0" w:type="auto"/>
          </w:tcPr>
          <w:p w14:paraId="20726AF4" w14:textId="77777777" w:rsidR="005D02FF" w:rsidRDefault="005D02FF" w:rsidP="005D02FF"/>
        </w:tc>
        <w:tc>
          <w:tcPr>
            <w:tcW w:w="0" w:type="auto"/>
          </w:tcPr>
          <w:p w14:paraId="607DDFF7" w14:textId="77777777" w:rsidR="005D02FF" w:rsidRDefault="005D02FF" w:rsidP="005D02FF"/>
        </w:tc>
        <w:tc>
          <w:tcPr>
            <w:tcW w:w="0" w:type="auto"/>
          </w:tcPr>
          <w:p w14:paraId="5805F1F4" w14:textId="77777777" w:rsidR="005D02FF" w:rsidRDefault="005D02FF" w:rsidP="005D02FF"/>
        </w:tc>
      </w:tr>
      <w:tr w:rsidR="001725E6" w:rsidRPr="00BA701C" w14:paraId="34818DBF" w14:textId="77777777" w:rsidTr="00FD5CCC">
        <w:tc>
          <w:tcPr>
            <w:tcW w:w="0" w:type="auto"/>
          </w:tcPr>
          <w:p w14:paraId="44BD6A20" w14:textId="77777777" w:rsidR="005D02FF" w:rsidRDefault="005D02FF" w:rsidP="005D02FF"/>
        </w:tc>
        <w:tc>
          <w:tcPr>
            <w:tcW w:w="326" w:type="dxa"/>
          </w:tcPr>
          <w:p w14:paraId="319D2E23" w14:textId="4E638725" w:rsidR="005D02FF" w:rsidRDefault="000F7D7A" w:rsidP="005D02FF">
            <w:ins w:id="23" w:author="Xia Jing" w:date="2024-05-01T16:08:00Z">
              <w:r>
                <w:t>24</w:t>
              </w:r>
            </w:ins>
          </w:p>
        </w:tc>
        <w:tc>
          <w:tcPr>
            <w:tcW w:w="0" w:type="auto"/>
          </w:tcPr>
          <w:p w14:paraId="75FFB4C7" w14:textId="24D75C78" w:rsidR="005D02FF" w:rsidRPr="00673640" w:rsidRDefault="005D02FF" w:rsidP="005D02FF">
            <w:r w:rsidRPr="00673640">
              <w:t>&gt;</w:t>
            </w:r>
            <w:r>
              <w:t>=</w:t>
            </w:r>
            <w:r w:rsidRPr="00673640">
              <w:t>4</w:t>
            </w:r>
            <w:r w:rsidR="002735AC">
              <w:t xml:space="preserve"> </w:t>
            </w:r>
            <w:proofErr w:type="spellStart"/>
            <w:r w:rsidRPr="00673640">
              <w:t>yrs</w:t>
            </w:r>
            <w:proofErr w:type="spellEnd"/>
          </w:p>
        </w:tc>
        <w:tc>
          <w:tcPr>
            <w:tcW w:w="0" w:type="auto"/>
          </w:tcPr>
          <w:p w14:paraId="6DC71BBE" w14:textId="75032B53" w:rsidR="005D02FF" w:rsidRPr="00673640" w:rsidRDefault="005D02FF" w:rsidP="005D02FF">
            <w:r>
              <w:t>&lt;=6</w:t>
            </w:r>
            <w:r w:rsidR="002735AC">
              <w:t xml:space="preserve">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0A804622" w14:textId="77777777" w:rsidR="005D02FF" w:rsidRPr="00673640" w:rsidRDefault="005D02FF" w:rsidP="005D02FF"/>
        </w:tc>
        <w:tc>
          <w:tcPr>
            <w:tcW w:w="0" w:type="auto"/>
          </w:tcPr>
          <w:p w14:paraId="760F2E6F" w14:textId="2C634102" w:rsidR="005D02FF" w:rsidRPr="00673640" w:rsidRDefault="005D02FF" w:rsidP="005D02FF">
            <w:r>
              <w:t>Y</w:t>
            </w:r>
          </w:p>
        </w:tc>
        <w:tc>
          <w:tcPr>
            <w:tcW w:w="0" w:type="auto"/>
          </w:tcPr>
          <w:p w14:paraId="3F755F58" w14:textId="3CD65E5A" w:rsidR="005D02FF" w:rsidRPr="00673640" w:rsidRDefault="005D02FF" w:rsidP="005D02FF">
            <w:r>
              <w:t>1+2+3</w:t>
            </w:r>
          </w:p>
        </w:tc>
        <w:tc>
          <w:tcPr>
            <w:tcW w:w="0" w:type="auto"/>
          </w:tcPr>
          <w:p w14:paraId="14D79919" w14:textId="164C6D87" w:rsidR="005D02FF" w:rsidRPr="00673640" w:rsidRDefault="005D02FF" w:rsidP="005D02FF">
            <w:r>
              <w:t>&gt;=4</w:t>
            </w:r>
            <w:r w:rsidR="002735AC">
              <w:t xml:space="preserve"> </w:t>
            </w:r>
            <w:proofErr w:type="spellStart"/>
            <w:r>
              <w:t>wks</w:t>
            </w:r>
            <w:proofErr w:type="spellEnd"/>
            <w:r>
              <w:t xml:space="preserve"> interval between 2</w:t>
            </w:r>
            <w:r w:rsidRPr="00A12B15">
              <w:rPr>
                <w:vertAlign w:val="superscript"/>
              </w:rPr>
              <w:t>nd</w:t>
            </w:r>
            <w:r>
              <w:t xml:space="preserve"> &amp; 3</w:t>
            </w:r>
            <w:r w:rsidRPr="00A12B15">
              <w:rPr>
                <w:vertAlign w:val="superscript"/>
              </w:rPr>
              <w:t>rd</w:t>
            </w:r>
            <w:r>
              <w:rPr>
                <w:vertAlign w:val="superscript"/>
              </w:rPr>
              <w:t xml:space="preserve"> </w:t>
            </w:r>
            <w:r>
              <w:t>&amp; 3</w:t>
            </w:r>
            <w:r w:rsidRPr="00DF5132">
              <w:rPr>
                <w:vertAlign w:val="superscript"/>
              </w:rPr>
              <w:t>rd</w:t>
            </w:r>
            <w:r>
              <w:t xml:space="preserve"> dose </w:t>
            </w:r>
            <w:r w:rsidR="002735AC">
              <w:t xml:space="preserve">was administered </w:t>
            </w:r>
            <w:r>
              <w:t xml:space="preserve">when </w:t>
            </w:r>
            <w:r w:rsidR="002735AC">
              <w:t xml:space="preserve">age </w:t>
            </w:r>
            <w:r>
              <w:t>&lt; 4</w:t>
            </w:r>
            <w:r w:rsidR="002735AC">
              <w:t xml:space="preserve"> </w:t>
            </w:r>
            <w:proofErr w:type="spellStart"/>
            <w:r>
              <w:t>yrs</w:t>
            </w:r>
            <w:proofErr w:type="spellEnd"/>
            <w:r>
              <w:t xml:space="preserve"> &amp; &lt;24 </w:t>
            </w:r>
            <w:proofErr w:type="spellStart"/>
            <w:r>
              <w:t>wks</w:t>
            </w:r>
            <w:proofErr w:type="spellEnd"/>
            <w:r>
              <w:t xml:space="preserve"> from 3</w:t>
            </w:r>
            <w:r w:rsidRPr="002735AC">
              <w:rPr>
                <w:vertAlign w:val="superscript"/>
              </w:rPr>
              <w:t>rd</w:t>
            </w:r>
            <w:r w:rsidR="002735AC">
              <w:t xml:space="preserve"> </w:t>
            </w:r>
            <w:r>
              <w:t>dose</w:t>
            </w:r>
          </w:p>
        </w:tc>
        <w:tc>
          <w:tcPr>
            <w:tcW w:w="0" w:type="auto"/>
          </w:tcPr>
          <w:p w14:paraId="2E191DAA" w14:textId="77777777" w:rsidR="005D02FF" w:rsidRPr="00673640" w:rsidRDefault="005D02FF" w:rsidP="005D02FF"/>
        </w:tc>
        <w:tc>
          <w:tcPr>
            <w:tcW w:w="0" w:type="auto"/>
          </w:tcPr>
          <w:p w14:paraId="1493C479" w14:textId="77777777" w:rsidR="005D02FF" w:rsidRPr="00673640" w:rsidRDefault="005D02FF" w:rsidP="005D02FF"/>
        </w:tc>
        <w:tc>
          <w:tcPr>
            <w:tcW w:w="0" w:type="auto"/>
          </w:tcPr>
          <w:p w14:paraId="03E514E7" w14:textId="77777777" w:rsidR="005D02FF" w:rsidRPr="00673640" w:rsidRDefault="005D02FF" w:rsidP="005D02FF"/>
        </w:tc>
        <w:tc>
          <w:tcPr>
            <w:tcW w:w="0" w:type="auto"/>
          </w:tcPr>
          <w:p w14:paraId="065F8537" w14:textId="538AEFE9" w:rsidR="005D02FF" w:rsidRPr="00673640" w:rsidRDefault="005D02FF" w:rsidP="005D02FF">
            <w:r>
              <w:t>Schedule 4</w:t>
            </w:r>
            <w:r w:rsidRPr="00673640">
              <w:rPr>
                <w:vertAlign w:val="superscript"/>
              </w:rPr>
              <w:t>th</w:t>
            </w:r>
            <w:r>
              <w:t xml:space="preserve"> dose at age of (between &gt;=4</w:t>
            </w:r>
            <w:r w:rsidR="00694FB0">
              <w:t xml:space="preserve"> </w:t>
            </w:r>
            <w:proofErr w:type="spellStart"/>
            <w:r>
              <w:t>yrs</w:t>
            </w:r>
            <w:proofErr w:type="spellEnd"/>
            <w:r>
              <w:t xml:space="preserve"> &amp; &lt;= 6 </w:t>
            </w:r>
            <w:proofErr w:type="spellStart"/>
            <w:r>
              <w:t>yrs</w:t>
            </w:r>
            <w:proofErr w:type="spellEnd"/>
            <w:r>
              <w:t>) &amp; &gt;=24</w:t>
            </w:r>
            <w:r w:rsidR="00694FB0">
              <w:t xml:space="preserve"> </w:t>
            </w:r>
            <w:proofErr w:type="spellStart"/>
            <w:r>
              <w:t>wks</w:t>
            </w:r>
            <w:proofErr w:type="spellEnd"/>
            <w:r>
              <w:t xml:space="preserve"> from 3</w:t>
            </w:r>
            <w:r w:rsidRPr="00673640">
              <w:rPr>
                <w:vertAlign w:val="superscript"/>
              </w:rPr>
              <w:t>rd</w:t>
            </w:r>
            <w:r>
              <w:t xml:space="preserve"> dose</w:t>
            </w:r>
          </w:p>
        </w:tc>
        <w:tc>
          <w:tcPr>
            <w:tcW w:w="0" w:type="auto"/>
          </w:tcPr>
          <w:p w14:paraId="1986314D" w14:textId="77777777" w:rsidR="005D02FF" w:rsidRPr="00673640" w:rsidRDefault="005D02FF" w:rsidP="005D02FF"/>
        </w:tc>
        <w:tc>
          <w:tcPr>
            <w:tcW w:w="0" w:type="auto"/>
          </w:tcPr>
          <w:p w14:paraId="4C1E11CA" w14:textId="77777777" w:rsidR="005D02FF" w:rsidRPr="00673640" w:rsidRDefault="005D02FF" w:rsidP="005D02FF"/>
        </w:tc>
        <w:tc>
          <w:tcPr>
            <w:tcW w:w="0" w:type="auto"/>
          </w:tcPr>
          <w:p w14:paraId="389D62C7" w14:textId="77777777" w:rsidR="005D02FF" w:rsidRPr="00673640" w:rsidRDefault="005D02FF" w:rsidP="005D02FF"/>
        </w:tc>
        <w:tc>
          <w:tcPr>
            <w:tcW w:w="0" w:type="auto"/>
          </w:tcPr>
          <w:p w14:paraId="08E33175" w14:textId="77777777" w:rsidR="005D02FF" w:rsidRPr="00673640" w:rsidRDefault="005D02FF" w:rsidP="005D02FF"/>
        </w:tc>
        <w:tc>
          <w:tcPr>
            <w:tcW w:w="0" w:type="auto"/>
          </w:tcPr>
          <w:p w14:paraId="0EECFBB8" w14:textId="77777777" w:rsidR="005D02FF" w:rsidRPr="00673640" w:rsidRDefault="005D02FF" w:rsidP="005D02FF"/>
        </w:tc>
      </w:tr>
      <w:tr w:rsidR="001725E6" w14:paraId="682538C2" w14:textId="77777777" w:rsidTr="00FD5CCC">
        <w:tc>
          <w:tcPr>
            <w:tcW w:w="0" w:type="auto"/>
          </w:tcPr>
          <w:p w14:paraId="146992B2" w14:textId="77777777" w:rsidR="005D02FF" w:rsidRDefault="005D02FF" w:rsidP="005D02FF"/>
        </w:tc>
        <w:tc>
          <w:tcPr>
            <w:tcW w:w="326" w:type="dxa"/>
          </w:tcPr>
          <w:p w14:paraId="312D6678" w14:textId="5041B4DD" w:rsidR="005D02FF" w:rsidRDefault="000F7D7A" w:rsidP="005D02FF">
            <w:ins w:id="24" w:author="Xia Jing" w:date="2024-05-01T16:08:00Z">
              <w:r>
                <w:t>25</w:t>
              </w:r>
            </w:ins>
          </w:p>
        </w:tc>
        <w:tc>
          <w:tcPr>
            <w:tcW w:w="0" w:type="auto"/>
          </w:tcPr>
          <w:p w14:paraId="35C0DF16" w14:textId="312F1C02" w:rsidR="005D02FF" w:rsidRDefault="005D02FF" w:rsidP="005D02FF">
            <w:r>
              <w:t xml:space="preserve">&gt;=6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433B327F" w14:textId="77777777" w:rsidR="005D02FF" w:rsidRDefault="005D02FF" w:rsidP="005D02FF">
            <w:r>
              <w:t xml:space="preserve">&lt;18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510D145E" w14:textId="77777777" w:rsidR="005D02FF" w:rsidRDefault="005D02FF" w:rsidP="005D02FF"/>
        </w:tc>
        <w:tc>
          <w:tcPr>
            <w:tcW w:w="0" w:type="auto"/>
          </w:tcPr>
          <w:p w14:paraId="7DD33901" w14:textId="77777777" w:rsidR="005D02FF" w:rsidRDefault="005D02FF" w:rsidP="005D02FF">
            <w:r>
              <w:t>Y</w:t>
            </w:r>
          </w:p>
        </w:tc>
        <w:tc>
          <w:tcPr>
            <w:tcW w:w="0" w:type="auto"/>
          </w:tcPr>
          <w:p w14:paraId="2B3ED9EB" w14:textId="77777777" w:rsidR="005D02FF" w:rsidRDefault="005D02FF" w:rsidP="005D02FF">
            <w:r>
              <w:t>1+2+3</w:t>
            </w:r>
          </w:p>
        </w:tc>
        <w:tc>
          <w:tcPr>
            <w:tcW w:w="0" w:type="auto"/>
          </w:tcPr>
          <w:p w14:paraId="253ADE45" w14:textId="1A5EC917" w:rsidR="005D02FF" w:rsidRDefault="005D02FF" w:rsidP="005D02FF">
            <w:r>
              <w:t xml:space="preserve">&lt;24 </w:t>
            </w:r>
            <w:proofErr w:type="spellStart"/>
            <w:r>
              <w:t>wks</w:t>
            </w:r>
            <w:proofErr w:type="spellEnd"/>
            <w:r>
              <w:t xml:space="preserve"> between 2</w:t>
            </w:r>
            <w:r w:rsidRPr="001A7DEA">
              <w:rPr>
                <w:vertAlign w:val="superscript"/>
              </w:rPr>
              <w:t>nd</w:t>
            </w:r>
            <w:r>
              <w:t xml:space="preserve"> and 3</w:t>
            </w:r>
            <w:r w:rsidRPr="00475CCA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0" w:type="auto"/>
          </w:tcPr>
          <w:p w14:paraId="5E6DC4FF" w14:textId="77777777" w:rsidR="005D02FF" w:rsidRDefault="005D02FF" w:rsidP="005D02FF"/>
        </w:tc>
        <w:tc>
          <w:tcPr>
            <w:tcW w:w="0" w:type="auto"/>
          </w:tcPr>
          <w:p w14:paraId="342B52DD" w14:textId="77777777" w:rsidR="005D02FF" w:rsidRDefault="005D02FF" w:rsidP="005D02FF"/>
        </w:tc>
        <w:tc>
          <w:tcPr>
            <w:tcW w:w="0" w:type="auto"/>
          </w:tcPr>
          <w:p w14:paraId="7D16B528" w14:textId="77777777" w:rsidR="005D02FF" w:rsidRDefault="005D02FF" w:rsidP="005D02FF"/>
        </w:tc>
        <w:tc>
          <w:tcPr>
            <w:tcW w:w="0" w:type="auto"/>
          </w:tcPr>
          <w:p w14:paraId="6B30CDAB" w14:textId="77777777" w:rsidR="005D02FF" w:rsidRDefault="005D02FF" w:rsidP="005D02FF">
            <w:r>
              <w:t>Admin 4</w:t>
            </w:r>
            <w:r w:rsidRPr="001A7DEA">
              <w:rPr>
                <w:vertAlign w:val="superscript"/>
              </w:rPr>
              <w:t>th</w:t>
            </w:r>
            <w:r>
              <w:t xml:space="preserve"> dose &gt;= 24 </w:t>
            </w:r>
            <w:proofErr w:type="spellStart"/>
            <w:r>
              <w:t>wks</w:t>
            </w:r>
            <w:proofErr w:type="spellEnd"/>
            <w:r>
              <w:t xml:space="preserve"> from 3</w:t>
            </w:r>
            <w:r w:rsidRPr="001A7DEA">
              <w:rPr>
                <w:vertAlign w:val="superscript"/>
              </w:rPr>
              <w:t>rd</w:t>
            </w:r>
            <w:r>
              <w:t xml:space="preserve"> dose</w:t>
            </w:r>
          </w:p>
        </w:tc>
        <w:tc>
          <w:tcPr>
            <w:tcW w:w="0" w:type="auto"/>
          </w:tcPr>
          <w:p w14:paraId="4A4F08FD" w14:textId="77777777" w:rsidR="005D02FF" w:rsidRDefault="005D02FF" w:rsidP="005D02FF"/>
        </w:tc>
        <w:tc>
          <w:tcPr>
            <w:tcW w:w="0" w:type="auto"/>
          </w:tcPr>
          <w:p w14:paraId="5518B317" w14:textId="77777777" w:rsidR="005D02FF" w:rsidRDefault="005D02FF" w:rsidP="005D02FF"/>
        </w:tc>
        <w:tc>
          <w:tcPr>
            <w:tcW w:w="0" w:type="auto"/>
          </w:tcPr>
          <w:p w14:paraId="2F9B69C0" w14:textId="77777777" w:rsidR="005D02FF" w:rsidRDefault="005D02FF" w:rsidP="005D02FF"/>
        </w:tc>
        <w:tc>
          <w:tcPr>
            <w:tcW w:w="0" w:type="auto"/>
          </w:tcPr>
          <w:p w14:paraId="7834AFE8" w14:textId="77777777" w:rsidR="005D02FF" w:rsidRDefault="005D02FF" w:rsidP="005D02FF"/>
        </w:tc>
        <w:tc>
          <w:tcPr>
            <w:tcW w:w="0" w:type="auto"/>
          </w:tcPr>
          <w:p w14:paraId="184D4A39" w14:textId="77777777" w:rsidR="005D02FF" w:rsidRDefault="005D02FF" w:rsidP="005D02FF"/>
        </w:tc>
      </w:tr>
      <w:tr w:rsidR="001725E6" w14:paraId="366E06AD" w14:textId="77777777" w:rsidTr="00FD5CCC">
        <w:tc>
          <w:tcPr>
            <w:tcW w:w="0" w:type="auto"/>
          </w:tcPr>
          <w:p w14:paraId="267BE8A5" w14:textId="77777777" w:rsidR="005D02FF" w:rsidRDefault="005D02FF" w:rsidP="005D02FF"/>
        </w:tc>
        <w:tc>
          <w:tcPr>
            <w:tcW w:w="326" w:type="dxa"/>
          </w:tcPr>
          <w:p w14:paraId="7A98CE24" w14:textId="446CA610" w:rsidR="005D02FF" w:rsidRDefault="000F7D7A" w:rsidP="005D02FF">
            <w:ins w:id="25" w:author="Xia Jing" w:date="2024-05-01T16:08:00Z">
              <w:r>
                <w:t>26</w:t>
              </w:r>
            </w:ins>
          </w:p>
        </w:tc>
        <w:tc>
          <w:tcPr>
            <w:tcW w:w="0" w:type="auto"/>
          </w:tcPr>
          <w:p w14:paraId="532930DD" w14:textId="57D79924" w:rsidR="005D02FF" w:rsidRDefault="005D02FF" w:rsidP="005D02FF">
            <w:r>
              <w:t xml:space="preserve">&lt;4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6E447CCD" w14:textId="77777777" w:rsidR="005D02FF" w:rsidRDefault="005D02FF" w:rsidP="005D02FF"/>
        </w:tc>
        <w:tc>
          <w:tcPr>
            <w:tcW w:w="0" w:type="auto"/>
          </w:tcPr>
          <w:p w14:paraId="5474C19A" w14:textId="1481BB8B" w:rsidR="005D02FF" w:rsidRDefault="005D02FF" w:rsidP="005D02FF">
            <w:r>
              <w:t>A combination vaccine containing IPV is used</w:t>
            </w:r>
          </w:p>
        </w:tc>
        <w:tc>
          <w:tcPr>
            <w:tcW w:w="0" w:type="auto"/>
          </w:tcPr>
          <w:p w14:paraId="1E3417F9" w14:textId="50046DE8" w:rsidR="005D02FF" w:rsidRDefault="005D02FF" w:rsidP="005D02FF">
            <w:r>
              <w:t>Y</w:t>
            </w:r>
          </w:p>
        </w:tc>
        <w:tc>
          <w:tcPr>
            <w:tcW w:w="0" w:type="auto"/>
          </w:tcPr>
          <w:p w14:paraId="4F887BEE" w14:textId="72FCEDDF" w:rsidR="005D02FF" w:rsidRDefault="005D02FF" w:rsidP="005D02FF">
            <w:r>
              <w:t>1+2+3+4</w:t>
            </w:r>
          </w:p>
        </w:tc>
        <w:tc>
          <w:tcPr>
            <w:tcW w:w="0" w:type="auto"/>
          </w:tcPr>
          <w:p w14:paraId="42073672" w14:textId="2F05A6CF" w:rsidR="005D02FF" w:rsidRDefault="005D02FF" w:rsidP="005D02FF">
            <w:r>
              <w:t xml:space="preserve">All administered &lt; 4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29C09D37" w14:textId="77777777" w:rsidR="005D02FF" w:rsidRDefault="005D02FF" w:rsidP="005D02FF"/>
        </w:tc>
        <w:tc>
          <w:tcPr>
            <w:tcW w:w="0" w:type="auto"/>
          </w:tcPr>
          <w:p w14:paraId="5D5C0CBD" w14:textId="77777777" w:rsidR="005D02FF" w:rsidRDefault="005D02FF" w:rsidP="005D02FF"/>
        </w:tc>
        <w:tc>
          <w:tcPr>
            <w:tcW w:w="0" w:type="auto"/>
          </w:tcPr>
          <w:p w14:paraId="2F618C9F" w14:textId="77777777" w:rsidR="005D02FF" w:rsidRDefault="005D02FF" w:rsidP="005D02FF"/>
        </w:tc>
        <w:tc>
          <w:tcPr>
            <w:tcW w:w="0" w:type="auto"/>
          </w:tcPr>
          <w:p w14:paraId="4C5C810F" w14:textId="1422A3A0" w:rsidR="005D02FF" w:rsidRDefault="005D02FF" w:rsidP="005D02FF">
            <w:r>
              <w:t xml:space="preserve">Schedule another dose &gt;= 24 </w:t>
            </w:r>
            <w:proofErr w:type="spellStart"/>
            <w:r>
              <w:t>wks</w:t>
            </w:r>
            <w:proofErr w:type="spellEnd"/>
            <w:r>
              <w:t xml:space="preserve"> from the last dose &amp; at age of &gt;= 4</w:t>
            </w:r>
            <w:r w:rsidR="00694FB0">
              <w:t xml:space="preserve">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13CFF95D" w14:textId="77777777" w:rsidR="005D02FF" w:rsidRDefault="005D02FF" w:rsidP="005D02FF"/>
        </w:tc>
        <w:tc>
          <w:tcPr>
            <w:tcW w:w="0" w:type="auto"/>
          </w:tcPr>
          <w:p w14:paraId="2C9E2141" w14:textId="77777777" w:rsidR="005D02FF" w:rsidRDefault="005D02FF" w:rsidP="005D02FF"/>
        </w:tc>
        <w:tc>
          <w:tcPr>
            <w:tcW w:w="0" w:type="auto"/>
          </w:tcPr>
          <w:p w14:paraId="496E847E" w14:textId="77777777" w:rsidR="005D02FF" w:rsidRDefault="005D02FF" w:rsidP="005D02FF"/>
        </w:tc>
        <w:tc>
          <w:tcPr>
            <w:tcW w:w="0" w:type="auto"/>
          </w:tcPr>
          <w:p w14:paraId="2FDDB35C" w14:textId="77777777" w:rsidR="005D02FF" w:rsidRDefault="005D02FF" w:rsidP="005D02FF"/>
        </w:tc>
        <w:tc>
          <w:tcPr>
            <w:tcW w:w="0" w:type="auto"/>
          </w:tcPr>
          <w:p w14:paraId="6736A53D" w14:textId="77777777" w:rsidR="005D02FF" w:rsidRDefault="005D02FF" w:rsidP="005D02FF"/>
        </w:tc>
      </w:tr>
      <w:tr w:rsidR="001725E6" w14:paraId="67C3B19C" w14:textId="77777777" w:rsidTr="00FD5CCC">
        <w:tc>
          <w:tcPr>
            <w:tcW w:w="0" w:type="auto"/>
          </w:tcPr>
          <w:p w14:paraId="7BFA7E2A" w14:textId="77777777" w:rsidR="005D02FF" w:rsidRDefault="005D02FF" w:rsidP="005D02FF"/>
        </w:tc>
        <w:tc>
          <w:tcPr>
            <w:tcW w:w="326" w:type="dxa"/>
          </w:tcPr>
          <w:p w14:paraId="53C70E03" w14:textId="5380F88E" w:rsidR="005D02FF" w:rsidRDefault="000F7D7A" w:rsidP="005D02FF">
            <w:ins w:id="26" w:author="Xia Jing" w:date="2024-05-01T16:08:00Z">
              <w:r>
                <w:t>27</w:t>
              </w:r>
            </w:ins>
          </w:p>
        </w:tc>
        <w:tc>
          <w:tcPr>
            <w:tcW w:w="0" w:type="auto"/>
          </w:tcPr>
          <w:p w14:paraId="16717391" w14:textId="47EE71F9" w:rsidR="005D02FF" w:rsidRDefault="005D02FF" w:rsidP="005D02FF">
            <w:r>
              <w:t xml:space="preserve">&gt;= 4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196B396D" w14:textId="36077DEE" w:rsidR="005D02FF" w:rsidRDefault="005D02FF" w:rsidP="005D02FF">
            <w:r>
              <w:t xml:space="preserve">&lt; 18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4186C378" w14:textId="5242DDE1" w:rsidR="005D02FF" w:rsidRDefault="005D02FF" w:rsidP="005D02FF">
            <w:r>
              <w:t>A combination vaccine containing IPV is used</w:t>
            </w:r>
          </w:p>
        </w:tc>
        <w:tc>
          <w:tcPr>
            <w:tcW w:w="0" w:type="auto"/>
          </w:tcPr>
          <w:p w14:paraId="6A05A743" w14:textId="6A46DFF8" w:rsidR="005D02FF" w:rsidRDefault="005D02FF" w:rsidP="005D02FF">
            <w:r>
              <w:t>Y</w:t>
            </w:r>
          </w:p>
        </w:tc>
        <w:tc>
          <w:tcPr>
            <w:tcW w:w="0" w:type="auto"/>
          </w:tcPr>
          <w:p w14:paraId="75EE98EB" w14:textId="509BBCF2" w:rsidR="005D02FF" w:rsidRDefault="005D02FF" w:rsidP="005D02FF">
            <w:r>
              <w:t>1+2+3+4</w:t>
            </w:r>
          </w:p>
        </w:tc>
        <w:tc>
          <w:tcPr>
            <w:tcW w:w="0" w:type="auto"/>
          </w:tcPr>
          <w:p w14:paraId="5D6D5892" w14:textId="6945B8DA" w:rsidR="005D02FF" w:rsidRDefault="005D02FF" w:rsidP="005D02FF">
            <w:r>
              <w:t xml:space="preserve">All administered &lt; 4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46EBB3C7" w14:textId="77777777" w:rsidR="005D02FF" w:rsidRDefault="005D02FF" w:rsidP="005D02FF"/>
        </w:tc>
        <w:tc>
          <w:tcPr>
            <w:tcW w:w="0" w:type="auto"/>
          </w:tcPr>
          <w:p w14:paraId="5B5CB1DB" w14:textId="77777777" w:rsidR="005D02FF" w:rsidRDefault="005D02FF" w:rsidP="005D02FF"/>
        </w:tc>
        <w:tc>
          <w:tcPr>
            <w:tcW w:w="0" w:type="auto"/>
          </w:tcPr>
          <w:p w14:paraId="0E20133A" w14:textId="77777777" w:rsidR="005D02FF" w:rsidRDefault="005D02FF" w:rsidP="005D02FF"/>
        </w:tc>
        <w:tc>
          <w:tcPr>
            <w:tcW w:w="0" w:type="auto"/>
          </w:tcPr>
          <w:p w14:paraId="7F8E446D" w14:textId="247DB3FE" w:rsidR="005D02FF" w:rsidRDefault="005D02FF" w:rsidP="005D02FF">
            <w:r>
              <w:t xml:space="preserve">Administer another dose when age &gt;= 4 </w:t>
            </w:r>
            <w:proofErr w:type="spellStart"/>
            <w:r>
              <w:lastRenderedPageBreak/>
              <w:t>yrs</w:t>
            </w:r>
            <w:proofErr w:type="spellEnd"/>
            <w:r>
              <w:t xml:space="preserve"> AND &gt;= 6 Mon from prior dose</w:t>
            </w:r>
          </w:p>
        </w:tc>
        <w:tc>
          <w:tcPr>
            <w:tcW w:w="0" w:type="auto"/>
          </w:tcPr>
          <w:p w14:paraId="0FE3F7D2" w14:textId="77777777" w:rsidR="005D02FF" w:rsidRDefault="005D02FF" w:rsidP="005D02FF"/>
        </w:tc>
        <w:tc>
          <w:tcPr>
            <w:tcW w:w="0" w:type="auto"/>
          </w:tcPr>
          <w:p w14:paraId="37A6EE42" w14:textId="77777777" w:rsidR="005D02FF" w:rsidRDefault="005D02FF" w:rsidP="005D02FF"/>
        </w:tc>
        <w:tc>
          <w:tcPr>
            <w:tcW w:w="0" w:type="auto"/>
          </w:tcPr>
          <w:p w14:paraId="1A0F31F2" w14:textId="77777777" w:rsidR="005D02FF" w:rsidRDefault="005D02FF" w:rsidP="005D02FF"/>
        </w:tc>
        <w:tc>
          <w:tcPr>
            <w:tcW w:w="0" w:type="auto"/>
          </w:tcPr>
          <w:p w14:paraId="53FBCDD4" w14:textId="77777777" w:rsidR="005D02FF" w:rsidRDefault="005D02FF" w:rsidP="005D02FF"/>
        </w:tc>
        <w:tc>
          <w:tcPr>
            <w:tcW w:w="0" w:type="auto"/>
          </w:tcPr>
          <w:p w14:paraId="7E1431B4" w14:textId="77777777" w:rsidR="005D02FF" w:rsidRDefault="005D02FF" w:rsidP="005D02FF"/>
        </w:tc>
      </w:tr>
      <w:tr w:rsidR="002735AC" w14:paraId="09B6BD18" w14:textId="77777777" w:rsidTr="00FD5CCC">
        <w:tc>
          <w:tcPr>
            <w:tcW w:w="21096" w:type="dxa"/>
            <w:gridSpan w:val="17"/>
          </w:tcPr>
          <w:p w14:paraId="7F01F8E7" w14:textId="28A7E73A" w:rsidR="005D02FF" w:rsidRDefault="005D02FF" w:rsidP="005D02FF">
            <w:r>
              <w:t xml:space="preserve">Contraindications and precautions </w:t>
            </w:r>
          </w:p>
        </w:tc>
      </w:tr>
      <w:tr w:rsidR="001725E6" w14:paraId="3605431C" w14:textId="77777777" w:rsidTr="00FD5CCC">
        <w:tc>
          <w:tcPr>
            <w:tcW w:w="0" w:type="auto"/>
          </w:tcPr>
          <w:p w14:paraId="74B1BDCD" w14:textId="77777777" w:rsidR="005D02FF" w:rsidRDefault="005D02FF" w:rsidP="005D02FF"/>
        </w:tc>
        <w:tc>
          <w:tcPr>
            <w:tcW w:w="326" w:type="dxa"/>
          </w:tcPr>
          <w:p w14:paraId="61CB5250" w14:textId="26A616AB" w:rsidR="005D02FF" w:rsidRDefault="000F7D7A" w:rsidP="005D02FF">
            <w:ins w:id="27" w:author="Xia Jing" w:date="2024-05-01T16:08:00Z">
              <w:r>
                <w:t>28</w:t>
              </w:r>
            </w:ins>
          </w:p>
        </w:tc>
        <w:tc>
          <w:tcPr>
            <w:tcW w:w="0" w:type="auto"/>
          </w:tcPr>
          <w:p w14:paraId="5021B62E" w14:textId="77777777" w:rsidR="005D02FF" w:rsidRDefault="005D02FF" w:rsidP="005D02FF"/>
        </w:tc>
        <w:tc>
          <w:tcPr>
            <w:tcW w:w="0" w:type="auto"/>
          </w:tcPr>
          <w:p w14:paraId="3856EADD" w14:textId="77777777" w:rsidR="005D02FF" w:rsidRDefault="005D02FF" w:rsidP="005D02FF"/>
        </w:tc>
        <w:tc>
          <w:tcPr>
            <w:tcW w:w="0" w:type="auto"/>
          </w:tcPr>
          <w:p w14:paraId="797CE631" w14:textId="00F5050E" w:rsidR="005D02FF" w:rsidRDefault="005D02FF" w:rsidP="005D02FF"/>
        </w:tc>
        <w:tc>
          <w:tcPr>
            <w:tcW w:w="0" w:type="auto"/>
          </w:tcPr>
          <w:p w14:paraId="4797D1B3" w14:textId="77777777" w:rsidR="005D02FF" w:rsidRDefault="005D02FF" w:rsidP="005D02FF"/>
        </w:tc>
        <w:tc>
          <w:tcPr>
            <w:tcW w:w="0" w:type="auto"/>
          </w:tcPr>
          <w:p w14:paraId="26548916" w14:textId="77777777" w:rsidR="005D02FF" w:rsidRDefault="005D02FF" w:rsidP="005D02FF"/>
        </w:tc>
        <w:tc>
          <w:tcPr>
            <w:tcW w:w="0" w:type="auto"/>
          </w:tcPr>
          <w:p w14:paraId="141BC84B" w14:textId="77777777" w:rsidR="005D02FF" w:rsidRDefault="005D02FF" w:rsidP="005D02FF"/>
        </w:tc>
        <w:tc>
          <w:tcPr>
            <w:tcW w:w="0" w:type="auto"/>
          </w:tcPr>
          <w:p w14:paraId="08DF9AAC" w14:textId="408A7BFF" w:rsidR="005D02FF" w:rsidRDefault="005D02FF" w:rsidP="005D02FF">
            <w:r>
              <w:t xml:space="preserve">Pregnancy  </w:t>
            </w:r>
          </w:p>
        </w:tc>
        <w:tc>
          <w:tcPr>
            <w:tcW w:w="0" w:type="auto"/>
          </w:tcPr>
          <w:p w14:paraId="053D7F85" w14:textId="77777777" w:rsidR="005D02FF" w:rsidRDefault="005D02FF" w:rsidP="005D02FF"/>
        </w:tc>
        <w:tc>
          <w:tcPr>
            <w:tcW w:w="0" w:type="auto"/>
          </w:tcPr>
          <w:p w14:paraId="2351CC49" w14:textId="77777777" w:rsidR="005D02FF" w:rsidRDefault="005D02FF" w:rsidP="005D02FF"/>
        </w:tc>
        <w:tc>
          <w:tcPr>
            <w:tcW w:w="0" w:type="auto"/>
          </w:tcPr>
          <w:p w14:paraId="1416E47D" w14:textId="7E239D1D" w:rsidR="005D02FF" w:rsidRDefault="005D02FF" w:rsidP="005D02FF">
            <w:r>
              <w:t>Regular or catch up only if the benefit of protection outweighs the risk of adverse reaction</w:t>
            </w:r>
          </w:p>
        </w:tc>
        <w:tc>
          <w:tcPr>
            <w:tcW w:w="0" w:type="auto"/>
          </w:tcPr>
          <w:p w14:paraId="4D484C54" w14:textId="77777777" w:rsidR="005D02FF" w:rsidRDefault="005D02FF" w:rsidP="005D02FF"/>
        </w:tc>
        <w:tc>
          <w:tcPr>
            <w:tcW w:w="0" w:type="auto"/>
          </w:tcPr>
          <w:p w14:paraId="69A4FFD7" w14:textId="77777777" w:rsidR="005D02FF" w:rsidRDefault="005D02FF" w:rsidP="005D02FF"/>
        </w:tc>
        <w:tc>
          <w:tcPr>
            <w:tcW w:w="0" w:type="auto"/>
          </w:tcPr>
          <w:p w14:paraId="79F7C653" w14:textId="77777777" w:rsidR="005D02FF" w:rsidRDefault="005D02FF" w:rsidP="005D02FF"/>
        </w:tc>
        <w:tc>
          <w:tcPr>
            <w:tcW w:w="0" w:type="auto"/>
          </w:tcPr>
          <w:p w14:paraId="31805B95" w14:textId="77777777" w:rsidR="005D02FF" w:rsidRDefault="005D02FF" w:rsidP="005D02FF"/>
        </w:tc>
        <w:tc>
          <w:tcPr>
            <w:tcW w:w="0" w:type="auto"/>
          </w:tcPr>
          <w:p w14:paraId="24463FAB" w14:textId="08F4E9AC" w:rsidR="005D02FF" w:rsidRDefault="005D02FF" w:rsidP="005D02FF">
            <w:r>
              <w:t xml:space="preserve">Precaution </w:t>
            </w:r>
          </w:p>
        </w:tc>
      </w:tr>
      <w:tr w:rsidR="001725E6" w14:paraId="260AD853" w14:textId="77777777" w:rsidTr="00FD5CCC">
        <w:tc>
          <w:tcPr>
            <w:tcW w:w="0" w:type="auto"/>
          </w:tcPr>
          <w:p w14:paraId="606F14F6" w14:textId="77777777" w:rsidR="005D02FF" w:rsidRDefault="005D02FF" w:rsidP="005D02FF"/>
        </w:tc>
        <w:tc>
          <w:tcPr>
            <w:tcW w:w="326" w:type="dxa"/>
          </w:tcPr>
          <w:p w14:paraId="20840ADE" w14:textId="579D6392" w:rsidR="005D02FF" w:rsidRDefault="000F7D7A" w:rsidP="005D02FF">
            <w:ins w:id="28" w:author="Xia Jing" w:date="2024-05-01T16:08:00Z">
              <w:r>
                <w:t>29</w:t>
              </w:r>
            </w:ins>
          </w:p>
        </w:tc>
        <w:tc>
          <w:tcPr>
            <w:tcW w:w="0" w:type="auto"/>
          </w:tcPr>
          <w:p w14:paraId="04A1B6E7" w14:textId="77777777" w:rsidR="005D02FF" w:rsidRDefault="005D02FF" w:rsidP="005D02FF"/>
        </w:tc>
        <w:tc>
          <w:tcPr>
            <w:tcW w:w="0" w:type="auto"/>
          </w:tcPr>
          <w:p w14:paraId="4AF25DA3" w14:textId="77777777" w:rsidR="005D02FF" w:rsidRDefault="005D02FF" w:rsidP="005D02FF"/>
        </w:tc>
        <w:tc>
          <w:tcPr>
            <w:tcW w:w="0" w:type="auto"/>
          </w:tcPr>
          <w:p w14:paraId="4EFF0603" w14:textId="77777777" w:rsidR="005D02FF" w:rsidRDefault="005D02FF" w:rsidP="005D02FF"/>
        </w:tc>
        <w:tc>
          <w:tcPr>
            <w:tcW w:w="0" w:type="auto"/>
          </w:tcPr>
          <w:p w14:paraId="28968C17" w14:textId="77777777" w:rsidR="005D02FF" w:rsidRDefault="005D02FF" w:rsidP="005D02FF"/>
        </w:tc>
        <w:tc>
          <w:tcPr>
            <w:tcW w:w="0" w:type="auto"/>
          </w:tcPr>
          <w:p w14:paraId="32891085" w14:textId="77777777" w:rsidR="005D02FF" w:rsidRDefault="005D02FF" w:rsidP="005D02FF"/>
        </w:tc>
        <w:tc>
          <w:tcPr>
            <w:tcW w:w="0" w:type="auto"/>
          </w:tcPr>
          <w:p w14:paraId="4F4B80B4" w14:textId="77777777" w:rsidR="005D02FF" w:rsidRDefault="005D02FF" w:rsidP="005D02FF"/>
        </w:tc>
        <w:tc>
          <w:tcPr>
            <w:tcW w:w="0" w:type="auto"/>
          </w:tcPr>
          <w:p w14:paraId="1E9550AF" w14:textId="02693B7B" w:rsidR="005D02FF" w:rsidRDefault="005D02FF" w:rsidP="005D02FF">
            <w:r>
              <w:t>Moderate or severe acute illness with or without fever</w:t>
            </w:r>
          </w:p>
        </w:tc>
        <w:tc>
          <w:tcPr>
            <w:tcW w:w="0" w:type="auto"/>
          </w:tcPr>
          <w:p w14:paraId="61451480" w14:textId="77777777" w:rsidR="005D02FF" w:rsidRDefault="005D02FF" w:rsidP="005D02FF"/>
        </w:tc>
        <w:tc>
          <w:tcPr>
            <w:tcW w:w="0" w:type="auto"/>
          </w:tcPr>
          <w:p w14:paraId="323064EB" w14:textId="77777777" w:rsidR="005D02FF" w:rsidRDefault="005D02FF" w:rsidP="005D02FF"/>
        </w:tc>
        <w:tc>
          <w:tcPr>
            <w:tcW w:w="0" w:type="auto"/>
          </w:tcPr>
          <w:p w14:paraId="059C4CDD" w14:textId="7C637766" w:rsidR="005D02FF" w:rsidRDefault="005D02FF" w:rsidP="005D02FF">
            <w:r>
              <w:t>Regular or catch up only if the benefit of protection outweighs the risk of adverse reaction</w:t>
            </w:r>
          </w:p>
        </w:tc>
        <w:tc>
          <w:tcPr>
            <w:tcW w:w="0" w:type="auto"/>
          </w:tcPr>
          <w:p w14:paraId="583D6452" w14:textId="77777777" w:rsidR="005D02FF" w:rsidRDefault="005D02FF" w:rsidP="005D02FF"/>
        </w:tc>
        <w:tc>
          <w:tcPr>
            <w:tcW w:w="0" w:type="auto"/>
          </w:tcPr>
          <w:p w14:paraId="463E73CF" w14:textId="77777777" w:rsidR="005D02FF" w:rsidRDefault="005D02FF" w:rsidP="005D02FF"/>
        </w:tc>
        <w:tc>
          <w:tcPr>
            <w:tcW w:w="0" w:type="auto"/>
          </w:tcPr>
          <w:p w14:paraId="64ED93C1" w14:textId="77777777" w:rsidR="005D02FF" w:rsidRDefault="005D02FF" w:rsidP="005D02FF"/>
        </w:tc>
        <w:tc>
          <w:tcPr>
            <w:tcW w:w="0" w:type="auto"/>
          </w:tcPr>
          <w:p w14:paraId="094A3EDD" w14:textId="77777777" w:rsidR="005D02FF" w:rsidRDefault="005D02FF" w:rsidP="005D02FF"/>
        </w:tc>
        <w:tc>
          <w:tcPr>
            <w:tcW w:w="0" w:type="auto"/>
          </w:tcPr>
          <w:p w14:paraId="005A5F68" w14:textId="14BA008D" w:rsidR="005D02FF" w:rsidRDefault="005D02FF" w:rsidP="005D02FF">
            <w:r>
              <w:t xml:space="preserve">Precaution </w:t>
            </w:r>
          </w:p>
        </w:tc>
      </w:tr>
      <w:tr w:rsidR="001725E6" w14:paraId="62EA68E7" w14:textId="77777777" w:rsidTr="00FD5CCC">
        <w:tc>
          <w:tcPr>
            <w:tcW w:w="0" w:type="auto"/>
          </w:tcPr>
          <w:p w14:paraId="64BD2AD3" w14:textId="77777777" w:rsidR="005D02FF" w:rsidRDefault="005D02FF" w:rsidP="005D02FF"/>
        </w:tc>
        <w:tc>
          <w:tcPr>
            <w:tcW w:w="326" w:type="dxa"/>
          </w:tcPr>
          <w:p w14:paraId="4820C7FA" w14:textId="10DC987B" w:rsidR="005D02FF" w:rsidRDefault="000F7D7A" w:rsidP="005D02FF">
            <w:ins w:id="29" w:author="Xia Jing" w:date="2024-05-01T16:08:00Z">
              <w:r>
                <w:t>30</w:t>
              </w:r>
            </w:ins>
          </w:p>
        </w:tc>
        <w:tc>
          <w:tcPr>
            <w:tcW w:w="0" w:type="auto"/>
          </w:tcPr>
          <w:p w14:paraId="2CA4AE2B" w14:textId="77777777" w:rsidR="005D02FF" w:rsidRDefault="005D02FF" w:rsidP="005D02FF"/>
        </w:tc>
        <w:tc>
          <w:tcPr>
            <w:tcW w:w="0" w:type="auto"/>
          </w:tcPr>
          <w:p w14:paraId="44BA741F" w14:textId="77777777" w:rsidR="005D02FF" w:rsidRDefault="005D02FF" w:rsidP="005D02FF"/>
        </w:tc>
        <w:tc>
          <w:tcPr>
            <w:tcW w:w="0" w:type="auto"/>
          </w:tcPr>
          <w:p w14:paraId="4005B48F" w14:textId="77777777" w:rsidR="005D02FF" w:rsidRDefault="005D02FF" w:rsidP="005D02FF"/>
        </w:tc>
        <w:tc>
          <w:tcPr>
            <w:tcW w:w="0" w:type="auto"/>
          </w:tcPr>
          <w:p w14:paraId="35ECAFFC" w14:textId="77777777" w:rsidR="005D02FF" w:rsidRDefault="005D02FF" w:rsidP="005D02FF"/>
        </w:tc>
        <w:tc>
          <w:tcPr>
            <w:tcW w:w="0" w:type="auto"/>
          </w:tcPr>
          <w:p w14:paraId="54282ED0" w14:textId="77777777" w:rsidR="005D02FF" w:rsidRDefault="005D02FF" w:rsidP="005D02FF"/>
        </w:tc>
        <w:tc>
          <w:tcPr>
            <w:tcW w:w="0" w:type="auto"/>
          </w:tcPr>
          <w:p w14:paraId="2498BA5B" w14:textId="77777777" w:rsidR="005D02FF" w:rsidRDefault="005D02FF" w:rsidP="005D02FF"/>
        </w:tc>
        <w:tc>
          <w:tcPr>
            <w:tcW w:w="0" w:type="auto"/>
          </w:tcPr>
          <w:p w14:paraId="1231F1E7" w14:textId="71655DCE" w:rsidR="005D02FF" w:rsidRDefault="005D02FF" w:rsidP="005D02FF">
            <w:pPr>
              <w:pStyle w:val="Default"/>
            </w:pPr>
            <w:r w:rsidRPr="006E2FC8">
              <w:rPr>
                <w:rStyle w:val="A41"/>
                <w:rFonts w:asciiTheme="minorHAnsi" w:hAnsiTheme="minorHAnsi" w:cstheme="minorHAnsi"/>
                <w:sz w:val="22"/>
                <w:szCs w:val="22"/>
              </w:rPr>
              <w:t>Severe allergic reaction (e.g., anaphylaxis) after a previous dose or to a vaccine component</w:t>
            </w:r>
          </w:p>
        </w:tc>
        <w:tc>
          <w:tcPr>
            <w:tcW w:w="0" w:type="auto"/>
          </w:tcPr>
          <w:p w14:paraId="2119F147" w14:textId="77777777" w:rsidR="005D02FF" w:rsidRDefault="005D02FF" w:rsidP="005D02FF"/>
        </w:tc>
        <w:tc>
          <w:tcPr>
            <w:tcW w:w="0" w:type="auto"/>
          </w:tcPr>
          <w:p w14:paraId="7B49F9C5" w14:textId="77777777" w:rsidR="005D02FF" w:rsidRDefault="005D02FF" w:rsidP="005D02FF"/>
        </w:tc>
        <w:tc>
          <w:tcPr>
            <w:tcW w:w="0" w:type="auto"/>
          </w:tcPr>
          <w:p w14:paraId="5FFFF79F" w14:textId="43D310F8" w:rsidR="005D02FF" w:rsidRPr="006E2FC8" w:rsidRDefault="005D02FF" w:rsidP="005D02FF">
            <w:pPr>
              <w:rPr>
                <w:b/>
                <w:bCs/>
              </w:rPr>
            </w:pPr>
            <w:r w:rsidRPr="006E2FC8">
              <w:rPr>
                <w:b/>
                <w:bCs/>
              </w:rPr>
              <w:t xml:space="preserve">DO NOT Administer </w:t>
            </w:r>
          </w:p>
        </w:tc>
        <w:tc>
          <w:tcPr>
            <w:tcW w:w="0" w:type="auto"/>
          </w:tcPr>
          <w:p w14:paraId="79CB6EBE" w14:textId="77777777" w:rsidR="005D02FF" w:rsidRDefault="005D02FF" w:rsidP="005D02FF"/>
        </w:tc>
        <w:tc>
          <w:tcPr>
            <w:tcW w:w="0" w:type="auto"/>
          </w:tcPr>
          <w:p w14:paraId="0C646304" w14:textId="77777777" w:rsidR="005D02FF" w:rsidRDefault="005D02FF" w:rsidP="005D02FF"/>
        </w:tc>
        <w:tc>
          <w:tcPr>
            <w:tcW w:w="0" w:type="auto"/>
          </w:tcPr>
          <w:p w14:paraId="02374AD4" w14:textId="77777777" w:rsidR="005D02FF" w:rsidRDefault="005D02FF" w:rsidP="005D02FF"/>
        </w:tc>
        <w:tc>
          <w:tcPr>
            <w:tcW w:w="0" w:type="auto"/>
          </w:tcPr>
          <w:p w14:paraId="1E3E473D" w14:textId="77777777" w:rsidR="005D02FF" w:rsidRDefault="005D02FF" w:rsidP="005D02FF"/>
        </w:tc>
        <w:tc>
          <w:tcPr>
            <w:tcW w:w="0" w:type="auto"/>
          </w:tcPr>
          <w:p w14:paraId="563FA6AF" w14:textId="1C5CCBA8" w:rsidR="005D02FF" w:rsidRDefault="005D02FF" w:rsidP="005D02FF">
            <w:r>
              <w:t xml:space="preserve">Contraindication </w:t>
            </w:r>
          </w:p>
        </w:tc>
      </w:tr>
      <w:tr w:rsidR="002735AC" w14:paraId="74DC4187" w14:textId="77777777" w:rsidTr="00FD5CCC">
        <w:tc>
          <w:tcPr>
            <w:tcW w:w="21096" w:type="dxa"/>
            <w:gridSpan w:val="17"/>
          </w:tcPr>
          <w:p w14:paraId="66D7837D" w14:textId="077302C0" w:rsidR="005D02FF" w:rsidRDefault="005D02FF" w:rsidP="005D02FF">
            <w:r>
              <w:t>Special condition: for persons travel to a polio-endemic region or during a polio outbreak</w:t>
            </w:r>
          </w:p>
        </w:tc>
      </w:tr>
      <w:tr w:rsidR="001725E6" w14:paraId="37847896" w14:textId="77777777" w:rsidTr="00FD5CCC">
        <w:tc>
          <w:tcPr>
            <w:tcW w:w="0" w:type="auto"/>
          </w:tcPr>
          <w:p w14:paraId="67BDF858" w14:textId="77777777" w:rsidR="005D02FF" w:rsidRDefault="005D02FF" w:rsidP="005D02FF"/>
        </w:tc>
        <w:tc>
          <w:tcPr>
            <w:tcW w:w="326" w:type="dxa"/>
          </w:tcPr>
          <w:p w14:paraId="7DED453F" w14:textId="2EB35F94" w:rsidR="005D02FF" w:rsidRDefault="000F7D7A" w:rsidP="005D02FF">
            <w:ins w:id="30" w:author="Xia Jing" w:date="2024-05-01T16:08:00Z">
              <w:r>
                <w:t>31</w:t>
              </w:r>
            </w:ins>
          </w:p>
        </w:tc>
        <w:tc>
          <w:tcPr>
            <w:tcW w:w="0" w:type="auto"/>
          </w:tcPr>
          <w:p w14:paraId="128676B4" w14:textId="4C5E6786" w:rsidR="005D02FF" w:rsidRDefault="005D02FF" w:rsidP="005D02FF">
            <w:r>
              <w:t xml:space="preserve">&lt;6 </w:t>
            </w:r>
            <w:proofErr w:type="spellStart"/>
            <w:r>
              <w:t>wks</w:t>
            </w:r>
            <w:proofErr w:type="spellEnd"/>
          </w:p>
        </w:tc>
        <w:tc>
          <w:tcPr>
            <w:tcW w:w="0" w:type="auto"/>
          </w:tcPr>
          <w:p w14:paraId="4B8491C2" w14:textId="77777777" w:rsidR="005D02FF" w:rsidRDefault="005D02FF" w:rsidP="005D02FF"/>
        </w:tc>
        <w:tc>
          <w:tcPr>
            <w:tcW w:w="0" w:type="auto"/>
          </w:tcPr>
          <w:p w14:paraId="37D8AC6C" w14:textId="3AC74D74" w:rsidR="005D02FF" w:rsidRDefault="005D02FF" w:rsidP="005D02FF"/>
        </w:tc>
        <w:tc>
          <w:tcPr>
            <w:tcW w:w="0" w:type="auto"/>
          </w:tcPr>
          <w:p w14:paraId="0E5B891F" w14:textId="6135605E" w:rsidR="005D02FF" w:rsidRDefault="005D02FF" w:rsidP="005D02FF">
            <w:r>
              <w:t>N</w:t>
            </w:r>
          </w:p>
        </w:tc>
        <w:tc>
          <w:tcPr>
            <w:tcW w:w="0" w:type="auto"/>
          </w:tcPr>
          <w:p w14:paraId="68A83497" w14:textId="77777777" w:rsidR="005D02FF" w:rsidRDefault="005D02FF" w:rsidP="005D02FF"/>
        </w:tc>
        <w:tc>
          <w:tcPr>
            <w:tcW w:w="0" w:type="auto"/>
          </w:tcPr>
          <w:p w14:paraId="17F665E4" w14:textId="77777777" w:rsidR="005D02FF" w:rsidRDefault="005D02FF" w:rsidP="005D02FF"/>
        </w:tc>
        <w:tc>
          <w:tcPr>
            <w:tcW w:w="0" w:type="auto"/>
          </w:tcPr>
          <w:p w14:paraId="62AF97EB" w14:textId="77777777" w:rsidR="005D02FF" w:rsidRDefault="005D02FF" w:rsidP="005D02FF"/>
        </w:tc>
        <w:tc>
          <w:tcPr>
            <w:tcW w:w="0" w:type="auto"/>
          </w:tcPr>
          <w:p w14:paraId="05640624" w14:textId="77777777" w:rsidR="005D02FF" w:rsidRDefault="005D02FF" w:rsidP="005D02FF"/>
        </w:tc>
        <w:tc>
          <w:tcPr>
            <w:tcW w:w="0" w:type="auto"/>
          </w:tcPr>
          <w:p w14:paraId="694C388A" w14:textId="77777777" w:rsidR="005D02FF" w:rsidRDefault="005D02FF" w:rsidP="005D02FF"/>
        </w:tc>
        <w:tc>
          <w:tcPr>
            <w:tcW w:w="0" w:type="auto"/>
          </w:tcPr>
          <w:p w14:paraId="2C21FF71" w14:textId="60C37CA4" w:rsidR="005D02FF" w:rsidRDefault="005D02FF" w:rsidP="005D02FF">
            <w:r>
              <w:t>Schedule 1</w:t>
            </w:r>
            <w:r w:rsidRPr="00C625BC">
              <w:rPr>
                <w:vertAlign w:val="superscript"/>
              </w:rPr>
              <w:t>st</w:t>
            </w:r>
            <w:r>
              <w:t xml:space="preserve"> does when &gt;=6 </w:t>
            </w:r>
            <w:proofErr w:type="spellStart"/>
            <w:r>
              <w:t>wks</w:t>
            </w:r>
            <w:proofErr w:type="spellEnd"/>
          </w:p>
        </w:tc>
        <w:tc>
          <w:tcPr>
            <w:tcW w:w="0" w:type="auto"/>
          </w:tcPr>
          <w:p w14:paraId="2F516ED0" w14:textId="77777777" w:rsidR="005D02FF" w:rsidRDefault="005D02FF" w:rsidP="005D02FF"/>
        </w:tc>
        <w:tc>
          <w:tcPr>
            <w:tcW w:w="0" w:type="auto"/>
          </w:tcPr>
          <w:p w14:paraId="6214F674" w14:textId="77777777" w:rsidR="005D02FF" w:rsidRDefault="005D02FF" w:rsidP="005D02FF"/>
        </w:tc>
        <w:tc>
          <w:tcPr>
            <w:tcW w:w="0" w:type="auto"/>
          </w:tcPr>
          <w:p w14:paraId="593FB8A0" w14:textId="77777777" w:rsidR="005D02FF" w:rsidRDefault="005D02FF" w:rsidP="005D02FF"/>
        </w:tc>
        <w:tc>
          <w:tcPr>
            <w:tcW w:w="0" w:type="auto"/>
          </w:tcPr>
          <w:p w14:paraId="7C9AAEF5" w14:textId="77777777" w:rsidR="005D02FF" w:rsidRDefault="005D02FF" w:rsidP="005D02FF"/>
        </w:tc>
        <w:tc>
          <w:tcPr>
            <w:tcW w:w="0" w:type="auto"/>
          </w:tcPr>
          <w:p w14:paraId="5536EF3A" w14:textId="77777777" w:rsidR="005D02FF" w:rsidRDefault="005D02FF" w:rsidP="005D02FF"/>
        </w:tc>
      </w:tr>
      <w:tr w:rsidR="001725E6" w14:paraId="5DC1FC93" w14:textId="77777777" w:rsidTr="00FD5CCC">
        <w:tc>
          <w:tcPr>
            <w:tcW w:w="0" w:type="auto"/>
          </w:tcPr>
          <w:p w14:paraId="2091DFE7" w14:textId="77777777" w:rsidR="005D02FF" w:rsidRDefault="005D02FF" w:rsidP="005D02FF"/>
        </w:tc>
        <w:tc>
          <w:tcPr>
            <w:tcW w:w="326" w:type="dxa"/>
          </w:tcPr>
          <w:p w14:paraId="174757FE" w14:textId="6D26CD36" w:rsidR="005D02FF" w:rsidRDefault="000F7D7A" w:rsidP="005D02FF">
            <w:ins w:id="31" w:author="Xia Jing" w:date="2024-05-01T16:08:00Z">
              <w:r>
                <w:t>32</w:t>
              </w:r>
            </w:ins>
          </w:p>
        </w:tc>
        <w:tc>
          <w:tcPr>
            <w:tcW w:w="0" w:type="auto"/>
          </w:tcPr>
          <w:p w14:paraId="27077228" w14:textId="2D81A220" w:rsidR="005D02FF" w:rsidRDefault="005D02FF" w:rsidP="005D02FF">
            <w:r>
              <w:t xml:space="preserve">&gt;=6 </w:t>
            </w:r>
            <w:proofErr w:type="spellStart"/>
            <w:r>
              <w:t>wks</w:t>
            </w:r>
            <w:proofErr w:type="spellEnd"/>
          </w:p>
        </w:tc>
        <w:tc>
          <w:tcPr>
            <w:tcW w:w="0" w:type="auto"/>
          </w:tcPr>
          <w:p w14:paraId="63B33BED" w14:textId="429BE2F9" w:rsidR="005D02FF" w:rsidRDefault="005D02FF" w:rsidP="005D02FF">
            <w:r>
              <w:t xml:space="preserve">&lt;24 </w:t>
            </w:r>
            <w:proofErr w:type="spellStart"/>
            <w:r>
              <w:t>wks</w:t>
            </w:r>
            <w:proofErr w:type="spellEnd"/>
          </w:p>
        </w:tc>
        <w:tc>
          <w:tcPr>
            <w:tcW w:w="0" w:type="auto"/>
          </w:tcPr>
          <w:p w14:paraId="6E0ED34E" w14:textId="1275B9A5" w:rsidR="005D02FF" w:rsidRDefault="005D02FF" w:rsidP="005D02FF"/>
        </w:tc>
        <w:tc>
          <w:tcPr>
            <w:tcW w:w="0" w:type="auto"/>
          </w:tcPr>
          <w:p w14:paraId="49CD39DE" w14:textId="57BEDF92" w:rsidR="005D02FF" w:rsidRDefault="005D02FF" w:rsidP="005D02FF">
            <w:r>
              <w:t>N</w:t>
            </w:r>
          </w:p>
        </w:tc>
        <w:tc>
          <w:tcPr>
            <w:tcW w:w="0" w:type="auto"/>
          </w:tcPr>
          <w:p w14:paraId="6131CE17" w14:textId="77777777" w:rsidR="005D02FF" w:rsidRDefault="005D02FF" w:rsidP="005D02FF"/>
        </w:tc>
        <w:tc>
          <w:tcPr>
            <w:tcW w:w="0" w:type="auto"/>
          </w:tcPr>
          <w:p w14:paraId="4EBC3D65" w14:textId="77777777" w:rsidR="005D02FF" w:rsidRDefault="005D02FF" w:rsidP="005D02FF"/>
        </w:tc>
        <w:tc>
          <w:tcPr>
            <w:tcW w:w="0" w:type="auto"/>
          </w:tcPr>
          <w:p w14:paraId="268C1AE4" w14:textId="77777777" w:rsidR="005D02FF" w:rsidRDefault="005D02FF" w:rsidP="005D02FF"/>
        </w:tc>
        <w:tc>
          <w:tcPr>
            <w:tcW w:w="0" w:type="auto"/>
          </w:tcPr>
          <w:p w14:paraId="67F07671" w14:textId="77777777" w:rsidR="005D02FF" w:rsidRDefault="005D02FF" w:rsidP="005D02FF"/>
        </w:tc>
        <w:tc>
          <w:tcPr>
            <w:tcW w:w="0" w:type="auto"/>
          </w:tcPr>
          <w:p w14:paraId="0EFCB02F" w14:textId="77777777" w:rsidR="005D02FF" w:rsidRDefault="005D02FF" w:rsidP="005D02FF"/>
        </w:tc>
        <w:tc>
          <w:tcPr>
            <w:tcW w:w="0" w:type="auto"/>
          </w:tcPr>
          <w:p w14:paraId="0EFFBA78" w14:textId="00343EC0" w:rsidR="005D02FF" w:rsidRDefault="005D02FF" w:rsidP="005D02FF">
            <w:r>
              <w:t>Admin 1</w:t>
            </w:r>
            <w:r w:rsidRPr="00C625BC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03A13456" w14:textId="5FAB397A" w:rsidR="005D02FF" w:rsidRDefault="005D02FF" w:rsidP="005D02FF">
            <w:r>
              <w:t>Schedule 2</w:t>
            </w:r>
            <w:r w:rsidRPr="00C625BC">
              <w:rPr>
                <w:vertAlign w:val="superscript"/>
              </w:rPr>
              <w:t>nd</w:t>
            </w:r>
            <w:r>
              <w:t xml:space="preserve"> dose &gt;=4wks</w:t>
            </w:r>
          </w:p>
        </w:tc>
        <w:tc>
          <w:tcPr>
            <w:tcW w:w="0" w:type="auto"/>
          </w:tcPr>
          <w:p w14:paraId="5A617732" w14:textId="77777777" w:rsidR="005D02FF" w:rsidRDefault="005D02FF" w:rsidP="005D02FF"/>
        </w:tc>
        <w:tc>
          <w:tcPr>
            <w:tcW w:w="0" w:type="auto"/>
          </w:tcPr>
          <w:p w14:paraId="68269C97" w14:textId="77777777" w:rsidR="005D02FF" w:rsidRDefault="005D02FF" w:rsidP="005D02FF"/>
        </w:tc>
        <w:tc>
          <w:tcPr>
            <w:tcW w:w="0" w:type="auto"/>
          </w:tcPr>
          <w:p w14:paraId="2C524E7C" w14:textId="77777777" w:rsidR="005D02FF" w:rsidRDefault="005D02FF" w:rsidP="005D02FF"/>
        </w:tc>
        <w:tc>
          <w:tcPr>
            <w:tcW w:w="0" w:type="auto"/>
          </w:tcPr>
          <w:p w14:paraId="6C99A7A9" w14:textId="77777777" w:rsidR="005D02FF" w:rsidRDefault="005D02FF" w:rsidP="005D02FF"/>
        </w:tc>
      </w:tr>
      <w:tr w:rsidR="001725E6" w14:paraId="24281EE9" w14:textId="77777777" w:rsidTr="00FD5CCC">
        <w:tc>
          <w:tcPr>
            <w:tcW w:w="0" w:type="auto"/>
          </w:tcPr>
          <w:p w14:paraId="3BB1F9DD" w14:textId="77777777" w:rsidR="005D02FF" w:rsidRDefault="005D02FF" w:rsidP="005D02FF"/>
        </w:tc>
        <w:tc>
          <w:tcPr>
            <w:tcW w:w="326" w:type="dxa"/>
          </w:tcPr>
          <w:p w14:paraId="35CB61F6" w14:textId="7E8DE65F" w:rsidR="005D02FF" w:rsidRDefault="000F7D7A" w:rsidP="005D02FF">
            <w:ins w:id="32" w:author="Xia Jing" w:date="2024-05-01T16:08:00Z">
              <w:r>
                <w:t>33</w:t>
              </w:r>
            </w:ins>
          </w:p>
        </w:tc>
        <w:tc>
          <w:tcPr>
            <w:tcW w:w="0" w:type="auto"/>
          </w:tcPr>
          <w:p w14:paraId="5679E991" w14:textId="46917D17" w:rsidR="005D02FF" w:rsidRDefault="005D02FF" w:rsidP="005D02FF">
            <w:r>
              <w:t xml:space="preserve">&gt;=6 </w:t>
            </w:r>
            <w:proofErr w:type="spellStart"/>
            <w:r>
              <w:t>wks</w:t>
            </w:r>
            <w:proofErr w:type="spellEnd"/>
          </w:p>
        </w:tc>
        <w:tc>
          <w:tcPr>
            <w:tcW w:w="0" w:type="auto"/>
          </w:tcPr>
          <w:p w14:paraId="1E02394B" w14:textId="38AE37B4" w:rsidR="005D02FF" w:rsidRDefault="005D02FF" w:rsidP="005D02FF">
            <w:r>
              <w:t xml:space="preserve">&lt;24 </w:t>
            </w:r>
            <w:proofErr w:type="spellStart"/>
            <w:r>
              <w:t>wks</w:t>
            </w:r>
            <w:proofErr w:type="spellEnd"/>
          </w:p>
        </w:tc>
        <w:tc>
          <w:tcPr>
            <w:tcW w:w="0" w:type="auto"/>
          </w:tcPr>
          <w:p w14:paraId="565CAF03" w14:textId="77777777" w:rsidR="005D02FF" w:rsidRDefault="005D02FF" w:rsidP="005D02FF"/>
        </w:tc>
        <w:tc>
          <w:tcPr>
            <w:tcW w:w="0" w:type="auto"/>
          </w:tcPr>
          <w:p w14:paraId="3CB2EBD8" w14:textId="0E9BB55B" w:rsidR="005D02FF" w:rsidRDefault="005D02FF" w:rsidP="005D02FF">
            <w:r>
              <w:t>Y</w:t>
            </w:r>
          </w:p>
        </w:tc>
        <w:tc>
          <w:tcPr>
            <w:tcW w:w="0" w:type="auto"/>
          </w:tcPr>
          <w:p w14:paraId="370E8A92" w14:textId="06892A0C" w:rsidR="005D02FF" w:rsidRDefault="005D02FF" w:rsidP="005D02FF">
            <w:r>
              <w:t>1</w:t>
            </w:r>
          </w:p>
        </w:tc>
        <w:tc>
          <w:tcPr>
            <w:tcW w:w="0" w:type="auto"/>
          </w:tcPr>
          <w:p w14:paraId="43E6D95B" w14:textId="1AD91378" w:rsidR="005D02FF" w:rsidRDefault="005D02FF" w:rsidP="005D02FF">
            <w:r>
              <w:t xml:space="preserve">&gt;=4 </w:t>
            </w:r>
            <w:proofErr w:type="spellStart"/>
            <w:r>
              <w:t>wks</w:t>
            </w:r>
            <w:proofErr w:type="spellEnd"/>
          </w:p>
        </w:tc>
        <w:tc>
          <w:tcPr>
            <w:tcW w:w="0" w:type="auto"/>
          </w:tcPr>
          <w:p w14:paraId="0A2D5B7E" w14:textId="77777777" w:rsidR="005D02FF" w:rsidRDefault="005D02FF" w:rsidP="005D02FF"/>
        </w:tc>
        <w:tc>
          <w:tcPr>
            <w:tcW w:w="0" w:type="auto"/>
          </w:tcPr>
          <w:p w14:paraId="091BA5AD" w14:textId="77777777" w:rsidR="005D02FF" w:rsidRDefault="005D02FF" w:rsidP="005D02FF"/>
        </w:tc>
        <w:tc>
          <w:tcPr>
            <w:tcW w:w="0" w:type="auto"/>
          </w:tcPr>
          <w:p w14:paraId="04AF9A78" w14:textId="77777777" w:rsidR="005D02FF" w:rsidRDefault="005D02FF" w:rsidP="005D02FF"/>
        </w:tc>
        <w:tc>
          <w:tcPr>
            <w:tcW w:w="0" w:type="auto"/>
          </w:tcPr>
          <w:p w14:paraId="5FC59F0B" w14:textId="46FBA751" w:rsidR="005D02FF" w:rsidRDefault="005D02FF" w:rsidP="005D02FF">
            <w:r>
              <w:t>Admin 2</w:t>
            </w:r>
            <w:r w:rsidRPr="00C625BC">
              <w:rPr>
                <w:vertAlign w:val="superscript"/>
              </w:rPr>
              <w:t>nd</w:t>
            </w:r>
            <w:r>
              <w:t xml:space="preserve"> dose</w:t>
            </w:r>
          </w:p>
        </w:tc>
        <w:tc>
          <w:tcPr>
            <w:tcW w:w="0" w:type="auto"/>
          </w:tcPr>
          <w:p w14:paraId="3B7364B4" w14:textId="2343A6E5" w:rsidR="005D02FF" w:rsidRDefault="005D02FF" w:rsidP="005D02FF">
            <w:r>
              <w:t>Schedule 3</w:t>
            </w:r>
            <w:r w:rsidRPr="00C625BC">
              <w:rPr>
                <w:vertAlign w:val="superscript"/>
              </w:rPr>
              <w:t>rd</w:t>
            </w:r>
            <w:r>
              <w:t xml:space="preserve"> dose &gt;=4wks</w:t>
            </w:r>
          </w:p>
        </w:tc>
        <w:tc>
          <w:tcPr>
            <w:tcW w:w="0" w:type="auto"/>
          </w:tcPr>
          <w:p w14:paraId="54EB22F5" w14:textId="77777777" w:rsidR="005D02FF" w:rsidRDefault="005D02FF" w:rsidP="005D02FF"/>
        </w:tc>
        <w:tc>
          <w:tcPr>
            <w:tcW w:w="0" w:type="auto"/>
          </w:tcPr>
          <w:p w14:paraId="5BA8FB7A" w14:textId="77777777" w:rsidR="005D02FF" w:rsidRDefault="005D02FF" w:rsidP="005D02FF"/>
        </w:tc>
        <w:tc>
          <w:tcPr>
            <w:tcW w:w="0" w:type="auto"/>
          </w:tcPr>
          <w:p w14:paraId="7CC4556D" w14:textId="77777777" w:rsidR="005D02FF" w:rsidRDefault="005D02FF" w:rsidP="005D02FF"/>
        </w:tc>
        <w:tc>
          <w:tcPr>
            <w:tcW w:w="0" w:type="auto"/>
          </w:tcPr>
          <w:p w14:paraId="130E3C33" w14:textId="77777777" w:rsidR="005D02FF" w:rsidRDefault="005D02FF" w:rsidP="005D02FF"/>
        </w:tc>
      </w:tr>
      <w:tr w:rsidR="001725E6" w14:paraId="350001E1" w14:textId="77777777" w:rsidTr="00FD5CCC">
        <w:tc>
          <w:tcPr>
            <w:tcW w:w="0" w:type="auto"/>
          </w:tcPr>
          <w:p w14:paraId="5F06B371" w14:textId="77777777" w:rsidR="005D02FF" w:rsidRDefault="005D02FF" w:rsidP="005D02FF"/>
        </w:tc>
        <w:tc>
          <w:tcPr>
            <w:tcW w:w="326" w:type="dxa"/>
          </w:tcPr>
          <w:p w14:paraId="1F1EE446" w14:textId="02E18F74" w:rsidR="005D02FF" w:rsidRDefault="000F7D7A" w:rsidP="005D02FF">
            <w:ins w:id="33" w:author="Xia Jing" w:date="2024-05-01T16:08:00Z">
              <w:r>
                <w:t>34</w:t>
              </w:r>
            </w:ins>
          </w:p>
        </w:tc>
        <w:tc>
          <w:tcPr>
            <w:tcW w:w="0" w:type="auto"/>
          </w:tcPr>
          <w:p w14:paraId="7F280C52" w14:textId="5678A934" w:rsidR="005D02FF" w:rsidRDefault="005D02FF" w:rsidP="005D02FF">
            <w:r>
              <w:t xml:space="preserve">&gt;=6 </w:t>
            </w:r>
            <w:proofErr w:type="spellStart"/>
            <w:r>
              <w:t>wks</w:t>
            </w:r>
            <w:proofErr w:type="spellEnd"/>
          </w:p>
        </w:tc>
        <w:tc>
          <w:tcPr>
            <w:tcW w:w="0" w:type="auto"/>
          </w:tcPr>
          <w:p w14:paraId="3E6D9D26" w14:textId="2012C469" w:rsidR="005D02FF" w:rsidRDefault="005D02FF" w:rsidP="005D02FF">
            <w:r>
              <w:t xml:space="preserve">&lt;24 </w:t>
            </w:r>
            <w:proofErr w:type="spellStart"/>
            <w:r>
              <w:t>wks</w:t>
            </w:r>
            <w:proofErr w:type="spellEnd"/>
          </w:p>
        </w:tc>
        <w:tc>
          <w:tcPr>
            <w:tcW w:w="0" w:type="auto"/>
          </w:tcPr>
          <w:p w14:paraId="0E32A249" w14:textId="77777777" w:rsidR="005D02FF" w:rsidRDefault="005D02FF" w:rsidP="005D02FF"/>
        </w:tc>
        <w:tc>
          <w:tcPr>
            <w:tcW w:w="0" w:type="auto"/>
          </w:tcPr>
          <w:p w14:paraId="47887813" w14:textId="0B05A20D" w:rsidR="005D02FF" w:rsidRDefault="005D02FF" w:rsidP="005D02FF">
            <w:r>
              <w:t>Y</w:t>
            </w:r>
          </w:p>
        </w:tc>
        <w:tc>
          <w:tcPr>
            <w:tcW w:w="0" w:type="auto"/>
          </w:tcPr>
          <w:p w14:paraId="59735B86" w14:textId="72267F26" w:rsidR="005D02FF" w:rsidRDefault="005D02FF" w:rsidP="005D02FF">
            <w:r>
              <w:t>1</w:t>
            </w:r>
          </w:p>
        </w:tc>
        <w:tc>
          <w:tcPr>
            <w:tcW w:w="0" w:type="auto"/>
          </w:tcPr>
          <w:p w14:paraId="398B0FBA" w14:textId="3AF3177E" w:rsidR="005D02FF" w:rsidRDefault="005D02FF" w:rsidP="005D02FF">
            <w:r>
              <w:t xml:space="preserve">&lt; 4 </w:t>
            </w:r>
            <w:proofErr w:type="spellStart"/>
            <w:r>
              <w:t>wks</w:t>
            </w:r>
            <w:proofErr w:type="spellEnd"/>
          </w:p>
        </w:tc>
        <w:tc>
          <w:tcPr>
            <w:tcW w:w="0" w:type="auto"/>
          </w:tcPr>
          <w:p w14:paraId="26E72990" w14:textId="77777777" w:rsidR="005D02FF" w:rsidRDefault="005D02FF" w:rsidP="005D02FF"/>
        </w:tc>
        <w:tc>
          <w:tcPr>
            <w:tcW w:w="0" w:type="auto"/>
          </w:tcPr>
          <w:p w14:paraId="0D324EBC" w14:textId="77777777" w:rsidR="005D02FF" w:rsidRDefault="005D02FF" w:rsidP="005D02FF"/>
        </w:tc>
        <w:tc>
          <w:tcPr>
            <w:tcW w:w="0" w:type="auto"/>
          </w:tcPr>
          <w:p w14:paraId="5E033878" w14:textId="77777777" w:rsidR="005D02FF" w:rsidRDefault="005D02FF" w:rsidP="005D02FF"/>
        </w:tc>
        <w:tc>
          <w:tcPr>
            <w:tcW w:w="0" w:type="auto"/>
          </w:tcPr>
          <w:p w14:paraId="3C9A39F2" w14:textId="5B544446" w:rsidR="005D02FF" w:rsidRDefault="005D02FF" w:rsidP="005D02FF">
            <w:r>
              <w:t>Schedule 2</w:t>
            </w:r>
            <w:r w:rsidRPr="00C625BC">
              <w:rPr>
                <w:vertAlign w:val="superscript"/>
              </w:rPr>
              <w:t>nd</w:t>
            </w:r>
            <w:r>
              <w:t xml:space="preserve"> dose when &gt;= 4wks from prior dose</w:t>
            </w:r>
          </w:p>
        </w:tc>
        <w:tc>
          <w:tcPr>
            <w:tcW w:w="0" w:type="auto"/>
          </w:tcPr>
          <w:p w14:paraId="03ADD767" w14:textId="77777777" w:rsidR="005D02FF" w:rsidRDefault="005D02FF" w:rsidP="005D02FF"/>
        </w:tc>
        <w:tc>
          <w:tcPr>
            <w:tcW w:w="0" w:type="auto"/>
          </w:tcPr>
          <w:p w14:paraId="3F2D3FC4" w14:textId="77777777" w:rsidR="005D02FF" w:rsidRDefault="005D02FF" w:rsidP="005D02FF"/>
        </w:tc>
        <w:tc>
          <w:tcPr>
            <w:tcW w:w="0" w:type="auto"/>
          </w:tcPr>
          <w:p w14:paraId="45F428A1" w14:textId="77777777" w:rsidR="005D02FF" w:rsidRDefault="005D02FF" w:rsidP="005D02FF"/>
        </w:tc>
        <w:tc>
          <w:tcPr>
            <w:tcW w:w="0" w:type="auto"/>
          </w:tcPr>
          <w:p w14:paraId="42C78DF1" w14:textId="77777777" w:rsidR="005D02FF" w:rsidRDefault="005D02FF" w:rsidP="005D02FF"/>
        </w:tc>
        <w:tc>
          <w:tcPr>
            <w:tcW w:w="0" w:type="auto"/>
          </w:tcPr>
          <w:p w14:paraId="7C9D2E23" w14:textId="77777777" w:rsidR="005D02FF" w:rsidRDefault="005D02FF" w:rsidP="005D02FF"/>
        </w:tc>
      </w:tr>
      <w:tr w:rsidR="001725E6" w14:paraId="48DC1F76" w14:textId="77777777" w:rsidTr="00FD5CCC">
        <w:tc>
          <w:tcPr>
            <w:tcW w:w="0" w:type="auto"/>
          </w:tcPr>
          <w:p w14:paraId="69610D57" w14:textId="77777777" w:rsidR="005D02FF" w:rsidRDefault="005D02FF" w:rsidP="005D02FF"/>
        </w:tc>
        <w:tc>
          <w:tcPr>
            <w:tcW w:w="326" w:type="dxa"/>
          </w:tcPr>
          <w:p w14:paraId="4B49C175" w14:textId="5A829FFA" w:rsidR="005D02FF" w:rsidRDefault="000F7D7A" w:rsidP="005D02FF">
            <w:ins w:id="34" w:author="Xia Jing" w:date="2024-05-01T16:08:00Z">
              <w:r>
                <w:t>35</w:t>
              </w:r>
            </w:ins>
          </w:p>
        </w:tc>
        <w:tc>
          <w:tcPr>
            <w:tcW w:w="0" w:type="auto"/>
          </w:tcPr>
          <w:p w14:paraId="678F9332" w14:textId="13B16CCD" w:rsidR="005D02FF" w:rsidRDefault="005D02FF" w:rsidP="005D02FF">
            <w:r>
              <w:t xml:space="preserve">&gt;=6 </w:t>
            </w:r>
            <w:proofErr w:type="spellStart"/>
            <w:r>
              <w:t>wks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14:paraId="0A0EE25F" w14:textId="74CE70D5" w:rsidR="005D02FF" w:rsidRDefault="005D02FF" w:rsidP="005D02FF">
            <w:r>
              <w:t xml:space="preserve">&lt; 24 </w:t>
            </w:r>
            <w:proofErr w:type="spellStart"/>
            <w:r>
              <w:t>wks</w:t>
            </w:r>
            <w:proofErr w:type="spellEnd"/>
          </w:p>
        </w:tc>
        <w:tc>
          <w:tcPr>
            <w:tcW w:w="0" w:type="auto"/>
          </w:tcPr>
          <w:p w14:paraId="780F1DFD" w14:textId="77777777" w:rsidR="005D02FF" w:rsidRDefault="005D02FF" w:rsidP="005D02FF"/>
        </w:tc>
        <w:tc>
          <w:tcPr>
            <w:tcW w:w="0" w:type="auto"/>
          </w:tcPr>
          <w:p w14:paraId="76FE7E0D" w14:textId="2ECB8CF9" w:rsidR="005D02FF" w:rsidRDefault="005D02FF" w:rsidP="005D02FF">
            <w:r>
              <w:t>Y</w:t>
            </w:r>
          </w:p>
        </w:tc>
        <w:tc>
          <w:tcPr>
            <w:tcW w:w="0" w:type="auto"/>
          </w:tcPr>
          <w:p w14:paraId="1C369E67" w14:textId="066195FA" w:rsidR="005D02FF" w:rsidRDefault="005D02FF" w:rsidP="005D02FF">
            <w:r>
              <w:t>1+2</w:t>
            </w:r>
          </w:p>
        </w:tc>
        <w:tc>
          <w:tcPr>
            <w:tcW w:w="0" w:type="auto"/>
          </w:tcPr>
          <w:p w14:paraId="76679B9F" w14:textId="53533A5E" w:rsidR="005D02FF" w:rsidRDefault="005D02FF" w:rsidP="005D02FF">
            <w:r>
              <w:t xml:space="preserve">&gt;=4 </w:t>
            </w:r>
            <w:proofErr w:type="spellStart"/>
            <w:r>
              <w:t>wks</w:t>
            </w:r>
            <w:proofErr w:type="spellEnd"/>
            <w:r>
              <w:t xml:space="preserve"> interval &amp; &gt;=4 </w:t>
            </w:r>
            <w:proofErr w:type="spellStart"/>
            <w:r>
              <w:t>wks</w:t>
            </w:r>
            <w:proofErr w:type="spellEnd"/>
          </w:p>
        </w:tc>
        <w:tc>
          <w:tcPr>
            <w:tcW w:w="0" w:type="auto"/>
          </w:tcPr>
          <w:p w14:paraId="7FCA2A87" w14:textId="77777777" w:rsidR="005D02FF" w:rsidRDefault="005D02FF" w:rsidP="005D02FF"/>
        </w:tc>
        <w:tc>
          <w:tcPr>
            <w:tcW w:w="0" w:type="auto"/>
          </w:tcPr>
          <w:p w14:paraId="09CE8258" w14:textId="77777777" w:rsidR="005D02FF" w:rsidRDefault="005D02FF" w:rsidP="005D02FF"/>
        </w:tc>
        <w:tc>
          <w:tcPr>
            <w:tcW w:w="0" w:type="auto"/>
          </w:tcPr>
          <w:p w14:paraId="526B22D7" w14:textId="77777777" w:rsidR="005D02FF" w:rsidRDefault="005D02FF" w:rsidP="005D02FF"/>
        </w:tc>
        <w:tc>
          <w:tcPr>
            <w:tcW w:w="0" w:type="auto"/>
          </w:tcPr>
          <w:p w14:paraId="732466C6" w14:textId="781A459C" w:rsidR="005D02FF" w:rsidRDefault="005D02FF" w:rsidP="005D02FF">
            <w:r>
              <w:t>Admin 3</w:t>
            </w:r>
            <w:r w:rsidRPr="00C625BC">
              <w:rPr>
                <w:vertAlign w:val="superscript"/>
              </w:rPr>
              <w:t>rd</w:t>
            </w:r>
            <w:r>
              <w:t xml:space="preserve"> dose</w:t>
            </w:r>
          </w:p>
        </w:tc>
        <w:tc>
          <w:tcPr>
            <w:tcW w:w="0" w:type="auto"/>
          </w:tcPr>
          <w:p w14:paraId="56879D82" w14:textId="664C4593" w:rsidR="005D02FF" w:rsidRDefault="005D02FF" w:rsidP="005D02FF">
            <w:r>
              <w:t>Schedule 4</w:t>
            </w:r>
            <w:r w:rsidRPr="00C625BC">
              <w:rPr>
                <w:vertAlign w:val="superscript"/>
              </w:rPr>
              <w:t>th</w:t>
            </w:r>
            <w:r>
              <w:t xml:space="preserve"> dose at age &gt;=4 </w:t>
            </w:r>
            <w:proofErr w:type="spellStart"/>
            <w:r>
              <w:t>yrs</w:t>
            </w:r>
            <w:proofErr w:type="spellEnd"/>
            <w:r>
              <w:t xml:space="preserve"> &amp; &gt;=6 </w:t>
            </w:r>
            <w:proofErr w:type="spellStart"/>
            <w:r>
              <w:t>mon</w:t>
            </w:r>
            <w:proofErr w:type="spellEnd"/>
            <w:r>
              <w:t xml:space="preserve"> </w:t>
            </w:r>
            <w:r>
              <w:lastRenderedPageBreak/>
              <w:t>from prior dose</w:t>
            </w:r>
          </w:p>
        </w:tc>
        <w:tc>
          <w:tcPr>
            <w:tcW w:w="0" w:type="auto"/>
          </w:tcPr>
          <w:p w14:paraId="2BB26D81" w14:textId="77777777" w:rsidR="005D02FF" w:rsidRDefault="005D02FF" w:rsidP="005D02FF"/>
        </w:tc>
        <w:tc>
          <w:tcPr>
            <w:tcW w:w="0" w:type="auto"/>
          </w:tcPr>
          <w:p w14:paraId="771FA934" w14:textId="77777777" w:rsidR="005D02FF" w:rsidRDefault="005D02FF" w:rsidP="005D02FF"/>
        </w:tc>
        <w:tc>
          <w:tcPr>
            <w:tcW w:w="0" w:type="auto"/>
          </w:tcPr>
          <w:p w14:paraId="14AB2AB3" w14:textId="77777777" w:rsidR="005D02FF" w:rsidRDefault="005D02FF" w:rsidP="005D02FF"/>
        </w:tc>
        <w:tc>
          <w:tcPr>
            <w:tcW w:w="0" w:type="auto"/>
          </w:tcPr>
          <w:p w14:paraId="0591E3C8" w14:textId="77777777" w:rsidR="005D02FF" w:rsidRDefault="005D02FF" w:rsidP="005D02FF"/>
        </w:tc>
      </w:tr>
      <w:tr w:rsidR="001725E6" w14:paraId="2B7A3E11" w14:textId="77777777" w:rsidTr="00FD5CCC">
        <w:tc>
          <w:tcPr>
            <w:tcW w:w="0" w:type="auto"/>
          </w:tcPr>
          <w:p w14:paraId="6FC925CB" w14:textId="77777777" w:rsidR="005D02FF" w:rsidRDefault="005D02FF" w:rsidP="005D02FF"/>
        </w:tc>
        <w:tc>
          <w:tcPr>
            <w:tcW w:w="326" w:type="dxa"/>
          </w:tcPr>
          <w:p w14:paraId="12BBC75F" w14:textId="3A3A305F" w:rsidR="005D02FF" w:rsidRDefault="000F7D7A" w:rsidP="005D02FF">
            <w:ins w:id="35" w:author="Xia Jing" w:date="2024-05-01T16:09:00Z">
              <w:r>
                <w:t>36</w:t>
              </w:r>
            </w:ins>
          </w:p>
        </w:tc>
        <w:tc>
          <w:tcPr>
            <w:tcW w:w="0" w:type="auto"/>
          </w:tcPr>
          <w:p w14:paraId="48DC4D45" w14:textId="64B893DF" w:rsidR="005D02FF" w:rsidRDefault="005D02FF" w:rsidP="005D02FF">
            <w:r>
              <w:t xml:space="preserve">&gt;=6 </w:t>
            </w:r>
            <w:proofErr w:type="spellStart"/>
            <w:r>
              <w:t>wks</w:t>
            </w:r>
            <w:proofErr w:type="spellEnd"/>
          </w:p>
        </w:tc>
        <w:tc>
          <w:tcPr>
            <w:tcW w:w="0" w:type="auto"/>
          </w:tcPr>
          <w:p w14:paraId="468D2E07" w14:textId="7840878E" w:rsidR="005D02FF" w:rsidRDefault="005D02FF" w:rsidP="005D02FF">
            <w:r>
              <w:t xml:space="preserve">&lt;24 </w:t>
            </w:r>
            <w:proofErr w:type="spellStart"/>
            <w:r>
              <w:t>wks</w:t>
            </w:r>
            <w:proofErr w:type="spellEnd"/>
          </w:p>
        </w:tc>
        <w:tc>
          <w:tcPr>
            <w:tcW w:w="0" w:type="auto"/>
          </w:tcPr>
          <w:p w14:paraId="312B93D7" w14:textId="77777777" w:rsidR="005D02FF" w:rsidRDefault="005D02FF" w:rsidP="005D02FF"/>
        </w:tc>
        <w:tc>
          <w:tcPr>
            <w:tcW w:w="0" w:type="auto"/>
          </w:tcPr>
          <w:p w14:paraId="6FD37C04" w14:textId="6119B29E" w:rsidR="005D02FF" w:rsidRDefault="005D02FF" w:rsidP="005D02FF">
            <w:r>
              <w:t>Y</w:t>
            </w:r>
          </w:p>
        </w:tc>
        <w:tc>
          <w:tcPr>
            <w:tcW w:w="0" w:type="auto"/>
          </w:tcPr>
          <w:p w14:paraId="1F498849" w14:textId="31E02CB8" w:rsidR="005D02FF" w:rsidRDefault="005D02FF" w:rsidP="005D02FF">
            <w:r>
              <w:t>1+2</w:t>
            </w:r>
          </w:p>
        </w:tc>
        <w:tc>
          <w:tcPr>
            <w:tcW w:w="0" w:type="auto"/>
          </w:tcPr>
          <w:p w14:paraId="62FE2279" w14:textId="457E66B2" w:rsidR="005D02FF" w:rsidRDefault="005D02FF" w:rsidP="005D02FF">
            <w:r>
              <w:t xml:space="preserve">&gt;=4 </w:t>
            </w:r>
            <w:proofErr w:type="spellStart"/>
            <w:r>
              <w:t>wks</w:t>
            </w:r>
            <w:proofErr w:type="spellEnd"/>
            <w:r>
              <w:t xml:space="preserve"> interval &amp; &lt;4 </w:t>
            </w:r>
            <w:proofErr w:type="spellStart"/>
            <w:r>
              <w:t>wks</w:t>
            </w:r>
            <w:proofErr w:type="spellEnd"/>
          </w:p>
        </w:tc>
        <w:tc>
          <w:tcPr>
            <w:tcW w:w="0" w:type="auto"/>
          </w:tcPr>
          <w:p w14:paraId="4A7D6083" w14:textId="77777777" w:rsidR="005D02FF" w:rsidRDefault="005D02FF" w:rsidP="005D02FF"/>
        </w:tc>
        <w:tc>
          <w:tcPr>
            <w:tcW w:w="0" w:type="auto"/>
          </w:tcPr>
          <w:p w14:paraId="46EC524A" w14:textId="77777777" w:rsidR="005D02FF" w:rsidRDefault="005D02FF" w:rsidP="005D02FF"/>
        </w:tc>
        <w:tc>
          <w:tcPr>
            <w:tcW w:w="0" w:type="auto"/>
          </w:tcPr>
          <w:p w14:paraId="731DAC68" w14:textId="77777777" w:rsidR="005D02FF" w:rsidRDefault="005D02FF" w:rsidP="005D02FF"/>
        </w:tc>
        <w:tc>
          <w:tcPr>
            <w:tcW w:w="0" w:type="auto"/>
          </w:tcPr>
          <w:p w14:paraId="546C1594" w14:textId="6C34E6F2" w:rsidR="005D02FF" w:rsidRDefault="005D02FF" w:rsidP="005D02FF">
            <w:r>
              <w:t>Schedule 3</w:t>
            </w:r>
            <w:r w:rsidRPr="00741BF6">
              <w:rPr>
                <w:vertAlign w:val="superscript"/>
              </w:rPr>
              <w:t>rd</w:t>
            </w:r>
            <w:r>
              <w:t xml:space="preserve"> dose &gt;=4 </w:t>
            </w:r>
            <w:proofErr w:type="spellStart"/>
            <w:r>
              <w:t>wks</w:t>
            </w:r>
            <w:proofErr w:type="spellEnd"/>
            <w:r>
              <w:t xml:space="preserve"> from prior dose</w:t>
            </w:r>
          </w:p>
        </w:tc>
        <w:tc>
          <w:tcPr>
            <w:tcW w:w="0" w:type="auto"/>
          </w:tcPr>
          <w:p w14:paraId="5184BC16" w14:textId="77777777" w:rsidR="005D02FF" w:rsidRDefault="005D02FF" w:rsidP="005D02FF"/>
        </w:tc>
        <w:tc>
          <w:tcPr>
            <w:tcW w:w="0" w:type="auto"/>
          </w:tcPr>
          <w:p w14:paraId="6C30725A" w14:textId="77777777" w:rsidR="005D02FF" w:rsidRDefault="005D02FF" w:rsidP="005D02FF"/>
        </w:tc>
        <w:tc>
          <w:tcPr>
            <w:tcW w:w="0" w:type="auto"/>
          </w:tcPr>
          <w:p w14:paraId="199FE926" w14:textId="77777777" w:rsidR="005D02FF" w:rsidRDefault="005D02FF" w:rsidP="005D02FF"/>
        </w:tc>
        <w:tc>
          <w:tcPr>
            <w:tcW w:w="0" w:type="auto"/>
          </w:tcPr>
          <w:p w14:paraId="26C0136C" w14:textId="77777777" w:rsidR="005D02FF" w:rsidRDefault="005D02FF" w:rsidP="005D02FF"/>
        </w:tc>
        <w:tc>
          <w:tcPr>
            <w:tcW w:w="0" w:type="auto"/>
          </w:tcPr>
          <w:p w14:paraId="31B5EE0D" w14:textId="77777777" w:rsidR="005D02FF" w:rsidRDefault="005D02FF" w:rsidP="005D02FF"/>
        </w:tc>
      </w:tr>
      <w:tr w:rsidR="002735AC" w14:paraId="12D69096" w14:textId="77777777" w:rsidTr="00FD5CCC">
        <w:tc>
          <w:tcPr>
            <w:tcW w:w="21096" w:type="dxa"/>
            <w:gridSpan w:val="17"/>
          </w:tcPr>
          <w:p w14:paraId="7239148E" w14:textId="5043A18B" w:rsidR="005D02FF" w:rsidRDefault="005D02FF" w:rsidP="005D02FF">
            <w:r>
              <w:t>Oral polio vaccine (</w:t>
            </w:r>
            <w:proofErr w:type="spellStart"/>
            <w:r>
              <w:t>tOPV</w:t>
            </w:r>
            <w:proofErr w:type="spellEnd"/>
            <w:r>
              <w:t>): OPV-IPV or OPV-only</w:t>
            </w:r>
          </w:p>
        </w:tc>
      </w:tr>
      <w:tr w:rsidR="001725E6" w14:paraId="1C67E11C" w14:textId="77777777" w:rsidTr="00FD5CCC">
        <w:tc>
          <w:tcPr>
            <w:tcW w:w="0" w:type="auto"/>
          </w:tcPr>
          <w:p w14:paraId="53B78A0F" w14:textId="77777777" w:rsidR="005D02FF" w:rsidRDefault="005D02FF" w:rsidP="005D02FF"/>
        </w:tc>
        <w:tc>
          <w:tcPr>
            <w:tcW w:w="326" w:type="dxa"/>
          </w:tcPr>
          <w:p w14:paraId="43384242" w14:textId="400CB559" w:rsidR="005D02FF" w:rsidRDefault="000F7D7A" w:rsidP="005D02FF">
            <w:ins w:id="36" w:author="Xia Jing" w:date="2024-05-01T16:09:00Z">
              <w:r>
                <w:t>37</w:t>
              </w:r>
            </w:ins>
          </w:p>
        </w:tc>
        <w:tc>
          <w:tcPr>
            <w:tcW w:w="0" w:type="auto"/>
          </w:tcPr>
          <w:p w14:paraId="6052AB87" w14:textId="7D8BB510" w:rsidR="005D02FF" w:rsidRDefault="005D02FF" w:rsidP="005D02FF">
            <w:r>
              <w:t>&lt;=4yrs</w:t>
            </w:r>
          </w:p>
        </w:tc>
        <w:tc>
          <w:tcPr>
            <w:tcW w:w="0" w:type="auto"/>
          </w:tcPr>
          <w:p w14:paraId="5E8B33CE" w14:textId="77777777" w:rsidR="005D02FF" w:rsidRDefault="005D02FF" w:rsidP="005D02FF"/>
        </w:tc>
        <w:tc>
          <w:tcPr>
            <w:tcW w:w="0" w:type="auto"/>
          </w:tcPr>
          <w:p w14:paraId="1D4F56E8" w14:textId="77777777" w:rsidR="005D02FF" w:rsidRDefault="005D02FF" w:rsidP="005D02FF"/>
        </w:tc>
        <w:tc>
          <w:tcPr>
            <w:tcW w:w="0" w:type="auto"/>
          </w:tcPr>
          <w:p w14:paraId="07C5B96F" w14:textId="73AE10D5" w:rsidR="005D02FF" w:rsidRDefault="005D02FF" w:rsidP="005D02FF">
            <w:r>
              <w:t>Y</w:t>
            </w:r>
          </w:p>
        </w:tc>
        <w:tc>
          <w:tcPr>
            <w:tcW w:w="0" w:type="auto"/>
          </w:tcPr>
          <w:p w14:paraId="47677ED0" w14:textId="3E8BD621" w:rsidR="005D02FF" w:rsidRDefault="005D02FF" w:rsidP="005D02FF">
            <w:r>
              <w:t>1+2+3+4</w:t>
            </w:r>
          </w:p>
        </w:tc>
        <w:tc>
          <w:tcPr>
            <w:tcW w:w="0" w:type="auto"/>
          </w:tcPr>
          <w:p w14:paraId="6878C0D6" w14:textId="729F03B7" w:rsidR="005D02FF" w:rsidRDefault="005D02FF" w:rsidP="005D02FF">
            <w:r>
              <w:t xml:space="preserve">&gt;24 </w:t>
            </w:r>
            <w:proofErr w:type="spellStart"/>
            <w:r>
              <w:t>wks</w:t>
            </w:r>
            <w:proofErr w:type="spellEnd"/>
            <w:r>
              <w:t xml:space="preserve"> from the last dose</w:t>
            </w:r>
          </w:p>
        </w:tc>
        <w:tc>
          <w:tcPr>
            <w:tcW w:w="0" w:type="auto"/>
          </w:tcPr>
          <w:p w14:paraId="7B8AB252" w14:textId="77777777" w:rsidR="005D02FF" w:rsidRDefault="005D02FF" w:rsidP="005D02FF"/>
        </w:tc>
        <w:tc>
          <w:tcPr>
            <w:tcW w:w="0" w:type="auto"/>
          </w:tcPr>
          <w:p w14:paraId="12E7F92A" w14:textId="77777777" w:rsidR="005D02FF" w:rsidRDefault="005D02FF" w:rsidP="005D02FF"/>
        </w:tc>
        <w:tc>
          <w:tcPr>
            <w:tcW w:w="0" w:type="auto"/>
          </w:tcPr>
          <w:p w14:paraId="684E8005" w14:textId="77777777" w:rsidR="005D02FF" w:rsidRDefault="005D02FF" w:rsidP="005D02FF"/>
        </w:tc>
        <w:tc>
          <w:tcPr>
            <w:tcW w:w="0" w:type="auto"/>
          </w:tcPr>
          <w:p w14:paraId="26922FC3" w14:textId="1F4D7EAC" w:rsidR="005D02FF" w:rsidRDefault="005D02FF" w:rsidP="005D02FF">
            <w:r>
              <w:t xml:space="preserve">Schedule IPV when age at &gt;= 4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513F0D8D" w14:textId="77777777" w:rsidR="005D02FF" w:rsidRDefault="005D02FF" w:rsidP="005D02FF"/>
        </w:tc>
        <w:tc>
          <w:tcPr>
            <w:tcW w:w="0" w:type="auto"/>
          </w:tcPr>
          <w:p w14:paraId="7AF7BF86" w14:textId="77777777" w:rsidR="005D02FF" w:rsidRDefault="005D02FF" w:rsidP="005D02FF"/>
        </w:tc>
        <w:tc>
          <w:tcPr>
            <w:tcW w:w="0" w:type="auto"/>
          </w:tcPr>
          <w:p w14:paraId="0D7B67B3" w14:textId="77777777" w:rsidR="005D02FF" w:rsidRDefault="005D02FF" w:rsidP="005D02FF"/>
        </w:tc>
        <w:tc>
          <w:tcPr>
            <w:tcW w:w="0" w:type="auto"/>
          </w:tcPr>
          <w:p w14:paraId="524606C8" w14:textId="77777777" w:rsidR="005D02FF" w:rsidRDefault="005D02FF" w:rsidP="005D02FF"/>
        </w:tc>
        <w:tc>
          <w:tcPr>
            <w:tcW w:w="0" w:type="auto"/>
          </w:tcPr>
          <w:p w14:paraId="637F0ECE" w14:textId="77777777" w:rsidR="005D02FF" w:rsidRDefault="005D02FF" w:rsidP="005D02FF"/>
        </w:tc>
      </w:tr>
      <w:tr w:rsidR="001725E6" w14:paraId="7D486349" w14:textId="77777777" w:rsidTr="00FD5CCC">
        <w:tc>
          <w:tcPr>
            <w:tcW w:w="0" w:type="auto"/>
          </w:tcPr>
          <w:p w14:paraId="64C6507B" w14:textId="77777777" w:rsidR="005D02FF" w:rsidRDefault="005D02FF" w:rsidP="005D02FF"/>
        </w:tc>
        <w:tc>
          <w:tcPr>
            <w:tcW w:w="326" w:type="dxa"/>
          </w:tcPr>
          <w:p w14:paraId="270A7885" w14:textId="417C157E" w:rsidR="005D02FF" w:rsidRDefault="000F7D7A" w:rsidP="005D02FF">
            <w:ins w:id="37" w:author="Xia Jing" w:date="2024-05-01T16:09:00Z">
              <w:r>
                <w:t>38</w:t>
              </w:r>
            </w:ins>
          </w:p>
        </w:tc>
        <w:tc>
          <w:tcPr>
            <w:tcW w:w="0" w:type="auto"/>
          </w:tcPr>
          <w:p w14:paraId="57BE4721" w14:textId="692F3EB6" w:rsidR="005D02FF" w:rsidRDefault="005D02FF" w:rsidP="005D02FF">
            <w:r>
              <w:t>&lt;=4yrs</w:t>
            </w:r>
          </w:p>
        </w:tc>
        <w:tc>
          <w:tcPr>
            <w:tcW w:w="0" w:type="auto"/>
          </w:tcPr>
          <w:p w14:paraId="39BB9B66" w14:textId="77777777" w:rsidR="005D02FF" w:rsidRDefault="005D02FF" w:rsidP="005D02FF"/>
        </w:tc>
        <w:tc>
          <w:tcPr>
            <w:tcW w:w="0" w:type="auto"/>
          </w:tcPr>
          <w:p w14:paraId="6D456CCC" w14:textId="77777777" w:rsidR="005D02FF" w:rsidRDefault="005D02FF" w:rsidP="005D02FF"/>
        </w:tc>
        <w:tc>
          <w:tcPr>
            <w:tcW w:w="0" w:type="auto"/>
          </w:tcPr>
          <w:p w14:paraId="1B6BB8A9" w14:textId="5485ADAC" w:rsidR="005D02FF" w:rsidRDefault="005D02FF" w:rsidP="005D02FF">
            <w:r>
              <w:t>Y</w:t>
            </w:r>
          </w:p>
        </w:tc>
        <w:tc>
          <w:tcPr>
            <w:tcW w:w="0" w:type="auto"/>
          </w:tcPr>
          <w:p w14:paraId="0E97EA43" w14:textId="6EE4A8E1" w:rsidR="005D02FF" w:rsidRDefault="005D02FF" w:rsidP="005D02FF">
            <w:r>
              <w:t>1+2+3+4</w:t>
            </w:r>
          </w:p>
        </w:tc>
        <w:tc>
          <w:tcPr>
            <w:tcW w:w="0" w:type="auto"/>
          </w:tcPr>
          <w:p w14:paraId="7502CF06" w14:textId="3C5E5CB5" w:rsidR="005D02FF" w:rsidRDefault="005D02FF" w:rsidP="005D02FF">
            <w:r>
              <w:t>&lt;24wks from the last dose</w:t>
            </w:r>
          </w:p>
        </w:tc>
        <w:tc>
          <w:tcPr>
            <w:tcW w:w="0" w:type="auto"/>
          </w:tcPr>
          <w:p w14:paraId="07CD0C59" w14:textId="77777777" w:rsidR="005D02FF" w:rsidRDefault="005D02FF" w:rsidP="005D02FF"/>
        </w:tc>
        <w:tc>
          <w:tcPr>
            <w:tcW w:w="0" w:type="auto"/>
          </w:tcPr>
          <w:p w14:paraId="605F6CD9" w14:textId="77777777" w:rsidR="005D02FF" w:rsidRDefault="005D02FF" w:rsidP="005D02FF"/>
        </w:tc>
        <w:tc>
          <w:tcPr>
            <w:tcW w:w="0" w:type="auto"/>
          </w:tcPr>
          <w:p w14:paraId="47DFBBB7" w14:textId="77777777" w:rsidR="005D02FF" w:rsidRDefault="005D02FF" w:rsidP="005D02FF"/>
        </w:tc>
        <w:tc>
          <w:tcPr>
            <w:tcW w:w="0" w:type="auto"/>
          </w:tcPr>
          <w:p w14:paraId="6D31311F" w14:textId="301BA311" w:rsidR="005D02FF" w:rsidRDefault="005D02FF" w:rsidP="005D02FF">
            <w:r>
              <w:t xml:space="preserve">Schedule IPV when age at &gt;= 4yrs &amp; &gt;= 24 </w:t>
            </w:r>
            <w:proofErr w:type="spellStart"/>
            <w:r>
              <w:t>wks</w:t>
            </w:r>
            <w:proofErr w:type="spellEnd"/>
            <w:r>
              <w:t xml:space="preserve"> from previous dose</w:t>
            </w:r>
          </w:p>
        </w:tc>
        <w:tc>
          <w:tcPr>
            <w:tcW w:w="0" w:type="auto"/>
          </w:tcPr>
          <w:p w14:paraId="133663B5" w14:textId="77777777" w:rsidR="005D02FF" w:rsidRDefault="005D02FF" w:rsidP="005D02FF"/>
        </w:tc>
        <w:tc>
          <w:tcPr>
            <w:tcW w:w="0" w:type="auto"/>
          </w:tcPr>
          <w:p w14:paraId="289BCA88" w14:textId="77777777" w:rsidR="005D02FF" w:rsidRDefault="005D02FF" w:rsidP="005D02FF"/>
        </w:tc>
        <w:tc>
          <w:tcPr>
            <w:tcW w:w="0" w:type="auto"/>
          </w:tcPr>
          <w:p w14:paraId="7BB58A96" w14:textId="77777777" w:rsidR="005D02FF" w:rsidRDefault="005D02FF" w:rsidP="005D02FF"/>
        </w:tc>
        <w:tc>
          <w:tcPr>
            <w:tcW w:w="0" w:type="auto"/>
          </w:tcPr>
          <w:p w14:paraId="7E928BC2" w14:textId="77777777" w:rsidR="005D02FF" w:rsidRDefault="005D02FF" w:rsidP="005D02FF"/>
        </w:tc>
        <w:tc>
          <w:tcPr>
            <w:tcW w:w="0" w:type="auto"/>
          </w:tcPr>
          <w:p w14:paraId="570887A3" w14:textId="77777777" w:rsidR="005D02FF" w:rsidRDefault="005D02FF" w:rsidP="005D02FF"/>
        </w:tc>
      </w:tr>
      <w:tr w:rsidR="001725E6" w14:paraId="4C2C352A" w14:textId="77777777" w:rsidTr="00FD5CCC">
        <w:tc>
          <w:tcPr>
            <w:tcW w:w="0" w:type="auto"/>
          </w:tcPr>
          <w:p w14:paraId="60FF7BE4" w14:textId="77777777" w:rsidR="005D02FF" w:rsidRDefault="005D02FF" w:rsidP="005D02FF"/>
        </w:tc>
        <w:tc>
          <w:tcPr>
            <w:tcW w:w="326" w:type="dxa"/>
          </w:tcPr>
          <w:p w14:paraId="4440CF3E" w14:textId="17CB6975" w:rsidR="005D02FF" w:rsidRDefault="000F7D7A" w:rsidP="005D02FF">
            <w:ins w:id="38" w:author="Xia Jing" w:date="2024-05-01T16:09:00Z">
              <w:r>
                <w:t>39</w:t>
              </w:r>
            </w:ins>
          </w:p>
        </w:tc>
        <w:tc>
          <w:tcPr>
            <w:tcW w:w="0" w:type="auto"/>
          </w:tcPr>
          <w:p w14:paraId="055B4934" w14:textId="77777777" w:rsidR="005D02FF" w:rsidRDefault="005D02FF" w:rsidP="005D02FF"/>
        </w:tc>
        <w:tc>
          <w:tcPr>
            <w:tcW w:w="0" w:type="auto"/>
          </w:tcPr>
          <w:p w14:paraId="1A1414E7" w14:textId="77777777" w:rsidR="005D02FF" w:rsidRDefault="005D02FF" w:rsidP="005D02FF"/>
        </w:tc>
        <w:tc>
          <w:tcPr>
            <w:tcW w:w="0" w:type="auto"/>
          </w:tcPr>
          <w:p w14:paraId="0F72A090" w14:textId="38D797E2" w:rsidR="005D02FF" w:rsidRDefault="005D02FF" w:rsidP="005D02FF">
            <w:r>
              <w:t>OPV only or OPV-IPV mix</w:t>
            </w:r>
          </w:p>
        </w:tc>
        <w:tc>
          <w:tcPr>
            <w:tcW w:w="0" w:type="auto"/>
          </w:tcPr>
          <w:p w14:paraId="3B866218" w14:textId="77777777" w:rsidR="005D02FF" w:rsidRDefault="005D02FF" w:rsidP="005D02FF"/>
        </w:tc>
        <w:tc>
          <w:tcPr>
            <w:tcW w:w="0" w:type="auto"/>
          </w:tcPr>
          <w:p w14:paraId="2D6E0BE3" w14:textId="77777777" w:rsidR="005D02FF" w:rsidRDefault="005D02FF" w:rsidP="005D02FF"/>
        </w:tc>
        <w:tc>
          <w:tcPr>
            <w:tcW w:w="0" w:type="auto"/>
          </w:tcPr>
          <w:p w14:paraId="71CABCC8" w14:textId="1747B44F" w:rsidR="005D02FF" w:rsidRDefault="005D02FF" w:rsidP="005D02FF"/>
        </w:tc>
        <w:tc>
          <w:tcPr>
            <w:tcW w:w="0" w:type="auto"/>
          </w:tcPr>
          <w:p w14:paraId="09B94324" w14:textId="77777777" w:rsidR="005D02FF" w:rsidRDefault="005D02FF" w:rsidP="005D02FF"/>
        </w:tc>
        <w:tc>
          <w:tcPr>
            <w:tcW w:w="0" w:type="auto"/>
          </w:tcPr>
          <w:p w14:paraId="23516092" w14:textId="77777777" w:rsidR="005D02FF" w:rsidRDefault="005D02FF" w:rsidP="005D02FF"/>
        </w:tc>
        <w:tc>
          <w:tcPr>
            <w:tcW w:w="0" w:type="auto"/>
          </w:tcPr>
          <w:p w14:paraId="03F28620" w14:textId="77777777" w:rsidR="005D02FF" w:rsidRDefault="005D02FF" w:rsidP="005D02FF"/>
        </w:tc>
        <w:tc>
          <w:tcPr>
            <w:tcW w:w="0" w:type="auto"/>
          </w:tcPr>
          <w:p w14:paraId="0A103F3D" w14:textId="71CC554F" w:rsidR="005D02FF" w:rsidRDefault="005D02FF" w:rsidP="005D02FF">
            <w:r>
              <w:t xml:space="preserve">Follow the regular or catch-up schedule </w:t>
            </w:r>
          </w:p>
        </w:tc>
        <w:tc>
          <w:tcPr>
            <w:tcW w:w="0" w:type="auto"/>
          </w:tcPr>
          <w:p w14:paraId="2C56B0D2" w14:textId="77777777" w:rsidR="005D02FF" w:rsidRDefault="005D02FF" w:rsidP="005D02FF"/>
        </w:tc>
        <w:tc>
          <w:tcPr>
            <w:tcW w:w="0" w:type="auto"/>
          </w:tcPr>
          <w:p w14:paraId="14CA41D5" w14:textId="77777777" w:rsidR="005D02FF" w:rsidRDefault="005D02FF" w:rsidP="005D02FF"/>
        </w:tc>
        <w:tc>
          <w:tcPr>
            <w:tcW w:w="0" w:type="auto"/>
          </w:tcPr>
          <w:p w14:paraId="2E4C3E2E" w14:textId="77777777" w:rsidR="005D02FF" w:rsidRDefault="005D02FF" w:rsidP="005D02FF"/>
        </w:tc>
        <w:tc>
          <w:tcPr>
            <w:tcW w:w="0" w:type="auto"/>
          </w:tcPr>
          <w:p w14:paraId="3DFA2E39" w14:textId="77777777" w:rsidR="005D02FF" w:rsidRDefault="005D02FF" w:rsidP="005D02FF"/>
        </w:tc>
        <w:tc>
          <w:tcPr>
            <w:tcW w:w="0" w:type="auto"/>
          </w:tcPr>
          <w:p w14:paraId="41CC0D6F" w14:textId="77777777" w:rsidR="005D02FF" w:rsidRDefault="005D02FF" w:rsidP="005D02FF"/>
        </w:tc>
      </w:tr>
      <w:tr w:rsidR="001725E6" w14:paraId="6C126A94" w14:textId="77777777" w:rsidTr="00FD5CCC">
        <w:tc>
          <w:tcPr>
            <w:tcW w:w="0" w:type="auto"/>
          </w:tcPr>
          <w:p w14:paraId="63BC5FC8" w14:textId="77777777" w:rsidR="005D02FF" w:rsidRDefault="005D02FF" w:rsidP="005D02FF"/>
        </w:tc>
        <w:tc>
          <w:tcPr>
            <w:tcW w:w="326" w:type="dxa"/>
          </w:tcPr>
          <w:p w14:paraId="4CB35964" w14:textId="2C2EA290" w:rsidR="005D02FF" w:rsidRDefault="000F7D7A" w:rsidP="005D02FF">
            <w:ins w:id="39" w:author="Xia Jing" w:date="2024-05-01T16:09:00Z">
              <w:r>
                <w:t>40</w:t>
              </w:r>
            </w:ins>
          </w:p>
        </w:tc>
        <w:tc>
          <w:tcPr>
            <w:tcW w:w="0" w:type="auto"/>
          </w:tcPr>
          <w:p w14:paraId="17793416" w14:textId="77777777" w:rsidR="005D02FF" w:rsidRDefault="005D02FF" w:rsidP="005D02FF"/>
        </w:tc>
        <w:tc>
          <w:tcPr>
            <w:tcW w:w="0" w:type="auto"/>
          </w:tcPr>
          <w:p w14:paraId="1FCFF2E8" w14:textId="77777777" w:rsidR="005D02FF" w:rsidRDefault="005D02FF" w:rsidP="005D02FF"/>
        </w:tc>
        <w:tc>
          <w:tcPr>
            <w:tcW w:w="0" w:type="auto"/>
          </w:tcPr>
          <w:p w14:paraId="07A669A1" w14:textId="6C5B585F" w:rsidR="005D02FF" w:rsidRDefault="005D02FF" w:rsidP="005D02FF"/>
        </w:tc>
        <w:tc>
          <w:tcPr>
            <w:tcW w:w="0" w:type="auto"/>
          </w:tcPr>
          <w:p w14:paraId="162EF392" w14:textId="77777777" w:rsidR="005D02FF" w:rsidRDefault="005D02FF" w:rsidP="005D02FF"/>
        </w:tc>
        <w:tc>
          <w:tcPr>
            <w:tcW w:w="0" w:type="auto"/>
          </w:tcPr>
          <w:p w14:paraId="2242F6B7" w14:textId="77777777" w:rsidR="005D02FF" w:rsidRDefault="005D02FF" w:rsidP="005D02FF"/>
        </w:tc>
        <w:tc>
          <w:tcPr>
            <w:tcW w:w="0" w:type="auto"/>
          </w:tcPr>
          <w:p w14:paraId="7DFF99AD" w14:textId="59338DAF" w:rsidR="005D02FF" w:rsidRDefault="005D02FF" w:rsidP="005D02FF">
            <w:proofErr w:type="spellStart"/>
            <w:r>
              <w:t>tOPV</w:t>
            </w:r>
            <w:proofErr w:type="spellEnd"/>
            <w:r>
              <w:t xml:space="preserve"> administered before April 1, 2016</w:t>
            </w:r>
          </w:p>
        </w:tc>
        <w:tc>
          <w:tcPr>
            <w:tcW w:w="0" w:type="auto"/>
          </w:tcPr>
          <w:p w14:paraId="51B781D3" w14:textId="77777777" w:rsidR="005D02FF" w:rsidRDefault="005D02FF" w:rsidP="005D02FF"/>
        </w:tc>
        <w:tc>
          <w:tcPr>
            <w:tcW w:w="0" w:type="auto"/>
          </w:tcPr>
          <w:p w14:paraId="07FC5EC9" w14:textId="77777777" w:rsidR="005D02FF" w:rsidRDefault="005D02FF" w:rsidP="005D02FF"/>
        </w:tc>
        <w:tc>
          <w:tcPr>
            <w:tcW w:w="0" w:type="auto"/>
          </w:tcPr>
          <w:p w14:paraId="77CD0468" w14:textId="77777777" w:rsidR="005D02FF" w:rsidRDefault="005D02FF" w:rsidP="005D02FF"/>
        </w:tc>
        <w:tc>
          <w:tcPr>
            <w:tcW w:w="0" w:type="auto"/>
          </w:tcPr>
          <w:p w14:paraId="0F2EFD40" w14:textId="3BC43A0A" w:rsidR="005D02FF" w:rsidRDefault="005D02FF" w:rsidP="005D02FF">
            <w:r>
              <w:t>Can be counted and follow regular or catch-up schedule</w:t>
            </w:r>
          </w:p>
        </w:tc>
        <w:tc>
          <w:tcPr>
            <w:tcW w:w="0" w:type="auto"/>
          </w:tcPr>
          <w:p w14:paraId="18B63048" w14:textId="77777777" w:rsidR="005D02FF" w:rsidRDefault="005D02FF" w:rsidP="005D02FF"/>
        </w:tc>
        <w:tc>
          <w:tcPr>
            <w:tcW w:w="0" w:type="auto"/>
          </w:tcPr>
          <w:p w14:paraId="2066FE32" w14:textId="77777777" w:rsidR="005D02FF" w:rsidRDefault="005D02FF" w:rsidP="005D02FF"/>
        </w:tc>
        <w:tc>
          <w:tcPr>
            <w:tcW w:w="0" w:type="auto"/>
          </w:tcPr>
          <w:p w14:paraId="2A3274F2" w14:textId="77777777" w:rsidR="005D02FF" w:rsidRDefault="005D02FF" w:rsidP="005D02FF"/>
        </w:tc>
        <w:tc>
          <w:tcPr>
            <w:tcW w:w="0" w:type="auto"/>
          </w:tcPr>
          <w:p w14:paraId="6CBD24E7" w14:textId="77777777" w:rsidR="005D02FF" w:rsidRDefault="005D02FF" w:rsidP="005D02FF"/>
        </w:tc>
        <w:tc>
          <w:tcPr>
            <w:tcW w:w="0" w:type="auto"/>
          </w:tcPr>
          <w:p w14:paraId="2F3DAC94" w14:textId="77777777" w:rsidR="005D02FF" w:rsidRDefault="005D02FF" w:rsidP="005D02FF"/>
        </w:tc>
      </w:tr>
      <w:tr w:rsidR="001725E6" w14:paraId="08F37CCE" w14:textId="77777777" w:rsidTr="00FD5CCC">
        <w:tc>
          <w:tcPr>
            <w:tcW w:w="0" w:type="auto"/>
          </w:tcPr>
          <w:p w14:paraId="1161D451" w14:textId="77777777" w:rsidR="005D02FF" w:rsidRDefault="005D02FF" w:rsidP="005D02FF"/>
        </w:tc>
        <w:tc>
          <w:tcPr>
            <w:tcW w:w="326" w:type="dxa"/>
          </w:tcPr>
          <w:p w14:paraId="711ADCB2" w14:textId="20C2687A" w:rsidR="005D02FF" w:rsidRDefault="000F7D7A" w:rsidP="005D02FF">
            <w:ins w:id="40" w:author="Xia Jing" w:date="2024-05-01T16:09:00Z">
              <w:r>
                <w:t>41</w:t>
              </w:r>
            </w:ins>
          </w:p>
        </w:tc>
        <w:tc>
          <w:tcPr>
            <w:tcW w:w="0" w:type="auto"/>
          </w:tcPr>
          <w:p w14:paraId="2E919E7D" w14:textId="77777777" w:rsidR="005D02FF" w:rsidRDefault="005D02FF" w:rsidP="005D02FF"/>
        </w:tc>
        <w:tc>
          <w:tcPr>
            <w:tcW w:w="0" w:type="auto"/>
          </w:tcPr>
          <w:p w14:paraId="2379E4C6" w14:textId="77777777" w:rsidR="005D02FF" w:rsidRDefault="005D02FF" w:rsidP="005D02FF"/>
        </w:tc>
        <w:tc>
          <w:tcPr>
            <w:tcW w:w="0" w:type="auto"/>
          </w:tcPr>
          <w:p w14:paraId="164A3EB9" w14:textId="77777777" w:rsidR="005D02FF" w:rsidRDefault="005D02FF" w:rsidP="005D02FF"/>
        </w:tc>
        <w:tc>
          <w:tcPr>
            <w:tcW w:w="0" w:type="auto"/>
          </w:tcPr>
          <w:p w14:paraId="3954FAED" w14:textId="77777777" w:rsidR="005D02FF" w:rsidRDefault="005D02FF" w:rsidP="005D02FF"/>
        </w:tc>
        <w:tc>
          <w:tcPr>
            <w:tcW w:w="0" w:type="auto"/>
          </w:tcPr>
          <w:p w14:paraId="0C2B2706" w14:textId="77777777" w:rsidR="005D02FF" w:rsidRDefault="005D02FF" w:rsidP="005D02FF"/>
        </w:tc>
        <w:tc>
          <w:tcPr>
            <w:tcW w:w="0" w:type="auto"/>
          </w:tcPr>
          <w:p w14:paraId="6E84CB3F" w14:textId="3B2A76BE" w:rsidR="005D02FF" w:rsidRDefault="005D02FF" w:rsidP="005D02FF">
            <w:r>
              <w:t>OPV administered after April 1, 2016</w:t>
            </w:r>
          </w:p>
        </w:tc>
        <w:tc>
          <w:tcPr>
            <w:tcW w:w="0" w:type="auto"/>
          </w:tcPr>
          <w:p w14:paraId="77762752" w14:textId="77777777" w:rsidR="005D02FF" w:rsidRDefault="005D02FF" w:rsidP="005D02FF"/>
        </w:tc>
        <w:tc>
          <w:tcPr>
            <w:tcW w:w="0" w:type="auto"/>
          </w:tcPr>
          <w:p w14:paraId="0ACF6350" w14:textId="77777777" w:rsidR="005D02FF" w:rsidRDefault="005D02FF" w:rsidP="005D02FF"/>
        </w:tc>
        <w:tc>
          <w:tcPr>
            <w:tcW w:w="0" w:type="auto"/>
          </w:tcPr>
          <w:p w14:paraId="5121A48A" w14:textId="77777777" w:rsidR="005D02FF" w:rsidRDefault="005D02FF" w:rsidP="005D02FF"/>
        </w:tc>
        <w:tc>
          <w:tcPr>
            <w:tcW w:w="0" w:type="auto"/>
          </w:tcPr>
          <w:p w14:paraId="12B22FFB" w14:textId="48C9AE76" w:rsidR="005D02FF" w:rsidRDefault="005D02FF" w:rsidP="005D02FF">
            <w:r>
              <w:t>It cannot be counted in the USA vaccination schedule</w:t>
            </w:r>
          </w:p>
        </w:tc>
        <w:tc>
          <w:tcPr>
            <w:tcW w:w="0" w:type="auto"/>
          </w:tcPr>
          <w:p w14:paraId="58E76E99" w14:textId="77777777" w:rsidR="005D02FF" w:rsidRDefault="005D02FF" w:rsidP="005D02FF"/>
        </w:tc>
        <w:tc>
          <w:tcPr>
            <w:tcW w:w="0" w:type="auto"/>
          </w:tcPr>
          <w:p w14:paraId="418AC92F" w14:textId="77777777" w:rsidR="005D02FF" w:rsidRDefault="005D02FF" w:rsidP="005D02FF"/>
        </w:tc>
        <w:tc>
          <w:tcPr>
            <w:tcW w:w="0" w:type="auto"/>
          </w:tcPr>
          <w:p w14:paraId="0454F59B" w14:textId="77777777" w:rsidR="005D02FF" w:rsidRDefault="005D02FF" w:rsidP="005D02FF"/>
        </w:tc>
        <w:tc>
          <w:tcPr>
            <w:tcW w:w="0" w:type="auto"/>
          </w:tcPr>
          <w:p w14:paraId="4A5EF381" w14:textId="77777777" w:rsidR="005D02FF" w:rsidRDefault="005D02FF" w:rsidP="005D02FF"/>
        </w:tc>
        <w:tc>
          <w:tcPr>
            <w:tcW w:w="0" w:type="auto"/>
          </w:tcPr>
          <w:p w14:paraId="37B07E8B" w14:textId="77777777" w:rsidR="005D02FF" w:rsidRDefault="005D02FF" w:rsidP="005D02FF"/>
        </w:tc>
      </w:tr>
    </w:tbl>
    <w:p w14:paraId="26F7D19D" w14:textId="77777777" w:rsidR="00E060D7" w:rsidRDefault="00E060D7"/>
    <w:sectPr w:rsidR="00E060D7" w:rsidSect="007F6E19">
      <w:footerReference w:type="default" r:id="rId7"/>
      <w:pgSz w:w="24480" w:h="15840" w:orient="landscape" w:code="17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20ABF" w14:textId="77777777" w:rsidR="007F6E19" w:rsidRDefault="007F6E19" w:rsidP="00CA480B">
      <w:pPr>
        <w:spacing w:after="0" w:line="240" w:lineRule="auto"/>
      </w:pPr>
      <w:r>
        <w:separator/>
      </w:r>
    </w:p>
  </w:endnote>
  <w:endnote w:type="continuationSeparator" w:id="0">
    <w:p w14:paraId="0D352728" w14:textId="77777777" w:rsidR="007F6E19" w:rsidRDefault="007F6E19" w:rsidP="00CA4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04045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11997" w14:textId="556501C6" w:rsidR="000141F0" w:rsidRDefault="000141F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1B02A6" w14:textId="77777777" w:rsidR="00CA480B" w:rsidRDefault="00CA48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32F42" w14:textId="77777777" w:rsidR="007F6E19" w:rsidRDefault="007F6E19" w:rsidP="00CA480B">
      <w:pPr>
        <w:spacing w:after="0" w:line="240" w:lineRule="auto"/>
      </w:pPr>
      <w:r>
        <w:separator/>
      </w:r>
    </w:p>
  </w:footnote>
  <w:footnote w:type="continuationSeparator" w:id="0">
    <w:p w14:paraId="7571904E" w14:textId="77777777" w:rsidR="007F6E19" w:rsidRDefault="007F6E19" w:rsidP="00CA4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10B0"/>
    <w:multiLevelType w:val="hybridMultilevel"/>
    <w:tmpl w:val="B922FDD8"/>
    <w:lvl w:ilvl="0" w:tplc="5D58615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F7443"/>
    <w:multiLevelType w:val="hybridMultilevel"/>
    <w:tmpl w:val="B228198E"/>
    <w:lvl w:ilvl="0" w:tplc="016CC6D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51DC2"/>
    <w:multiLevelType w:val="hybridMultilevel"/>
    <w:tmpl w:val="9E6AD5FC"/>
    <w:lvl w:ilvl="0" w:tplc="73B45008">
      <w:numFmt w:val="bullet"/>
      <w:lvlText w:val=""/>
      <w:lvlJc w:val="left"/>
      <w:pPr>
        <w:ind w:left="39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3" w15:restartNumberingAfterBreak="0">
    <w:nsid w:val="52351069"/>
    <w:multiLevelType w:val="hybridMultilevel"/>
    <w:tmpl w:val="17BE56BC"/>
    <w:lvl w:ilvl="0" w:tplc="51405E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67BA2"/>
    <w:multiLevelType w:val="hybridMultilevel"/>
    <w:tmpl w:val="B18CDA9A"/>
    <w:lvl w:ilvl="0" w:tplc="047677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E201D"/>
    <w:multiLevelType w:val="hybridMultilevel"/>
    <w:tmpl w:val="0A4207C4"/>
    <w:lvl w:ilvl="0" w:tplc="379834AC">
      <w:numFmt w:val="bullet"/>
      <w:lvlText w:val=""/>
      <w:lvlJc w:val="left"/>
      <w:pPr>
        <w:ind w:left="39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 w16cid:durableId="380326106">
    <w:abstractNumId w:val="4"/>
  </w:num>
  <w:num w:numId="2" w16cid:durableId="404180513">
    <w:abstractNumId w:val="5"/>
  </w:num>
  <w:num w:numId="3" w16cid:durableId="538128558">
    <w:abstractNumId w:val="0"/>
  </w:num>
  <w:num w:numId="4" w16cid:durableId="863130470">
    <w:abstractNumId w:val="2"/>
  </w:num>
  <w:num w:numId="5" w16cid:durableId="1885287019">
    <w:abstractNumId w:val="1"/>
  </w:num>
  <w:num w:numId="6" w16cid:durableId="57739729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ia Jing">
    <w15:presenceInfo w15:providerId="AD" w15:userId="S::xjing@clemson.edu::4d456636-b307-4f54-80e3-492d577ec9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9F"/>
    <w:rsid w:val="00005F69"/>
    <w:rsid w:val="000141F0"/>
    <w:rsid w:val="000153E4"/>
    <w:rsid w:val="00034E6C"/>
    <w:rsid w:val="00054F74"/>
    <w:rsid w:val="000663C1"/>
    <w:rsid w:val="00080874"/>
    <w:rsid w:val="00092364"/>
    <w:rsid w:val="000B6669"/>
    <w:rsid w:val="000F7D7A"/>
    <w:rsid w:val="00127902"/>
    <w:rsid w:val="00137C0E"/>
    <w:rsid w:val="00147973"/>
    <w:rsid w:val="00160A40"/>
    <w:rsid w:val="001725E6"/>
    <w:rsid w:val="00174AA2"/>
    <w:rsid w:val="001A1E41"/>
    <w:rsid w:val="001A7DEA"/>
    <w:rsid w:val="001B0F6E"/>
    <w:rsid w:val="001D0B50"/>
    <w:rsid w:val="00227C3F"/>
    <w:rsid w:val="00251321"/>
    <w:rsid w:val="002639CF"/>
    <w:rsid w:val="00265987"/>
    <w:rsid w:val="002735AC"/>
    <w:rsid w:val="00284531"/>
    <w:rsid w:val="002C1786"/>
    <w:rsid w:val="002C537B"/>
    <w:rsid w:val="002F69EE"/>
    <w:rsid w:val="003320AF"/>
    <w:rsid w:val="00355896"/>
    <w:rsid w:val="003622E2"/>
    <w:rsid w:val="00380021"/>
    <w:rsid w:val="00383BA3"/>
    <w:rsid w:val="003864A3"/>
    <w:rsid w:val="003908B3"/>
    <w:rsid w:val="00475B92"/>
    <w:rsid w:val="00475CCA"/>
    <w:rsid w:val="004A5333"/>
    <w:rsid w:val="004C0389"/>
    <w:rsid w:val="004F6AC7"/>
    <w:rsid w:val="00594671"/>
    <w:rsid w:val="005A145F"/>
    <w:rsid w:val="005D02FF"/>
    <w:rsid w:val="005D2D04"/>
    <w:rsid w:val="005D4D96"/>
    <w:rsid w:val="005D67AF"/>
    <w:rsid w:val="005E2662"/>
    <w:rsid w:val="005F3671"/>
    <w:rsid w:val="005F51E2"/>
    <w:rsid w:val="00626ABE"/>
    <w:rsid w:val="0064456C"/>
    <w:rsid w:val="00651374"/>
    <w:rsid w:val="00657DBD"/>
    <w:rsid w:val="00673640"/>
    <w:rsid w:val="00681C4E"/>
    <w:rsid w:val="00686CD2"/>
    <w:rsid w:val="0069394A"/>
    <w:rsid w:val="00694FB0"/>
    <w:rsid w:val="006968AD"/>
    <w:rsid w:val="006D7F0A"/>
    <w:rsid w:val="006E2FC8"/>
    <w:rsid w:val="00703293"/>
    <w:rsid w:val="00710374"/>
    <w:rsid w:val="00741BF6"/>
    <w:rsid w:val="00751937"/>
    <w:rsid w:val="00791B1D"/>
    <w:rsid w:val="007A5E54"/>
    <w:rsid w:val="007C524B"/>
    <w:rsid w:val="007D45F7"/>
    <w:rsid w:val="007F6E19"/>
    <w:rsid w:val="008071D4"/>
    <w:rsid w:val="008763E9"/>
    <w:rsid w:val="0089366D"/>
    <w:rsid w:val="008B7BC5"/>
    <w:rsid w:val="008E22B3"/>
    <w:rsid w:val="008F4844"/>
    <w:rsid w:val="008F6914"/>
    <w:rsid w:val="00917EB7"/>
    <w:rsid w:val="009603CA"/>
    <w:rsid w:val="00971911"/>
    <w:rsid w:val="00972589"/>
    <w:rsid w:val="00985E85"/>
    <w:rsid w:val="009C6F80"/>
    <w:rsid w:val="009E5237"/>
    <w:rsid w:val="00A12B15"/>
    <w:rsid w:val="00A13739"/>
    <w:rsid w:val="00A234D4"/>
    <w:rsid w:val="00A303D6"/>
    <w:rsid w:val="00A36148"/>
    <w:rsid w:val="00A66CA2"/>
    <w:rsid w:val="00A979E5"/>
    <w:rsid w:val="00AB21E7"/>
    <w:rsid w:val="00AB315A"/>
    <w:rsid w:val="00AB4CFD"/>
    <w:rsid w:val="00AD5A12"/>
    <w:rsid w:val="00AD5B21"/>
    <w:rsid w:val="00AE0C1B"/>
    <w:rsid w:val="00B418E9"/>
    <w:rsid w:val="00B9697A"/>
    <w:rsid w:val="00BA3F87"/>
    <w:rsid w:val="00BA701C"/>
    <w:rsid w:val="00BC66B7"/>
    <w:rsid w:val="00BE0752"/>
    <w:rsid w:val="00C5725F"/>
    <w:rsid w:val="00C625BC"/>
    <w:rsid w:val="00C7587A"/>
    <w:rsid w:val="00C7719F"/>
    <w:rsid w:val="00C85BC9"/>
    <w:rsid w:val="00CA480B"/>
    <w:rsid w:val="00CD011A"/>
    <w:rsid w:val="00D50DE6"/>
    <w:rsid w:val="00D772DE"/>
    <w:rsid w:val="00D97E8A"/>
    <w:rsid w:val="00DB4D65"/>
    <w:rsid w:val="00DB7E30"/>
    <w:rsid w:val="00DC2BFC"/>
    <w:rsid w:val="00DF5132"/>
    <w:rsid w:val="00E02822"/>
    <w:rsid w:val="00E060D7"/>
    <w:rsid w:val="00E12FA0"/>
    <w:rsid w:val="00E20096"/>
    <w:rsid w:val="00E36787"/>
    <w:rsid w:val="00E43DDA"/>
    <w:rsid w:val="00E47629"/>
    <w:rsid w:val="00EE55C2"/>
    <w:rsid w:val="00EE7035"/>
    <w:rsid w:val="00EF4B77"/>
    <w:rsid w:val="00F32F85"/>
    <w:rsid w:val="00F43413"/>
    <w:rsid w:val="00FA3459"/>
    <w:rsid w:val="00FB1233"/>
    <w:rsid w:val="00FD5CCC"/>
    <w:rsid w:val="00FF01F5"/>
    <w:rsid w:val="00FF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32ADD6"/>
  <w15:chartTrackingRefBased/>
  <w15:docId w15:val="{50ADEADD-B973-4842-A939-E2FD19DC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19F"/>
  </w:style>
  <w:style w:type="paragraph" w:styleId="Heading1">
    <w:name w:val="heading 1"/>
    <w:basedOn w:val="Normal"/>
    <w:next w:val="Normal"/>
    <w:link w:val="Heading1Char"/>
    <w:uiPriority w:val="9"/>
    <w:qFormat/>
    <w:rsid w:val="00C771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77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25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4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80B"/>
  </w:style>
  <w:style w:type="paragraph" w:styleId="Footer">
    <w:name w:val="footer"/>
    <w:basedOn w:val="Normal"/>
    <w:link w:val="FooterChar"/>
    <w:uiPriority w:val="99"/>
    <w:unhideWhenUsed/>
    <w:rsid w:val="00CA4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80B"/>
  </w:style>
  <w:style w:type="paragraph" w:customStyle="1" w:styleId="Default">
    <w:name w:val="Default"/>
    <w:rsid w:val="006E2FC8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character" w:customStyle="1" w:styleId="A41">
    <w:name w:val="A41"/>
    <w:uiPriority w:val="99"/>
    <w:rsid w:val="006E2FC8"/>
    <w:rPr>
      <w:rFonts w:cs="Myriad Pro"/>
      <w:color w:val="211D1E"/>
      <w:sz w:val="15"/>
      <w:szCs w:val="15"/>
    </w:rPr>
  </w:style>
  <w:style w:type="character" w:customStyle="1" w:styleId="A42">
    <w:name w:val="A42"/>
    <w:uiPriority w:val="99"/>
    <w:rsid w:val="006E2FC8"/>
    <w:rPr>
      <w:rFonts w:cs="Myriad Pro"/>
      <w:color w:val="211D1E"/>
      <w:sz w:val="8"/>
      <w:szCs w:val="8"/>
    </w:rPr>
  </w:style>
  <w:style w:type="paragraph" w:styleId="Revision">
    <w:name w:val="Revision"/>
    <w:hidden/>
    <w:uiPriority w:val="99"/>
    <w:semiHidden/>
    <w:rsid w:val="00A234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1401</Words>
  <Characters>4916</Characters>
  <Application>Microsoft Office Word</Application>
  <DocSecurity>0</DocSecurity>
  <Lines>1211</Lines>
  <Paragraphs>304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Jing</dc:creator>
  <cp:keywords/>
  <dc:description/>
  <cp:lastModifiedBy>Xia Jing</cp:lastModifiedBy>
  <cp:revision>5</cp:revision>
  <dcterms:created xsi:type="dcterms:W3CDTF">2024-05-01T20:05:00Z</dcterms:created>
  <dcterms:modified xsi:type="dcterms:W3CDTF">2024-05-01T20:48:00Z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7f6a5d1b-473f-429f-8e45-7f81751ff599</vt:lpwstr>
  </property>
</Properties>
</file>