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C495" w14:textId="38B95758" w:rsidR="008C0295" w:rsidRDefault="008C0295" w:rsidP="008C0295">
      <w:pPr>
        <w:pStyle w:val="Heading1"/>
      </w:pPr>
      <w:r>
        <w:t>Dengue (DEN4CYD) CDC recommendations- tabular CDSS rules (optimal)</w:t>
      </w:r>
    </w:p>
    <w:p w14:paraId="3E3A72C1" w14:textId="7958D25F" w:rsidR="008C0295" w:rsidRDefault="008C0295" w:rsidP="008C0295">
      <w:r>
        <w:t xml:space="preserve">Updated on </w:t>
      </w:r>
      <w:proofErr w:type="gramStart"/>
      <w:r>
        <w:t>202</w:t>
      </w:r>
      <w:r w:rsidR="00185EF9">
        <w:t>3</w:t>
      </w:r>
      <w:r>
        <w:t>-</w:t>
      </w:r>
      <w:r w:rsidR="00185EF9">
        <w:t>0</w:t>
      </w:r>
      <w:r w:rsidR="004728D8">
        <w:t>4</w:t>
      </w:r>
      <w:r>
        <w:t>-</w:t>
      </w:r>
      <w:r w:rsidR="004728D8">
        <w:t>27</w:t>
      </w:r>
      <w:proofErr w:type="gramEnd"/>
    </w:p>
    <w:tbl>
      <w:tblPr>
        <w:tblStyle w:val="TableGrid"/>
        <w:tblW w:w="0" w:type="auto"/>
        <w:tblLook w:val="04A0" w:firstRow="1" w:lastRow="0" w:firstColumn="1" w:lastColumn="0" w:noHBand="0" w:noVBand="1"/>
      </w:tblPr>
      <w:tblGrid>
        <w:gridCol w:w="1848"/>
        <w:gridCol w:w="323"/>
        <w:gridCol w:w="655"/>
        <w:gridCol w:w="655"/>
        <w:gridCol w:w="1681"/>
        <w:gridCol w:w="554"/>
        <w:gridCol w:w="652"/>
        <w:gridCol w:w="628"/>
        <w:gridCol w:w="2160"/>
        <w:gridCol w:w="1600"/>
        <w:gridCol w:w="1600"/>
        <w:gridCol w:w="1133"/>
        <w:gridCol w:w="991"/>
        <w:gridCol w:w="991"/>
        <w:gridCol w:w="766"/>
        <w:gridCol w:w="832"/>
        <w:gridCol w:w="1641"/>
      </w:tblGrid>
      <w:tr w:rsidR="00AF7CAF" w:rsidRPr="00504936" w14:paraId="7D49B66B" w14:textId="77777777" w:rsidTr="00A907C9">
        <w:tc>
          <w:tcPr>
            <w:tcW w:w="0" w:type="auto"/>
          </w:tcPr>
          <w:p w14:paraId="63511BCB" w14:textId="77777777" w:rsidR="008C0295" w:rsidRPr="00504936" w:rsidRDefault="008C0295" w:rsidP="000C465A">
            <w:pPr>
              <w:rPr>
                <w:b/>
                <w:bCs/>
              </w:rPr>
            </w:pPr>
            <w:r w:rsidRPr="00504936">
              <w:rPr>
                <w:b/>
                <w:bCs/>
              </w:rPr>
              <w:t xml:space="preserve">Vaccine </w:t>
            </w:r>
          </w:p>
        </w:tc>
        <w:tc>
          <w:tcPr>
            <w:tcW w:w="0" w:type="auto"/>
          </w:tcPr>
          <w:p w14:paraId="39A4381A" w14:textId="77777777" w:rsidR="008C0295" w:rsidRPr="00504936" w:rsidRDefault="008C0295" w:rsidP="000C465A">
            <w:pPr>
              <w:rPr>
                <w:b/>
                <w:bCs/>
              </w:rPr>
            </w:pPr>
            <w:r>
              <w:rPr>
                <w:b/>
                <w:bCs/>
              </w:rPr>
              <w:t>#</w:t>
            </w:r>
          </w:p>
        </w:tc>
        <w:tc>
          <w:tcPr>
            <w:tcW w:w="0" w:type="auto"/>
          </w:tcPr>
          <w:p w14:paraId="6C0912DC" w14:textId="77777777" w:rsidR="008C0295" w:rsidRPr="00504936" w:rsidRDefault="008C0295" w:rsidP="000C465A">
            <w:pPr>
              <w:rPr>
                <w:b/>
                <w:bCs/>
              </w:rPr>
            </w:pPr>
            <w:r w:rsidRPr="00504936">
              <w:rPr>
                <w:b/>
                <w:bCs/>
              </w:rPr>
              <w:t>Age</w:t>
            </w:r>
            <w:r>
              <w:rPr>
                <w:b/>
                <w:bCs/>
              </w:rPr>
              <w:t>1</w:t>
            </w:r>
            <w:r w:rsidRPr="00504936">
              <w:rPr>
                <w:b/>
                <w:bCs/>
              </w:rPr>
              <w:t xml:space="preserve"> </w:t>
            </w:r>
          </w:p>
        </w:tc>
        <w:tc>
          <w:tcPr>
            <w:tcW w:w="0" w:type="auto"/>
          </w:tcPr>
          <w:p w14:paraId="332584D3" w14:textId="77777777" w:rsidR="008C0295" w:rsidRPr="00504936" w:rsidRDefault="008C0295" w:rsidP="000C465A">
            <w:pPr>
              <w:rPr>
                <w:b/>
                <w:bCs/>
              </w:rPr>
            </w:pPr>
            <w:r w:rsidRPr="00504936">
              <w:rPr>
                <w:b/>
                <w:bCs/>
              </w:rPr>
              <w:t>Age</w:t>
            </w:r>
            <w:r>
              <w:rPr>
                <w:b/>
                <w:bCs/>
              </w:rPr>
              <w:t>2</w:t>
            </w:r>
            <w:r w:rsidRPr="00504936">
              <w:rPr>
                <w:b/>
                <w:bCs/>
              </w:rPr>
              <w:t xml:space="preserve"> </w:t>
            </w:r>
          </w:p>
        </w:tc>
        <w:tc>
          <w:tcPr>
            <w:tcW w:w="0" w:type="auto"/>
          </w:tcPr>
          <w:p w14:paraId="416552B7" w14:textId="77777777" w:rsidR="008C0295" w:rsidRPr="00504936" w:rsidRDefault="008C0295" w:rsidP="000C465A">
            <w:pPr>
              <w:rPr>
                <w:b/>
                <w:bCs/>
              </w:rPr>
            </w:pPr>
            <w:proofErr w:type="spellStart"/>
            <w:r>
              <w:rPr>
                <w:b/>
                <w:bCs/>
              </w:rPr>
              <w:t>SpecialCondition</w:t>
            </w:r>
            <w:proofErr w:type="spellEnd"/>
            <w:r w:rsidRPr="00504936">
              <w:rPr>
                <w:b/>
                <w:bCs/>
              </w:rPr>
              <w:t xml:space="preserve"> </w:t>
            </w:r>
          </w:p>
        </w:tc>
        <w:tc>
          <w:tcPr>
            <w:tcW w:w="0" w:type="auto"/>
            <w:gridSpan w:val="3"/>
          </w:tcPr>
          <w:p w14:paraId="67231BEE" w14:textId="77777777" w:rsidR="008C0295" w:rsidRPr="00504936" w:rsidRDefault="008C0295" w:rsidP="000C465A">
            <w:pPr>
              <w:rPr>
                <w:b/>
                <w:bCs/>
              </w:rPr>
            </w:pPr>
            <w:r w:rsidRPr="00504936">
              <w:rPr>
                <w:b/>
                <w:bCs/>
              </w:rPr>
              <w:t>Immunization record</w:t>
            </w:r>
          </w:p>
        </w:tc>
        <w:tc>
          <w:tcPr>
            <w:tcW w:w="0" w:type="auto"/>
          </w:tcPr>
          <w:p w14:paraId="48F3776A" w14:textId="77777777" w:rsidR="008C0295" w:rsidRPr="00504936" w:rsidRDefault="008C0295" w:rsidP="000C465A">
            <w:pPr>
              <w:rPr>
                <w:b/>
                <w:bCs/>
              </w:rPr>
            </w:pPr>
            <w:r w:rsidRPr="00504936">
              <w:rPr>
                <w:b/>
                <w:bCs/>
              </w:rPr>
              <w:t>MedIndication1</w:t>
            </w:r>
          </w:p>
        </w:tc>
        <w:tc>
          <w:tcPr>
            <w:tcW w:w="0" w:type="auto"/>
          </w:tcPr>
          <w:p w14:paraId="3F39044F" w14:textId="77777777" w:rsidR="008C0295" w:rsidRPr="00504936" w:rsidRDefault="008C0295" w:rsidP="000C465A">
            <w:pPr>
              <w:rPr>
                <w:b/>
                <w:bCs/>
              </w:rPr>
            </w:pPr>
            <w:r w:rsidRPr="00504936">
              <w:rPr>
                <w:b/>
                <w:bCs/>
              </w:rPr>
              <w:t>MedIndication2</w:t>
            </w:r>
          </w:p>
        </w:tc>
        <w:tc>
          <w:tcPr>
            <w:tcW w:w="0" w:type="auto"/>
          </w:tcPr>
          <w:p w14:paraId="09672CA2" w14:textId="77777777" w:rsidR="008C0295" w:rsidRPr="00504936" w:rsidRDefault="008C0295" w:rsidP="000C465A">
            <w:pPr>
              <w:rPr>
                <w:b/>
                <w:bCs/>
              </w:rPr>
            </w:pPr>
            <w:r w:rsidRPr="00504936">
              <w:rPr>
                <w:b/>
                <w:bCs/>
              </w:rPr>
              <w:t>MedIndication3</w:t>
            </w:r>
          </w:p>
        </w:tc>
        <w:tc>
          <w:tcPr>
            <w:tcW w:w="0" w:type="auto"/>
          </w:tcPr>
          <w:p w14:paraId="562805D6" w14:textId="77777777" w:rsidR="008C0295" w:rsidRPr="00504936" w:rsidRDefault="008C0295" w:rsidP="000C465A">
            <w:pPr>
              <w:rPr>
                <w:b/>
                <w:bCs/>
              </w:rPr>
            </w:pPr>
            <w:r w:rsidRPr="00504936">
              <w:rPr>
                <w:b/>
                <w:bCs/>
              </w:rPr>
              <w:t>Todo1</w:t>
            </w:r>
          </w:p>
        </w:tc>
        <w:tc>
          <w:tcPr>
            <w:tcW w:w="0" w:type="auto"/>
          </w:tcPr>
          <w:p w14:paraId="5874CB6A" w14:textId="77777777" w:rsidR="008C0295" w:rsidRPr="00504936" w:rsidRDefault="008C0295" w:rsidP="000C465A">
            <w:pPr>
              <w:rPr>
                <w:b/>
                <w:bCs/>
              </w:rPr>
            </w:pPr>
            <w:r w:rsidRPr="00504936">
              <w:rPr>
                <w:b/>
                <w:bCs/>
              </w:rPr>
              <w:t>Todo2</w:t>
            </w:r>
          </w:p>
        </w:tc>
        <w:tc>
          <w:tcPr>
            <w:tcW w:w="0" w:type="auto"/>
          </w:tcPr>
          <w:p w14:paraId="13AC9832" w14:textId="77777777" w:rsidR="008C0295" w:rsidRPr="00504936" w:rsidRDefault="008C0295" w:rsidP="000C465A">
            <w:pPr>
              <w:rPr>
                <w:b/>
                <w:bCs/>
              </w:rPr>
            </w:pPr>
            <w:r w:rsidRPr="00504936">
              <w:rPr>
                <w:b/>
                <w:bCs/>
              </w:rPr>
              <w:t>Todo3</w:t>
            </w:r>
          </w:p>
        </w:tc>
        <w:tc>
          <w:tcPr>
            <w:tcW w:w="0" w:type="auto"/>
          </w:tcPr>
          <w:p w14:paraId="5F578536" w14:textId="77777777" w:rsidR="008C0295" w:rsidRPr="00504936" w:rsidRDefault="008C0295" w:rsidP="000C465A">
            <w:pPr>
              <w:rPr>
                <w:b/>
                <w:bCs/>
              </w:rPr>
            </w:pPr>
            <w:r w:rsidRPr="00504936">
              <w:rPr>
                <w:b/>
                <w:bCs/>
              </w:rPr>
              <w:t>Todo4</w:t>
            </w:r>
          </w:p>
        </w:tc>
        <w:tc>
          <w:tcPr>
            <w:tcW w:w="0" w:type="auto"/>
          </w:tcPr>
          <w:p w14:paraId="3B9E5AA9" w14:textId="77777777" w:rsidR="008C0295" w:rsidRPr="00504936" w:rsidRDefault="008C0295" w:rsidP="000C465A">
            <w:pPr>
              <w:rPr>
                <w:b/>
                <w:bCs/>
              </w:rPr>
            </w:pPr>
            <w:r w:rsidRPr="00504936">
              <w:rPr>
                <w:b/>
                <w:bCs/>
              </w:rPr>
              <w:t>Note-display</w:t>
            </w:r>
          </w:p>
        </w:tc>
        <w:tc>
          <w:tcPr>
            <w:tcW w:w="1641" w:type="dxa"/>
          </w:tcPr>
          <w:p w14:paraId="4508CA67" w14:textId="77777777" w:rsidR="008C0295" w:rsidRPr="00504936" w:rsidRDefault="008C0295" w:rsidP="000C465A">
            <w:pPr>
              <w:rPr>
                <w:b/>
                <w:bCs/>
              </w:rPr>
            </w:pPr>
            <w:r w:rsidRPr="00504936">
              <w:rPr>
                <w:b/>
                <w:bCs/>
              </w:rPr>
              <w:t>Note</w:t>
            </w:r>
          </w:p>
        </w:tc>
      </w:tr>
      <w:tr w:rsidR="00AF7CAF" w:rsidRPr="00504936" w14:paraId="266081F2" w14:textId="77777777" w:rsidTr="00A907C9">
        <w:tc>
          <w:tcPr>
            <w:tcW w:w="0" w:type="auto"/>
          </w:tcPr>
          <w:p w14:paraId="0FE82162" w14:textId="77777777" w:rsidR="008C0295" w:rsidRPr="00504936" w:rsidRDefault="008C0295" w:rsidP="000C465A">
            <w:pPr>
              <w:rPr>
                <w:b/>
                <w:bCs/>
              </w:rPr>
            </w:pPr>
          </w:p>
        </w:tc>
        <w:tc>
          <w:tcPr>
            <w:tcW w:w="0" w:type="auto"/>
          </w:tcPr>
          <w:p w14:paraId="57555F7A" w14:textId="77777777" w:rsidR="008C0295" w:rsidRPr="00504936" w:rsidRDefault="008C0295" w:rsidP="000C465A">
            <w:pPr>
              <w:rPr>
                <w:b/>
                <w:bCs/>
              </w:rPr>
            </w:pPr>
          </w:p>
        </w:tc>
        <w:tc>
          <w:tcPr>
            <w:tcW w:w="0" w:type="auto"/>
          </w:tcPr>
          <w:p w14:paraId="013CB1FA" w14:textId="77777777" w:rsidR="008C0295" w:rsidRPr="00504936" w:rsidRDefault="008C0295" w:rsidP="000C465A">
            <w:pPr>
              <w:rPr>
                <w:b/>
                <w:bCs/>
              </w:rPr>
            </w:pPr>
          </w:p>
        </w:tc>
        <w:tc>
          <w:tcPr>
            <w:tcW w:w="0" w:type="auto"/>
          </w:tcPr>
          <w:p w14:paraId="10847174" w14:textId="77777777" w:rsidR="008C0295" w:rsidRPr="00504936" w:rsidRDefault="008C0295" w:rsidP="000C465A">
            <w:pPr>
              <w:rPr>
                <w:b/>
                <w:bCs/>
              </w:rPr>
            </w:pPr>
          </w:p>
        </w:tc>
        <w:tc>
          <w:tcPr>
            <w:tcW w:w="0" w:type="auto"/>
          </w:tcPr>
          <w:p w14:paraId="44013A5F" w14:textId="77777777" w:rsidR="008C0295" w:rsidRPr="00504936" w:rsidRDefault="008C0295" w:rsidP="000C465A">
            <w:pPr>
              <w:rPr>
                <w:b/>
                <w:bCs/>
              </w:rPr>
            </w:pPr>
          </w:p>
        </w:tc>
        <w:tc>
          <w:tcPr>
            <w:tcW w:w="0" w:type="auto"/>
          </w:tcPr>
          <w:p w14:paraId="7E291B92" w14:textId="77777777" w:rsidR="008C0295" w:rsidRPr="00504936" w:rsidRDefault="008C0295" w:rsidP="000C465A">
            <w:pPr>
              <w:rPr>
                <w:b/>
                <w:bCs/>
              </w:rPr>
            </w:pPr>
            <w:r w:rsidRPr="00504936">
              <w:rPr>
                <w:b/>
                <w:bCs/>
              </w:rPr>
              <w:t>Y/N</w:t>
            </w:r>
          </w:p>
        </w:tc>
        <w:tc>
          <w:tcPr>
            <w:tcW w:w="0" w:type="auto"/>
          </w:tcPr>
          <w:p w14:paraId="0A13BC75" w14:textId="77777777" w:rsidR="008C0295" w:rsidRPr="00504936" w:rsidRDefault="008C0295" w:rsidP="000C465A">
            <w:pPr>
              <w:rPr>
                <w:b/>
                <w:bCs/>
              </w:rPr>
            </w:pPr>
            <w:r>
              <w:rPr>
                <w:b/>
                <w:bCs/>
              </w:rPr>
              <w:t>D</w:t>
            </w:r>
            <w:r w:rsidRPr="00504936">
              <w:rPr>
                <w:b/>
                <w:bCs/>
              </w:rPr>
              <w:t>ose</w:t>
            </w:r>
          </w:p>
        </w:tc>
        <w:tc>
          <w:tcPr>
            <w:tcW w:w="0" w:type="auto"/>
          </w:tcPr>
          <w:p w14:paraId="32319744" w14:textId="77777777" w:rsidR="008C0295" w:rsidRPr="00504936" w:rsidRDefault="008C0295" w:rsidP="000C465A">
            <w:pPr>
              <w:rPr>
                <w:b/>
                <w:bCs/>
              </w:rPr>
            </w:pPr>
            <w:r w:rsidRPr="00504936">
              <w:rPr>
                <w:b/>
                <w:bCs/>
              </w:rPr>
              <w:t>Adm date</w:t>
            </w:r>
          </w:p>
        </w:tc>
        <w:tc>
          <w:tcPr>
            <w:tcW w:w="0" w:type="auto"/>
          </w:tcPr>
          <w:p w14:paraId="3384DF79" w14:textId="77777777" w:rsidR="008C0295" w:rsidRPr="00504936" w:rsidRDefault="008C0295" w:rsidP="000C465A">
            <w:pPr>
              <w:rPr>
                <w:b/>
                <w:bCs/>
              </w:rPr>
            </w:pPr>
          </w:p>
        </w:tc>
        <w:tc>
          <w:tcPr>
            <w:tcW w:w="0" w:type="auto"/>
          </w:tcPr>
          <w:p w14:paraId="0B7E01A6" w14:textId="77777777" w:rsidR="008C0295" w:rsidRPr="00504936" w:rsidRDefault="008C0295" w:rsidP="000C465A">
            <w:pPr>
              <w:rPr>
                <w:b/>
                <w:bCs/>
              </w:rPr>
            </w:pPr>
          </w:p>
        </w:tc>
        <w:tc>
          <w:tcPr>
            <w:tcW w:w="0" w:type="auto"/>
          </w:tcPr>
          <w:p w14:paraId="7C11E4DD" w14:textId="77777777" w:rsidR="008C0295" w:rsidRPr="00504936" w:rsidRDefault="008C0295" w:rsidP="000C465A">
            <w:pPr>
              <w:rPr>
                <w:b/>
                <w:bCs/>
              </w:rPr>
            </w:pPr>
          </w:p>
        </w:tc>
        <w:tc>
          <w:tcPr>
            <w:tcW w:w="0" w:type="auto"/>
          </w:tcPr>
          <w:p w14:paraId="5585EEE4" w14:textId="77777777" w:rsidR="008C0295" w:rsidRPr="00504936" w:rsidRDefault="008C0295" w:rsidP="000C465A">
            <w:pPr>
              <w:rPr>
                <w:b/>
                <w:bCs/>
              </w:rPr>
            </w:pPr>
          </w:p>
        </w:tc>
        <w:tc>
          <w:tcPr>
            <w:tcW w:w="0" w:type="auto"/>
          </w:tcPr>
          <w:p w14:paraId="0E2A7D5E" w14:textId="77777777" w:rsidR="008C0295" w:rsidRPr="00504936" w:rsidRDefault="008C0295" w:rsidP="000C465A">
            <w:pPr>
              <w:rPr>
                <w:b/>
                <w:bCs/>
              </w:rPr>
            </w:pPr>
          </w:p>
        </w:tc>
        <w:tc>
          <w:tcPr>
            <w:tcW w:w="0" w:type="auto"/>
          </w:tcPr>
          <w:p w14:paraId="0F183F24" w14:textId="77777777" w:rsidR="008C0295" w:rsidRPr="00504936" w:rsidRDefault="008C0295" w:rsidP="000C465A">
            <w:pPr>
              <w:rPr>
                <w:b/>
                <w:bCs/>
              </w:rPr>
            </w:pPr>
          </w:p>
        </w:tc>
        <w:tc>
          <w:tcPr>
            <w:tcW w:w="0" w:type="auto"/>
          </w:tcPr>
          <w:p w14:paraId="303B0033" w14:textId="77777777" w:rsidR="008C0295" w:rsidRPr="00504936" w:rsidRDefault="008C0295" w:rsidP="000C465A">
            <w:pPr>
              <w:rPr>
                <w:b/>
                <w:bCs/>
              </w:rPr>
            </w:pPr>
          </w:p>
        </w:tc>
        <w:tc>
          <w:tcPr>
            <w:tcW w:w="0" w:type="auto"/>
          </w:tcPr>
          <w:p w14:paraId="6283803D" w14:textId="77777777" w:rsidR="008C0295" w:rsidRPr="00504936" w:rsidRDefault="008C0295" w:rsidP="000C465A">
            <w:pPr>
              <w:rPr>
                <w:b/>
                <w:bCs/>
              </w:rPr>
            </w:pPr>
          </w:p>
        </w:tc>
        <w:tc>
          <w:tcPr>
            <w:tcW w:w="1641" w:type="dxa"/>
          </w:tcPr>
          <w:p w14:paraId="69DB8A96" w14:textId="77777777" w:rsidR="008C0295" w:rsidRPr="00504936" w:rsidRDefault="008C0295" w:rsidP="000C465A">
            <w:pPr>
              <w:rPr>
                <w:b/>
                <w:bCs/>
              </w:rPr>
            </w:pPr>
          </w:p>
        </w:tc>
      </w:tr>
      <w:tr w:rsidR="00AF7CAF" w14:paraId="2D68437A" w14:textId="77777777" w:rsidTr="00A907C9">
        <w:tc>
          <w:tcPr>
            <w:tcW w:w="0" w:type="auto"/>
          </w:tcPr>
          <w:p w14:paraId="5F65F881" w14:textId="5AABC977" w:rsidR="008C0295" w:rsidRDefault="008C0295" w:rsidP="000C465A">
            <w:r>
              <w:rPr>
                <w:b/>
                <w:bCs/>
              </w:rPr>
              <w:t>DEN4CYD(Dengue)</w:t>
            </w:r>
          </w:p>
        </w:tc>
        <w:tc>
          <w:tcPr>
            <w:tcW w:w="0" w:type="auto"/>
          </w:tcPr>
          <w:p w14:paraId="65FB53AA" w14:textId="77777777" w:rsidR="008C0295" w:rsidRDefault="008C0295" w:rsidP="000C465A"/>
        </w:tc>
        <w:tc>
          <w:tcPr>
            <w:tcW w:w="0" w:type="auto"/>
          </w:tcPr>
          <w:p w14:paraId="75C582B0" w14:textId="77777777" w:rsidR="008C0295" w:rsidRDefault="008C0295" w:rsidP="000C465A"/>
        </w:tc>
        <w:tc>
          <w:tcPr>
            <w:tcW w:w="0" w:type="auto"/>
          </w:tcPr>
          <w:p w14:paraId="3533834A" w14:textId="77777777" w:rsidR="008C0295" w:rsidRDefault="008C0295" w:rsidP="000C465A"/>
        </w:tc>
        <w:tc>
          <w:tcPr>
            <w:tcW w:w="0" w:type="auto"/>
          </w:tcPr>
          <w:p w14:paraId="14407059" w14:textId="77777777" w:rsidR="008C0295" w:rsidRDefault="008C0295" w:rsidP="000C465A"/>
        </w:tc>
        <w:tc>
          <w:tcPr>
            <w:tcW w:w="0" w:type="auto"/>
          </w:tcPr>
          <w:p w14:paraId="0722BE3B" w14:textId="77777777" w:rsidR="008C0295" w:rsidRDefault="008C0295" w:rsidP="000C465A"/>
        </w:tc>
        <w:tc>
          <w:tcPr>
            <w:tcW w:w="0" w:type="auto"/>
          </w:tcPr>
          <w:p w14:paraId="5AE8A43D" w14:textId="77777777" w:rsidR="008C0295" w:rsidRDefault="008C0295" w:rsidP="000C465A"/>
        </w:tc>
        <w:tc>
          <w:tcPr>
            <w:tcW w:w="0" w:type="auto"/>
          </w:tcPr>
          <w:p w14:paraId="29F1AAF4" w14:textId="77777777" w:rsidR="008C0295" w:rsidRDefault="008C0295" w:rsidP="000C465A"/>
        </w:tc>
        <w:tc>
          <w:tcPr>
            <w:tcW w:w="0" w:type="auto"/>
          </w:tcPr>
          <w:p w14:paraId="3738109B" w14:textId="77777777" w:rsidR="008C0295" w:rsidRDefault="008C0295" w:rsidP="000C465A"/>
        </w:tc>
        <w:tc>
          <w:tcPr>
            <w:tcW w:w="0" w:type="auto"/>
          </w:tcPr>
          <w:p w14:paraId="7CE1EC76" w14:textId="77777777" w:rsidR="008C0295" w:rsidRDefault="008C0295" w:rsidP="000C465A"/>
        </w:tc>
        <w:tc>
          <w:tcPr>
            <w:tcW w:w="0" w:type="auto"/>
          </w:tcPr>
          <w:p w14:paraId="02396920" w14:textId="77777777" w:rsidR="008C0295" w:rsidRDefault="008C0295" w:rsidP="000C465A"/>
        </w:tc>
        <w:tc>
          <w:tcPr>
            <w:tcW w:w="0" w:type="auto"/>
          </w:tcPr>
          <w:p w14:paraId="6F82A6A5" w14:textId="77777777" w:rsidR="008C0295" w:rsidRDefault="008C0295" w:rsidP="000C465A"/>
        </w:tc>
        <w:tc>
          <w:tcPr>
            <w:tcW w:w="0" w:type="auto"/>
          </w:tcPr>
          <w:p w14:paraId="024006BA" w14:textId="77777777" w:rsidR="008C0295" w:rsidRDefault="008C0295" w:rsidP="000C465A"/>
        </w:tc>
        <w:tc>
          <w:tcPr>
            <w:tcW w:w="0" w:type="auto"/>
          </w:tcPr>
          <w:p w14:paraId="6D4EBEA5" w14:textId="77777777" w:rsidR="008C0295" w:rsidRDefault="008C0295" w:rsidP="000C465A"/>
        </w:tc>
        <w:tc>
          <w:tcPr>
            <w:tcW w:w="0" w:type="auto"/>
          </w:tcPr>
          <w:p w14:paraId="00F4BF2D" w14:textId="77777777" w:rsidR="008C0295" w:rsidRDefault="008C0295" w:rsidP="000C465A"/>
        </w:tc>
        <w:tc>
          <w:tcPr>
            <w:tcW w:w="0" w:type="auto"/>
          </w:tcPr>
          <w:p w14:paraId="4856D5DF" w14:textId="77777777" w:rsidR="008C0295" w:rsidRDefault="008C0295" w:rsidP="000C465A"/>
        </w:tc>
        <w:tc>
          <w:tcPr>
            <w:tcW w:w="1641" w:type="dxa"/>
          </w:tcPr>
          <w:p w14:paraId="4657B284" w14:textId="6BE9D338" w:rsidR="008C0295" w:rsidRDefault="008C0295" w:rsidP="000C465A">
            <w:r>
              <w:t xml:space="preserve">Minimal age 9 </w:t>
            </w:r>
            <w:proofErr w:type="spellStart"/>
            <w:r>
              <w:t>yrs</w:t>
            </w:r>
            <w:proofErr w:type="spellEnd"/>
          </w:p>
        </w:tc>
      </w:tr>
      <w:tr w:rsidR="008C0295" w14:paraId="2F9A0466" w14:textId="77777777" w:rsidTr="000C465A">
        <w:tc>
          <w:tcPr>
            <w:tcW w:w="18710" w:type="dxa"/>
            <w:gridSpan w:val="17"/>
          </w:tcPr>
          <w:p w14:paraId="13F16AC7" w14:textId="77777777" w:rsidR="008C0295" w:rsidRDefault="008C0295" w:rsidP="000C465A">
            <w:r>
              <w:rPr>
                <w:b/>
                <w:bCs/>
              </w:rPr>
              <w:t>Regular and catch-up schedule</w:t>
            </w:r>
          </w:p>
        </w:tc>
      </w:tr>
      <w:tr w:rsidR="00AF7CAF" w14:paraId="77491674" w14:textId="77777777" w:rsidTr="00A907C9">
        <w:tc>
          <w:tcPr>
            <w:tcW w:w="0" w:type="auto"/>
          </w:tcPr>
          <w:p w14:paraId="42A7880F" w14:textId="77777777" w:rsidR="008C0295" w:rsidRDefault="008C0295" w:rsidP="000C465A"/>
        </w:tc>
        <w:tc>
          <w:tcPr>
            <w:tcW w:w="0" w:type="auto"/>
          </w:tcPr>
          <w:p w14:paraId="301B7A79" w14:textId="15B9AA7E" w:rsidR="008C0295" w:rsidRDefault="0025418E" w:rsidP="000C465A">
            <w:ins w:id="0" w:author="Xia Jing" w:date="2024-04-29T09:00:00Z">
              <w:r>
                <w:t>1</w:t>
              </w:r>
            </w:ins>
          </w:p>
        </w:tc>
        <w:tc>
          <w:tcPr>
            <w:tcW w:w="0" w:type="auto"/>
          </w:tcPr>
          <w:p w14:paraId="29363153" w14:textId="2BBD72B0" w:rsidR="008C0295" w:rsidRDefault="008C0295" w:rsidP="000C465A">
            <w:r>
              <w:t xml:space="preserve">&gt;= </w:t>
            </w:r>
            <w:r w:rsidR="00B65C48">
              <w:t xml:space="preserve">9 </w:t>
            </w:r>
            <w:proofErr w:type="spellStart"/>
            <w:r w:rsidR="00B65C48">
              <w:t>yrs</w:t>
            </w:r>
            <w:proofErr w:type="spellEnd"/>
          </w:p>
        </w:tc>
        <w:tc>
          <w:tcPr>
            <w:tcW w:w="0" w:type="auto"/>
          </w:tcPr>
          <w:p w14:paraId="1F0F0DED" w14:textId="08DBF8E6" w:rsidR="008C0295" w:rsidRDefault="008C0295" w:rsidP="000C465A">
            <w:r>
              <w:t>&lt;= 1</w:t>
            </w:r>
            <w:r w:rsidR="00B65C48">
              <w:t>6</w:t>
            </w:r>
            <w:r>
              <w:t xml:space="preserve"> </w:t>
            </w:r>
            <w:proofErr w:type="spellStart"/>
            <w:r w:rsidR="00B65C48">
              <w:t>yrs</w:t>
            </w:r>
            <w:proofErr w:type="spellEnd"/>
          </w:p>
        </w:tc>
        <w:tc>
          <w:tcPr>
            <w:tcW w:w="0" w:type="auto"/>
          </w:tcPr>
          <w:p w14:paraId="1F960F99" w14:textId="24C61D39" w:rsidR="008C0295" w:rsidRDefault="00AF7CAF" w:rsidP="000C465A">
            <w:r>
              <w:t>Living in dengue endemic areas (Puerto Rico, American Samoa, US Virgin Islands, Federated States of Micronesia, Republic of Marshall Islands, Republic of Palau) AND have lab confirmation of previous dengue infection</w:t>
            </w:r>
            <w:r w:rsidR="006E547C">
              <w:t xml:space="preserve"> (seropositive)</w:t>
            </w:r>
          </w:p>
        </w:tc>
        <w:tc>
          <w:tcPr>
            <w:tcW w:w="0" w:type="auto"/>
          </w:tcPr>
          <w:p w14:paraId="5AE11388" w14:textId="77777777" w:rsidR="008C0295" w:rsidRDefault="008C0295" w:rsidP="000C465A">
            <w:r>
              <w:t>N</w:t>
            </w:r>
          </w:p>
        </w:tc>
        <w:tc>
          <w:tcPr>
            <w:tcW w:w="0" w:type="auto"/>
          </w:tcPr>
          <w:p w14:paraId="07B73608" w14:textId="77777777" w:rsidR="008C0295" w:rsidRDefault="008C0295" w:rsidP="000C465A"/>
        </w:tc>
        <w:tc>
          <w:tcPr>
            <w:tcW w:w="0" w:type="auto"/>
          </w:tcPr>
          <w:p w14:paraId="1AA07A6B" w14:textId="77777777" w:rsidR="008C0295" w:rsidRDefault="008C0295" w:rsidP="000C465A"/>
        </w:tc>
        <w:tc>
          <w:tcPr>
            <w:tcW w:w="0" w:type="auto"/>
          </w:tcPr>
          <w:p w14:paraId="1985267A" w14:textId="77777777" w:rsidR="008C0295" w:rsidRDefault="008C0295" w:rsidP="000C465A"/>
        </w:tc>
        <w:tc>
          <w:tcPr>
            <w:tcW w:w="0" w:type="auto"/>
          </w:tcPr>
          <w:p w14:paraId="2421D45D" w14:textId="77777777" w:rsidR="008C0295" w:rsidRDefault="008C0295" w:rsidP="000C465A"/>
        </w:tc>
        <w:tc>
          <w:tcPr>
            <w:tcW w:w="0" w:type="auto"/>
          </w:tcPr>
          <w:p w14:paraId="40DCB68C" w14:textId="77777777" w:rsidR="008C0295" w:rsidRDefault="008C0295" w:rsidP="000C465A"/>
        </w:tc>
        <w:tc>
          <w:tcPr>
            <w:tcW w:w="0" w:type="auto"/>
          </w:tcPr>
          <w:p w14:paraId="6E53ECA0" w14:textId="77777777" w:rsidR="008C0295" w:rsidRDefault="008C0295" w:rsidP="000C465A">
            <w:r>
              <w:t>Admin 1</w:t>
            </w:r>
            <w:r w:rsidRPr="00C75E57">
              <w:rPr>
                <w:vertAlign w:val="superscript"/>
              </w:rPr>
              <w:t>st</w:t>
            </w:r>
            <w:r>
              <w:t xml:space="preserve"> dose</w:t>
            </w:r>
          </w:p>
        </w:tc>
        <w:tc>
          <w:tcPr>
            <w:tcW w:w="0" w:type="auto"/>
          </w:tcPr>
          <w:p w14:paraId="24A9B92D" w14:textId="66A1FB51" w:rsidR="008C0295" w:rsidRDefault="008C0295" w:rsidP="000C465A">
            <w:r>
              <w:t>Schedule 2</w:t>
            </w:r>
            <w:r w:rsidRPr="001F4C99">
              <w:rPr>
                <w:vertAlign w:val="superscript"/>
              </w:rPr>
              <w:t>nd</w:t>
            </w:r>
            <w:r>
              <w:t xml:space="preserve"> dose </w:t>
            </w:r>
            <w:r w:rsidR="00AF7CAF">
              <w:t xml:space="preserve">= 6 </w:t>
            </w:r>
            <w:proofErr w:type="spellStart"/>
            <w:r w:rsidR="00AF7CAF">
              <w:t>mon</w:t>
            </w:r>
            <w:proofErr w:type="spellEnd"/>
            <w:r w:rsidR="00AF7CAF">
              <w:t xml:space="preserve"> from now</w:t>
            </w:r>
          </w:p>
        </w:tc>
        <w:tc>
          <w:tcPr>
            <w:tcW w:w="0" w:type="auto"/>
          </w:tcPr>
          <w:p w14:paraId="1E31C15A" w14:textId="6F33448A" w:rsidR="008C0295" w:rsidRDefault="00AF7CAF" w:rsidP="000C465A">
            <w:r>
              <w:t>Schedule 3</w:t>
            </w:r>
            <w:r w:rsidRPr="00AF7CAF">
              <w:rPr>
                <w:vertAlign w:val="superscript"/>
              </w:rPr>
              <w:t>rd</w:t>
            </w:r>
            <w:r>
              <w:t xml:space="preserve"> dose = 12 </w:t>
            </w:r>
            <w:proofErr w:type="spellStart"/>
            <w:r>
              <w:t>mon</w:t>
            </w:r>
            <w:proofErr w:type="spellEnd"/>
            <w:r>
              <w:t xml:space="preserve"> from now</w:t>
            </w:r>
          </w:p>
        </w:tc>
        <w:tc>
          <w:tcPr>
            <w:tcW w:w="0" w:type="auto"/>
          </w:tcPr>
          <w:p w14:paraId="75D3508A" w14:textId="77777777" w:rsidR="008C0295" w:rsidRDefault="008C0295" w:rsidP="000C465A"/>
        </w:tc>
        <w:tc>
          <w:tcPr>
            <w:tcW w:w="0" w:type="auto"/>
          </w:tcPr>
          <w:p w14:paraId="46C5BCD6" w14:textId="77777777" w:rsidR="008C0295" w:rsidRDefault="008C0295" w:rsidP="000C465A"/>
        </w:tc>
        <w:tc>
          <w:tcPr>
            <w:tcW w:w="1641" w:type="dxa"/>
          </w:tcPr>
          <w:p w14:paraId="2AEA3D94" w14:textId="77777777" w:rsidR="008C0295" w:rsidRDefault="008C0295" w:rsidP="000C465A"/>
        </w:tc>
      </w:tr>
      <w:tr w:rsidR="00AF7CAF" w14:paraId="0C41B3FB" w14:textId="77777777" w:rsidTr="00271C4F">
        <w:tc>
          <w:tcPr>
            <w:tcW w:w="18710" w:type="dxa"/>
            <w:gridSpan w:val="17"/>
          </w:tcPr>
          <w:p w14:paraId="7CA2CA8E" w14:textId="30136335" w:rsidR="00AF7CAF" w:rsidRPr="00AF7CAF" w:rsidRDefault="00AF7CAF" w:rsidP="000C465A">
            <w:pPr>
              <w:rPr>
                <w:b/>
                <w:bCs/>
              </w:rPr>
            </w:pPr>
            <w:r w:rsidRPr="00AF7CAF">
              <w:rPr>
                <w:b/>
                <w:bCs/>
              </w:rPr>
              <w:t>Special situations</w:t>
            </w:r>
          </w:p>
        </w:tc>
      </w:tr>
      <w:tr w:rsidR="00A907C9" w14:paraId="3D408FE6" w14:textId="77777777" w:rsidTr="00A907C9">
        <w:tc>
          <w:tcPr>
            <w:tcW w:w="0" w:type="auto"/>
          </w:tcPr>
          <w:p w14:paraId="0824F981" w14:textId="77777777" w:rsidR="00A907C9" w:rsidRDefault="00A907C9" w:rsidP="00A907C9"/>
        </w:tc>
        <w:tc>
          <w:tcPr>
            <w:tcW w:w="0" w:type="auto"/>
          </w:tcPr>
          <w:p w14:paraId="0D847B65" w14:textId="0EDBDD9D" w:rsidR="00A907C9" w:rsidRDefault="0025418E" w:rsidP="00A907C9">
            <w:ins w:id="1" w:author="Xia Jing" w:date="2024-04-29T09:00:00Z">
              <w:r>
                <w:t>2</w:t>
              </w:r>
            </w:ins>
          </w:p>
        </w:tc>
        <w:tc>
          <w:tcPr>
            <w:tcW w:w="0" w:type="auto"/>
          </w:tcPr>
          <w:p w14:paraId="2E7E87A4" w14:textId="77777777" w:rsidR="00A907C9" w:rsidRDefault="00A907C9" w:rsidP="00A907C9"/>
        </w:tc>
        <w:tc>
          <w:tcPr>
            <w:tcW w:w="0" w:type="auto"/>
          </w:tcPr>
          <w:p w14:paraId="47267006" w14:textId="77777777" w:rsidR="00A907C9" w:rsidRDefault="00A907C9" w:rsidP="00A907C9"/>
        </w:tc>
        <w:tc>
          <w:tcPr>
            <w:tcW w:w="0" w:type="auto"/>
          </w:tcPr>
          <w:p w14:paraId="28A48107" w14:textId="1EA27BAC" w:rsidR="00A907C9" w:rsidRDefault="00A907C9" w:rsidP="00A907C9"/>
        </w:tc>
        <w:tc>
          <w:tcPr>
            <w:tcW w:w="0" w:type="auto"/>
          </w:tcPr>
          <w:p w14:paraId="49F6C422" w14:textId="77777777" w:rsidR="00A907C9" w:rsidRDefault="00A907C9" w:rsidP="00A907C9"/>
        </w:tc>
        <w:tc>
          <w:tcPr>
            <w:tcW w:w="0" w:type="auto"/>
          </w:tcPr>
          <w:p w14:paraId="1ACF16FC" w14:textId="77777777" w:rsidR="00A907C9" w:rsidRDefault="00A907C9" w:rsidP="00A907C9"/>
        </w:tc>
        <w:tc>
          <w:tcPr>
            <w:tcW w:w="0" w:type="auto"/>
          </w:tcPr>
          <w:p w14:paraId="15B171BB" w14:textId="77777777" w:rsidR="00A907C9" w:rsidRDefault="00A907C9" w:rsidP="00A907C9"/>
        </w:tc>
        <w:tc>
          <w:tcPr>
            <w:tcW w:w="0" w:type="auto"/>
          </w:tcPr>
          <w:p w14:paraId="5364BE8A" w14:textId="5AD088EC" w:rsidR="00A907C9" w:rsidRDefault="00A907C9" w:rsidP="00A907C9">
            <w:r>
              <w:t>Severe allergic reaction (e.g., anaphylaxis) after a previous dose or to a vaccine component</w:t>
            </w:r>
          </w:p>
        </w:tc>
        <w:tc>
          <w:tcPr>
            <w:tcW w:w="0" w:type="auto"/>
          </w:tcPr>
          <w:p w14:paraId="5AEEA965" w14:textId="77777777" w:rsidR="00A907C9" w:rsidRDefault="00A907C9" w:rsidP="00A907C9"/>
        </w:tc>
        <w:tc>
          <w:tcPr>
            <w:tcW w:w="0" w:type="auto"/>
          </w:tcPr>
          <w:p w14:paraId="10E56BCC" w14:textId="77777777" w:rsidR="00A907C9" w:rsidRDefault="00A907C9" w:rsidP="00A907C9"/>
        </w:tc>
        <w:tc>
          <w:tcPr>
            <w:tcW w:w="0" w:type="auto"/>
          </w:tcPr>
          <w:p w14:paraId="4C653E5C" w14:textId="61080868" w:rsidR="00A907C9" w:rsidRDefault="00A907C9" w:rsidP="00A907C9">
            <w:r>
              <w:t>Do not administer</w:t>
            </w:r>
          </w:p>
        </w:tc>
        <w:tc>
          <w:tcPr>
            <w:tcW w:w="0" w:type="auto"/>
          </w:tcPr>
          <w:p w14:paraId="631633AD" w14:textId="77777777" w:rsidR="00A907C9" w:rsidRDefault="00A907C9" w:rsidP="00A907C9"/>
        </w:tc>
        <w:tc>
          <w:tcPr>
            <w:tcW w:w="0" w:type="auto"/>
          </w:tcPr>
          <w:p w14:paraId="65C94F09" w14:textId="77777777" w:rsidR="00A907C9" w:rsidRDefault="00A907C9" w:rsidP="00A907C9"/>
        </w:tc>
        <w:tc>
          <w:tcPr>
            <w:tcW w:w="0" w:type="auto"/>
          </w:tcPr>
          <w:p w14:paraId="76E9E847" w14:textId="77777777" w:rsidR="00A907C9" w:rsidRDefault="00A907C9" w:rsidP="00A907C9"/>
        </w:tc>
        <w:tc>
          <w:tcPr>
            <w:tcW w:w="0" w:type="auto"/>
          </w:tcPr>
          <w:p w14:paraId="0680EE19" w14:textId="77777777" w:rsidR="00A907C9" w:rsidRDefault="00A907C9" w:rsidP="00A907C9"/>
        </w:tc>
        <w:tc>
          <w:tcPr>
            <w:tcW w:w="1641" w:type="dxa"/>
          </w:tcPr>
          <w:p w14:paraId="1B3AE3C4" w14:textId="14F722BE" w:rsidR="00A907C9" w:rsidRDefault="00A907C9" w:rsidP="00A907C9">
            <w:r>
              <w:t xml:space="preserve">Contraindication </w:t>
            </w:r>
          </w:p>
        </w:tc>
      </w:tr>
      <w:tr w:rsidR="00A907C9" w14:paraId="2FB11109" w14:textId="77777777" w:rsidTr="00A907C9">
        <w:tc>
          <w:tcPr>
            <w:tcW w:w="0" w:type="auto"/>
          </w:tcPr>
          <w:p w14:paraId="0E9FD5D0" w14:textId="77777777" w:rsidR="00A907C9" w:rsidRDefault="00A907C9" w:rsidP="00A907C9"/>
        </w:tc>
        <w:tc>
          <w:tcPr>
            <w:tcW w:w="0" w:type="auto"/>
          </w:tcPr>
          <w:p w14:paraId="24DA5672" w14:textId="00DD7D25" w:rsidR="00A907C9" w:rsidRDefault="0025418E" w:rsidP="00A907C9">
            <w:ins w:id="2" w:author="Xia Jing" w:date="2024-04-29T09:00:00Z">
              <w:r>
                <w:t>3</w:t>
              </w:r>
            </w:ins>
          </w:p>
        </w:tc>
        <w:tc>
          <w:tcPr>
            <w:tcW w:w="0" w:type="auto"/>
          </w:tcPr>
          <w:p w14:paraId="67330AA2" w14:textId="77777777" w:rsidR="00A907C9" w:rsidRDefault="00A907C9" w:rsidP="00A907C9"/>
        </w:tc>
        <w:tc>
          <w:tcPr>
            <w:tcW w:w="0" w:type="auto"/>
          </w:tcPr>
          <w:p w14:paraId="2C2BE409" w14:textId="77777777" w:rsidR="00A907C9" w:rsidRDefault="00A907C9" w:rsidP="00A907C9"/>
        </w:tc>
        <w:tc>
          <w:tcPr>
            <w:tcW w:w="0" w:type="auto"/>
          </w:tcPr>
          <w:p w14:paraId="2AD7F86D" w14:textId="56301940" w:rsidR="00A907C9" w:rsidRDefault="00A907C9" w:rsidP="00A907C9"/>
        </w:tc>
        <w:tc>
          <w:tcPr>
            <w:tcW w:w="0" w:type="auto"/>
          </w:tcPr>
          <w:p w14:paraId="3A622831" w14:textId="77777777" w:rsidR="00A907C9" w:rsidRDefault="00A907C9" w:rsidP="00A907C9"/>
        </w:tc>
        <w:tc>
          <w:tcPr>
            <w:tcW w:w="0" w:type="auto"/>
          </w:tcPr>
          <w:p w14:paraId="62ACBB49" w14:textId="77777777" w:rsidR="00A907C9" w:rsidRDefault="00A907C9" w:rsidP="00A907C9"/>
        </w:tc>
        <w:tc>
          <w:tcPr>
            <w:tcW w:w="0" w:type="auto"/>
          </w:tcPr>
          <w:p w14:paraId="1799D768" w14:textId="77777777" w:rsidR="00A907C9" w:rsidRDefault="00A907C9" w:rsidP="00A907C9"/>
        </w:tc>
        <w:tc>
          <w:tcPr>
            <w:tcW w:w="0" w:type="auto"/>
          </w:tcPr>
          <w:p w14:paraId="03E97C3D" w14:textId="0664EC4F" w:rsidR="00A907C9" w:rsidRDefault="00A907C9" w:rsidP="00A907C9">
            <w:r>
              <w:t xml:space="preserve">Severe immunodeficiency (e.g., </w:t>
            </w:r>
            <w:proofErr w:type="gramStart"/>
            <w:r>
              <w:t>hematologic</w:t>
            </w:r>
            <w:proofErr w:type="gramEnd"/>
            <w:r>
              <w:t xml:space="preserve"> and solid tumors, receipt of chemotherapy, congenital immunodeficiency, long-term immunosuppressive therapy or patient with HIV infection who are severely immunocompromised, HIV infection CD4+ count &lt; 15% or total CD4 cell count of &lt; 200/mm</w:t>
            </w:r>
            <w:r w:rsidRPr="00AF7CAF">
              <w:rPr>
                <w:vertAlign w:val="superscript"/>
              </w:rPr>
              <w:t>3</w:t>
            </w:r>
          </w:p>
        </w:tc>
        <w:tc>
          <w:tcPr>
            <w:tcW w:w="0" w:type="auto"/>
          </w:tcPr>
          <w:p w14:paraId="2F4FE044" w14:textId="77777777" w:rsidR="00A907C9" w:rsidRDefault="00A907C9" w:rsidP="00A907C9"/>
        </w:tc>
        <w:tc>
          <w:tcPr>
            <w:tcW w:w="0" w:type="auto"/>
          </w:tcPr>
          <w:p w14:paraId="265B5BB5" w14:textId="77777777" w:rsidR="00A907C9" w:rsidRDefault="00A907C9" w:rsidP="00A907C9"/>
        </w:tc>
        <w:tc>
          <w:tcPr>
            <w:tcW w:w="0" w:type="auto"/>
          </w:tcPr>
          <w:p w14:paraId="19DA01C7" w14:textId="28652987" w:rsidR="00A907C9" w:rsidRDefault="00A907C9" w:rsidP="00A907C9">
            <w:r>
              <w:t>Do not administer</w:t>
            </w:r>
          </w:p>
        </w:tc>
        <w:tc>
          <w:tcPr>
            <w:tcW w:w="0" w:type="auto"/>
          </w:tcPr>
          <w:p w14:paraId="5B82ECA8" w14:textId="77777777" w:rsidR="00A907C9" w:rsidRDefault="00A907C9" w:rsidP="00A907C9"/>
        </w:tc>
        <w:tc>
          <w:tcPr>
            <w:tcW w:w="0" w:type="auto"/>
          </w:tcPr>
          <w:p w14:paraId="48BDE02B" w14:textId="77777777" w:rsidR="00A907C9" w:rsidRDefault="00A907C9" w:rsidP="00A907C9"/>
        </w:tc>
        <w:tc>
          <w:tcPr>
            <w:tcW w:w="0" w:type="auto"/>
          </w:tcPr>
          <w:p w14:paraId="374DA41E" w14:textId="77777777" w:rsidR="00A907C9" w:rsidRDefault="00A907C9" w:rsidP="00A907C9"/>
        </w:tc>
        <w:tc>
          <w:tcPr>
            <w:tcW w:w="0" w:type="auto"/>
          </w:tcPr>
          <w:p w14:paraId="389DEC37" w14:textId="77777777" w:rsidR="00A907C9" w:rsidRDefault="00A907C9" w:rsidP="00A907C9"/>
        </w:tc>
        <w:tc>
          <w:tcPr>
            <w:tcW w:w="1641" w:type="dxa"/>
          </w:tcPr>
          <w:p w14:paraId="1D7BC13D" w14:textId="4BF6E547" w:rsidR="00A907C9" w:rsidRDefault="00A907C9" w:rsidP="00A907C9">
            <w:r>
              <w:t xml:space="preserve">Contraindication </w:t>
            </w:r>
          </w:p>
        </w:tc>
      </w:tr>
      <w:tr w:rsidR="00A907C9" w14:paraId="1040A99F" w14:textId="77777777" w:rsidTr="00A907C9">
        <w:tc>
          <w:tcPr>
            <w:tcW w:w="0" w:type="auto"/>
          </w:tcPr>
          <w:p w14:paraId="045A8276" w14:textId="77777777" w:rsidR="00A907C9" w:rsidRDefault="00A907C9" w:rsidP="00A907C9"/>
        </w:tc>
        <w:tc>
          <w:tcPr>
            <w:tcW w:w="0" w:type="auto"/>
          </w:tcPr>
          <w:p w14:paraId="1F4B8FD5" w14:textId="6E829C9C" w:rsidR="00A907C9" w:rsidRDefault="0025418E" w:rsidP="00A907C9">
            <w:ins w:id="3" w:author="Xia Jing" w:date="2024-04-29T09:00:00Z">
              <w:r>
                <w:t>4</w:t>
              </w:r>
            </w:ins>
          </w:p>
        </w:tc>
        <w:tc>
          <w:tcPr>
            <w:tcW w:w="0" w:type="auto"/>
          </w:tcPr>
          <w:p w14:paraId="30D9A33D" w14:textId="77777777" w:rsidR="00A907C9" w:rsidRDefault="00A907C9" w:rsidP="00A907C9"/>
        </w:tc>
        <w:tc>
          <w:tcPr>
            <w:tcW w:w="0" w:type="auto"/>
          </w:tcPr>
          <w:p w14:paraId="2858323B" w14:textId="77777777" w:rsidR="00A907C9" w:rsidRDefault="00A907C9" w:rsidP="00A907C9"/>
        </w:tc>
        <w:tc>
          <w:tcPr>
            <w:tcW w:w="0" w:type="auto"/>
          </w:tcPr>
          <w:p w14:paraId="5A8BB775" w14:textId="2499A6F1" w:rsidR="00A907C9" w:rsidRDefault="00A907C9" w:rsidP="00A907C9"/>
        </w:tc>
        <w:tc>
          <w:tcPr>
            <w:tcW w:w="0" w:type="auto"/>
          </w:tcPr>
          <w:p w14:paraId="3D09DBEB" w14:textId="77777777" w:rsidR="00A907C9" w:rsidRDefault="00A907C9" w:rsidP="00A907C9"/>
        </w:tc>
        <w:tc>
          <w:tcPr>
            <w:tcW w:w="0" w:type="auto"/>
          </w:tcPr>
          <w:p w14:paraId="3E46AD19" w14:textId="77777777" w:rsidR="00A907C9" w:rsidRDefault="00A907C9" w:rsidP="00A907C9"/>
        </w:tc>
        <w:tc>
          <w:tcPr>
            <w:tcW w:w="0" w:type="auto"/>
          </w:tcPr>
          <w:p w14:paraId="386B730C" w14:textId="77777777" w:rsidR="00A907C9" w:rsidRDefault="00A907C9" w:rsidP="00A907C9"/>
        </w:tc>
        <w:tc>
          <w:tcPr>
            <w:tcW w:w="0" w:type="auto"/>
          </w:tcPr>
          <w:p w14:paraId="0D295A78" w14:textId="71179E46" w:rsidR="00A907C9" w:rsidRDefault="00A907C9" w:rsidP="00A907C9">
            <w:r>
              <w:t>Pregnancy</w:t>
            </w:r>
          </w:p>
        </w:tc>
        <w:tc>
          <w:tcPr>
            <w:tcW w:w="0" w:type="auto"/>
          </w:tcPr>
          <w:p w14:paraId="06806F89" w14:textId="77777777" w:rsidR="00A907C9" w:rsidRDefault="00A907C9" w:rsidP="00A907C9"/>
        </w:tc>
        <w:tc>
          <w:tcPr>
            <w:tcW w:w="0" w:type="auto"/>
          </w:tcPr>
          <w:p w14:paraId="08438841" w14:textId="77777777" w:rsidR="00A907C9" w:rsidRDefault="00A907C9" w:rsidP="00A907C9"/>
        </w:tc>
        <w:tc>
          <w:tcPr>
            <w:tcW w:w="0" w:type="auto"/>
          </w:tcPr>
          <w:p w14:paraId="21CEE2E8" w14:textId="13236374" w:rsidR="00A907C9" w:rsidRDefault="00A907C9" w:rsidP="00A907C9">
            <w:r>
              <w:t>Admin vaccine only if benefits outweigh risks for an adverse reaction</w:t>
            </w:r>
          </w:p>
        </w:tc>
        <w:tc>
          <w:tcPr>
            <w:tcW w:w="0" w:type="auto"/>
          </w:tcPr>
          <w:p w14:paraId="18E3A817" w14:textId="77777777" w:rsidR="00A907C9" w:rsidRDefault="00A907C9" w:rsidP="00A907C9"/>
        </w:tc>
        <w:tc>
          <w:tcPr>
            <w:tcW w:w="0" w:type="auto"/>
          </w:tcPr>
          <w:p w14:paraId="70B42A9B" w14:textId="77777777" w:rsidR="00A907C9" w:rsidRDefault="00A907C9" w:rsidP="00A907C9"/>
        </w:tc>
        <w:tc>
          <w:tcPr>
            <w:tcW w:w="0" w:type="auto"/>
          </w:tcPr>
          <w:p w14:paraId="4AD37B9D" w14:textId="77777777" w:rsidR="00A907C9" w:rsidRDefault="00A907C9" w:rsidP="00A907C9"/>
        </w:tc>
        <w:tc>
          <w:tcPr>
            <w:tcW w:w="0" w:type="auto"/>
          </w:tcPr>
          <w:p w14:paraId="2E3A00E4" w14:textId="77777777" w:rsidR="00A907C9" w:rsidRDefault="00A907C9" w:rsidP="00A907C9"/>
        </w:tc>
        <w:tc>
          <w:tcPr>
            <w:tcW w:w="1641" w:type="dxa"/>
          </w:tcPr>
          <w:p w14:paraId="0240EFEB" w14:textId="4FAB1AA1" w:rsidR="00A907C9" w:rsidRDefault="00A907C9" w:rsidP="00A907C9">
            <w:r>
              <w:t xml:space="preserve">Precaution </w:t>
            </w:r>
          </w:p>
        </w:tc>
      </w:tr>
      <w:tr w:rsidR="00A907C9" w14:paraId="7D0E488C" w14:textId="77777777" w:rsidTr="00A907C9">
        <w:tc>
          <w:tcPr>
            <w:tcW w:w="0" w:type="auto"/>
          </w:tcPr>
          <w:p w14:paraId="5405485F" w14:textId="77777777" w:rsidR="00A907C9" w:rsidRDefault="00A907C9" w:rsidP="00A907C9"/>
        </w:tc>
        <w:tc>
          <w:tcPr>
            <w:tcW w:w="0" w:type="auto"/>
          </w:tcPr>
          <w:p w14:paraId="69B65A26" w14:textId="15909A9F" w:rsidR="00A907C9" w:rsidRDefault="0025418E" w:rsidP="00A907C9">
            <w:ins w:id="4" w:author="Xia Jing" w:date="2024-04-29T09:00:00Z">
              <w:r>
                <w:t>5</w:t>
              </w:r>
            </w:ins>
          </w:p>
        </w:tc>
        <w:tc>
          <w:tcPr>
            <w:tcW w:w="0" w:type="auto"/>
          </w:tcPr>
          <w:p w14:paraId="13AD4464" w14:textId="77777777" w:rsidR="00A907C9" w:rsidRDefault="00A907C9" w:rsidP="00A907C9"/>
        </w:tc>
        <w:tc>
          <w:tcPr>
            <w:tcW w:w="0" w:type="auto"/>
          </w:tcPr>
          <w:p w14:paraId="792568F9" w14:textId="77777777" w:rsidR="00A907C9" w:rsidRDefault="00A907C9" w:rsidP="00A907C9"/>
        </w:tc>
        <w:tc>
          <w:tcPr>
            <w:tcW w:w="0" w:type="auto"/>
          </w:tcPr>
          <w:p w14:paraId="2B38FE96" w14:textId="5A130C58" w:rsidR="00A907C9" w:rsidRDefault="00A907C9" w:rsidP="00A907C9"/>
        </w:tc>
        <w:tc>
          <w:tcPr>
            <w:tcW w:w="0" w:type="auto"/>
          </w:tcPr>
          <w:p w14:paraId="448B8A26" w14:textId="77777777" w:rsidR="00A907C9" w:rsidRDefault="00A907C9" w:rsidP="00A907C9"/>
        </w:tc>
        <w:tc>
          <w:tcPr>
            <w:tcW w:w="0" w:type="auto"/>
          </w:tcPr>
          <w:p w14:paraId="383F9C7C" w14:textId="77777777" w:rsidR="00A907C9" w:rsidRDefault="00A907C9" w:rsidP="00A907C9"/>
        </w:tc>
        <w:tc>
          <w:tcPr>
            <w:tcW w:w="0" w:type="auto"/>
          </w:tcPr>
          <w:p w14:paraId="7B63223A" w14:textId="77777777" w:rsidR="00A907C9" w:rsidRDefault="00A907C9" w:rsidP="00A907C9"/>
        </w:tc>
        <w:tc>
          <w:tcPr>
            <w:tcW w:w="0" w:type="auto"/>
          </w:tcPr>
          <w:p w14:paraId="2524FB77" w14:textId="72F154CB" w:rsidR="00A907C9" w:rsidRDefault="00A907C9" w:rsidP="00A907C9">
            <w:r>
              <w:t xml:space="preserve">HIV infection without evidence of severe immunosuppression (HIV infection CD4+ count &gt;= 15% and </w:t>
            </w:r>
            <w:r>
              <w:lastRenderedPageBreak/>
              <w:t>total CD4 cell count of &gt;= 200/mm</w:t>
            </w:r>
            <w:r w:rsidRPr="006E547C">
              <w:rPr>
                <w:vertAlign w:val="superscript"/>
              </w:rPr>
              <w:t>3</w:t>
            </w:r>
            <w:r>
              <w:t>)</w:t>
            </w:r>
          </w:p>
        </w:tc>
        <w:tc>
          <w:tcPr>
            <w:tcW w:w="0" w:type="auto"/>
          </w:tcPr>
          <w:p w14:paraId="16CFC964" w14:textId="77777777" w:rsidR="00A907C9" w:rsidRDefault="00A907C9" w:rsidP="00A907C9"/>
        </w:tc>
        <w:tc>
          <w:tcPr>
            <w:tcW w:w="0" w:type="auto"/>
          </w:tcPr>
          <w:p w14:paraId="3C6DCDE8" w14:textId="77777777" w:rsidR="00A907C9" w:rsidRDefault="00A907C9" w:rsidP="00A907C9"/>
        </w:tc>
        <w:tc>
          <w:tcPr>
            <w:tcW w:w="0" w:type="auto"/>
          </w:tcPr>
          <w:p w14:paraId="5B81092F" w14:textId="50118AC8" w:rsidR="00A907C9" w:rsidRDefault="00A907C9" w:rsidP="00A907C9">
            <w:r>
              <w:t xml:space="preserve">Admin vaccine only if benefits outweigh risks for </w:t>
            </w:r>
            <w:r>
              <w:lastRenderedPageBreak/>
              <w:t>an adverse reaction</w:t>
            </w:r>
          </w:p>
        </w:tc>
        <w:tc>
          <w:tcPr>
            <w:tcW w:w="0" w:type="auto"/>
          </w:tcPr>
          <w:p w14:paraId="004A29FE" w14:textId="77777777" w:rsidR="00A907C9" w:rsidRDefault="00A907C9" w:rsidP="00A907C9"/>
        </w:tc>
        <w:tc>
          <w:tcPr>
            <w:tcW w:w="0" w:type="auto"/>
          </w:tcPr>
          <w:p w14:paraId="3839A78D" w14:textId="77777777" w:rsidR="00A907C9" w:rsidRDefault="00A907C9" w:rsidP="00A907C9"/>
        </w:tc>
        <w:tc>
          <w:tcPr>
            <w:tcW w:w="0" w:type="auto"/>
          </w:tcPr>
          <w:p w14:paraId="16DDA17F" w14:textId="77777777" w:rsidR="00A907C9" w:rsidRDefault="00A907C9" w:rsidP="00A907C9"/>
        </w:tc>
        <w:tc>
          <w:tcPr>
            <w:tcW w:w="0" w:type="auto"/>
          </w:tcPr>
          <w:p w14:paraId="4F893BC2" w14:textId="77777777" w:rsidR="00A907C9" w:rsidRDefault="00A907C9" w:rsidP="00A907C9"/>
        </w:tc>
        <w:tc>
          <w:tcPr>
            <w:tcW w:w="1641" w:type="dxa"/>
          </w:tcPr>
          <w:p w14:paraId="5EC66B46" w14:textId="4C06008F" w:rsidR="00A907C9" w:rsidRDefault="00A907C9" w:rsidP="00A907C9">
            <w:r>
              <w:t xml:space="preserve">Precaution </w:t>
            </w:r>
          </w:p>
        </w:tc>
      </w:tr>
      <w:tr w:rsidR="00A907C9" w14:paraId="0728EB60" w14:textId="77777777" w:rsidTr="00A907C9">
        <w:tc>
          <w:tcPr>
            <w:tcW w:w="0" w:type="auto"/>
          </w:tcPr>
          <w:p w14:paraId="5C3706A9" w14:textId="77777777" w:rsidR="00A907C9" w:rsidRDefault="00A907C9" w:rsidP="00A907C9"/>
        </w:tc>
        <w:tc>
          <w:tcPr>
            <w:tcW w:w="0" w:type="auto"/>
          </w:tcPr>
          <w:p w14:paraId="46077742" w14:textId="3CB3BBC6" w:rsidR="00A907C9" w:rsidRDefault="0025418E" w:rsidP="00A907C9">
            <w:ins w:id="5" w:author="Xia Jing" w:date="2024-04-29T09:00:00Z">
              <w:r>
                <w:t>6</w:t>
              </w:r>
            </w:ins>
          </w:p>
        </w:tc>
        <w:tc>
          <w:tcPr>
            <w:tcW w:w="0" w:type="auto"/>
          </w:tcPr>
          <w:p w14:paraId="2776EE1A" w14:textId="77777777" w:rsidR="00A907C9" w:rsidRDefault="00A907C9" w:rsidP="00A907C9"/>
        </w:tc>
        <w:tc>
          <w:tcPr>
            <w:tcW w:w="0" w:type="auto"/>
          </w:tcPr>
          <w:p w14:paraId="18992E18" w14:textId="77777777" w:rsidR="00A907C9" w:rsidRDefault="00A907C9" w:rsidP="00A907C9"/>
        </w:tc>
        <w:tc>
          <w:tcPr>
            <w:tcW w:w="0" w:type="auto"/>
          </w:tcPr>
          <w:p w14:paraId="478A0F9B" w14:textId="2BE0DC7A" w:rsidR="00A907C9" w:rsidRDefault="00A907C9" w:rsidP="00A907C9"/>
        </w:tc>
        <w:tc>
          <w:tcPr>
            <w:tcW w:w="0" w:type="auto"/>
          </w:tcPr>
          <w:p w14:paraId="168592B0" w14:textId="77777777" w:rsidR="00A907C9" w:rsidRDefault="00A907C9" w:rsidP="00A907C9"/>
        </w:tc>
        <w:tc>
          <w:tcPr>
            <w:tcW w:w="0" w:type="auto"/>
          </w:tcPr>
          <w:p w14:paraId="1D593A90" w14:textId="77777777" w:rsidR="00A907C9" w:rsidRDefault="00A907C9" w:rsidP="00A907C9"/>
        </w:tc>
        <w:tc>
          <w:tcPr>
            <w:tcW w:w="0" w:type="auto"/>
          </w:tcPr>
          <w:p w14:paraId="03286AE0" w14:textId="77777777" w:rsidR="00A907C9" w:rsidRDefault="00A907C9" w:rsidP="00A907C9"/>
        </w:tc>
        <w:tc>
          <w:tcPr>
            <w:tcW w:w="0" w:type="auto"/>
          </w:tcPr>
          <w:p w14:paraId="4098CE92" w14:textId="39633337" w:rsidR="00A907C9" w:rsidRDefault="00A907C9" w:rsidP="00A907C9">
            <w:r>
              <w:t>Moderate or severe acute illness with or without fever</w:t>
            </w:r>
          </w:p>
        </w:tc>
        <w:tc>
          <w:tcPr>
            <w:tcW w:w="0" w:type="auto"/>
          </w:tcPr>
          <w:p w14:paraId="41397D8D" w14:textId="77777777" w:rsidR="00A907C9" w:rsidRDefault="00A907C9" w:rsidP="00A907C9"/>
        </w:tc>
        <w:tc>
          <w:tcPr>
            <w:tcW w:w="0" w:type="auto"/>
          </w:tcPr>
          <w:p w14:paraId="559251C7" w14:textId="77777777" w:rsidR="00A907C9" w:rsidRDefault="00A907C9" w:rsidP="00A907C9"/>
        </w:tc>
        <w:tc>
          <w:tcPr>
            <w:tcW w:w="0" w:type="auto"/>
          </w:tcPr>
          <w:p w14:paraId="69582B0A" w14:textId="140EA685" w:rsidR="00A907C9" w:rsidRDefault="00A907C9" w:rsidP="00A907C9">
            <w:r>
              <w:t>Admin vaccine only if benefits outweigh risks for an adverse reaction</w:t>
            </w:r>
          </w:p>
        </w:tc>
        <w:tc>
          <w:tcPr>
            <w:tcW w:w="0" w:type="auto"/>
          </w:tcPr>
          <w:p w14:paraId="7678001D" w14:textId="77777777" w:rsidR="00A907C9" w:rsidRDefault="00A907C9" w:rsidP="00A907C9"/>
        </w:tc>
        <w:tc>
          <w:tcPr>
            <w:tcW w:w="0" w:type="auto"/>
          </w:tcPr>
          <w:p w14:paraId="74A93E6F" w14:textId="77777777" w:rsidR="00A907C9" w:rsidRDefault="00A907C9" w:rsidP="00A907C9"/>
        </w:tc>
        <w:tc>
          <w:tcPr>
            <w:tcW w:w="0" w:type="auto"/>
          </w:tcPr>
          <w:p w14:paraId="1BCD29BA" w14:textId="77777777" w:rsidR="00A907C9" w:rsidRDefault="00A907C9" w:rsidP="00A907C9"/>
        </w:tc>
        <w:tc>
          <w:tcPr>
            <w:tcW w:w="0" w:type="auto"/>
          </w:tcPr>
          <w:p w14:paraId="28C692B9" w14:textId="77777777" w:rsidR="00A907C9" w:rsidRDefault="00A907C9" w:rsidP="00A907C9"/>
        </w:tc>
        <w:tc>
          <w:tcPr>
            <w:tcW w:w="1641" w:type="dxa"/>
          </w:tcPr>
          <w:p w14:paraId="64F787FD" w14:textId="1116F198" w:rsidR="00A907C9" w:rsidRDefault="00A907C9" w:rsidP="00A907C9">
            <w:r>
              <w:t xml:space="preserve">Precaution </w:t>
            </w:r>
          </w:p>
        </w:tc>
      </w:tr>
    </w:tbl>
    <w:p w14:paraId="4EE75607" w14:textId="77777777" w:rsidR="00CB3F60" w:rsidRDefault="00CB3F60"/>
    <w:sectPr w:rsidR="00CB3F60" w:rsidSect="00A715FA">
      <w:footerReference w:type="default" r:id="rId6"/>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0AB1" w14:textId="77777777" w:rsidR="00A715FA" w:rsidRDefault="00A715FA" w:rsidP="0015292E">
      <w:pPr>
        <w:spacing w:after="0" w:line="240" w:lineRule="auto"/>
      </w:pPr>
      <w:r>
        <w:separator/>
      </w:r>
    </w:p>
  </w:endnote>
  <w:endnote w:type="continuationSeparator" w:id="0">
    <w:p w14:paraId="3BFED1CA" w14:textId="77777777" w:rsidR="00A715FA" w:rsidRDefault="00A715FA" w:rsidP="0015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82563"/>
      <w:docPartObj>
        <w:docPartGallery w:val="Page Numbers (Bottom of Page)"/>
        <w:docPartUnique/>
      </w:docPartObj>
    </w:sdtPr>
    <w:sdtEndPr>
      <w:rPr>
        <w:noProof/>
      </w:rPr>
    </w:sdtEndPr>
    <w:sdtContent>
      <w:p w14:paraId="79996E44" w14:textId="35CB1FA2" w:rsidR="0015292E" w:rsidRDefault="001529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295104" w14:textId="77777777" w:rsidR="0015292E" w:rsidRDefault="001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69A83" w14:textId="77777777" w:rsidR="00A715FA" w:rsidRDefault="00A715FA" w:rsidP="0015292E">
      <w:pPr>
        <w:spacing w:after="0" w:line="240" w:lineRule="auto"/>
      </w:pPr>
      <w:r>
        <w:separator/>
      </w:r>
    </w:p>
  </w:footnote>
  <w:footnote w:type="continuationSeparator" w:id="0">
    <w:p w14:paraId="21336939" w14:textId="77777777" w:rsidR="00A715FA" w:rsidRDefault="00A715FA" w:rsidP="0015292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 Jing">
    <w15:presenceInfo w15:providerId="AD" w15:userId="S::xjing@clemson.edu::4d456636-b307-4f54-80e3-492d577ec9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95"/>
    <w:rsid w:val="00046E90"/>
    <w:rsid w:val="0015292E"/>
    <w:rsid w:val="00185EF9"/>
    <w:rsid w:val="0025418E"/>
    <w:rsid w:val="00342B5A"/>
    <w:rsid w:val="004728D8"/>
    <w:rsid w:val="005C3505"/>
    <w:rsid w:val="006D4F17"/>
    <w:rsid w:val="006E547C"/>
    <w:rsid w:val="00714E1C"/>
    <w:rsid w:val="007F278E"/>
    <w:rsid w:val="008C0295"/>
    <w:rsid w:val="009231FF"/>
    <w:rsid w:val="00A715FA"/>
    <w:rsid w:val="00A907C9"/>
    <w:rsid w:val="00AF7CAF"/>
    <w:rsid w:val="00B65C48"/>
    <w:rsid w:val="00B9714D"/>
    <w:rsid w:val="00CB3F60"/>
    <w:rsid w:val="00E1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4C95B"/>
  <w15:chartTrackingRefBased/>
  <w15:docId w15:val="{710B0175-A8A2-44C3-9C1F-3ADD6AF7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95"/>
  </w:style>
  <w:style w:type="paragraph" w:styleId="Heading1">
    <w:name w:val="heading 1"/>
    <w:basedOn w:val="Normal"/>
    <w:next w:val="Normal"/>
    <w:link w:val="Heading1Char"/>
    <w:uiPriority w:val="9"/>
    <w:qFormat/>
    <w:rsid w:val="008C0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9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92E"/>
  </w:style>
  <w:style w:type="paragraph" w:styleId="Footer">
    <w:name w:val="footer"/>
    <w:basedOn w:val="Normal"/>
    <w:link w:val="FooterChar"/>
    <w:uiPriority w:val="99"/>
    <w:unhideWhenUsed/>
    <w:rsid w:val="0015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92E"/>
  </w:style>
  <w:style w:type="paragraph" w:styleId="Revision">
    <w:name w:val="Revision"/>
    <w:hidden/>
    <w:uiPriority w:val="99"/>
    <w:semiHidden/>
    <w:rsid w:val="005C35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233</Words>
  <Characters>1339</Characters>
  <Application>Microsoft Office Word</Application>
  <DocSecurity>0</DocSecurity>
  <Lines>263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Jing</dc:creator>
  <cp:keywords/>
  <dc:description/>
  <cp:lastModifiedBy>Xia Jing</cp:lastModifiedBy>
  <cp:revision>4</cp:revision>
  <dcterms:created xsi:type="dcterms:W3CDTF">2024-04-29T13:00:00Z</dcterms:created>
  <dcterms:modified xsi:type="dcterms:W3CDTF">2024-04-29T13:13:00Z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fc0334f6-e338-4bad-a2d6-ef19d39ef333</vt:lpwstr>
  </property>
</Properties>
</file>