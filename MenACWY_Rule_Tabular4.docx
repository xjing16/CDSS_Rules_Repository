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17FE" w14:textId="544362B7" w:rsidR="0081481E" w:rsidRDefault="0081481E" w:rsidP="0081481E">
      <w:pPr>
        <w:pStyle w:val="Heading1"/>
      </w:pPr>
      <w:r>
        <w:t>Meningococcal serogroups A, C, W, Y vaccine (</w:t>
      </w:r>
      <w:proofErr w:type="spellStart"/>
      <w:r>
        <w:t>MenACWY</w:t>
      </w:r>
      <w:proofErr w:type="spellEnd"/>
      <w:r>
        <w:t xml:space="preserve">-D, </w:t>
      </w:r>
      <w:proofErr w:type="spellStart"/>
      <w:r>
        <w:t>MenACWY</w:t>
      </w:r>
      <w:proofErr w:type="spellEnd"/>
      <w:r>
        <w:t xml:space="preserve">-CRM, </w:t>
      </w:r>
      <w:proofErr w:type="spellStart"/>
      <w:r>
        <w:t>MenACWY</w:t>
      </w:r>
      <w:proofErr w:type="spellEnd"/>
      <w:r>
        <w:t>-TT) CDC recommendations- tabular CDSS rules (optimal)</w:t>
      </w:r>
    </w:p>
    <w:p w14:paraId="3F7F3C92" w14:textId="31F7A456" w:rsidR="0081481E" w:rsidRDefault="0081481E" w:rsidP="0081481E">
      <w:r>
        <w:t xml:space="preserve">Updated </w:t>
      </w:r>
      <w:proofErr w:type="gramStart"/>
      <w:r>
        <w:t>on</w:t>
      </w:r>
      <w:proofErr w:type="gramEnd"/>
      <w:r>
        <w:t xml:space="preserve"> 202</w:t>
      </w:r>
      <w:ins w:id="0" w:author="Xia Jing" w:date="2024-04-24T08:31:00Z">
        <w:r w:rsidR="00E52A19">
          <w:t>4</w:t>
        </w:r>
      </w:ins>
      <w:del w:id="1" w:author="Xia Jing" w:date="2024-04-24T08:31:00Z">
        <w:r w:rsidR="003F68F6" w:rsidDel="00E52A19">
          <w:delText>3</w:delText>
        </w:r>
      </w:del>
      <w:r>
        <w:t>-</w:t>
      </w:r>
      <w:r w:rsidR="00D92C57">
        <w:t>04</w:t>
      </w:r>
      <w:r>
        <w:t>-</w:t>
      </w:r>
      <w:r w:rsidR="00D92C57">
        <w:t>2</w:t>
      </w:r>
      <w:ins w:id="2" w:author="Xia Jing" w:date="2024-04-24T08:31:00Z">
        <w:r w:rsidR="00E52A19">
          <w:t>4</w:t>
        </w:r>
      </w:ins>
      <w:del w:id="3" w:author="Xia Jing" w:date="2024-04-24T08:31:00Z">
        <w:r w:rsidR="00D92C57" w:rsidDel="00E52A19">
          <w:delText>8</w:delText>
        </w:r>
      </w:del>
    </w:p>
    <w:tbl>
      <w:tblPr>
        <w:tblStyle w:val="TableGrid"/>
        <w:tblW w:w="18715" w:type="dxa"/>
        <w:tblLayout w:type="fixed"/>
        <w:tblLook w:val="04A0" w:firstRow="1" w:lastRow="0" w:firstColumn="1" w:lastColumn="0" w:noHBand="0" w:noVBand="1"/>
      </w:tblPr>
      <w:tblGrid>
        <w:gridCol w:w="1275"/>
        <w:gridCol w:w="315"/>
        <w:gridCol w:w="850"/>
        <w:gridCol w:w="880"/>
        <w:gridCol w:w="1596"/>
        <w:gridCol w:w="534"/>
        <w:gridCol w:w="626"/>
        <w:gridCol w:w="1193"/>
        <w:gridCol w:w="16"/>
        <w:gridCol w:w="1498"/>
        <w:gridCol w:w="32"/>
        <w:gridCol w:w="1500"/>
        <w:gridCol w:w="30"/>
        <w:gridCol w:w="1535"/>
        <w:gridCol w:w="1345"/>
        <w:gridCol w:w="1080"/>
        <w:gridCol w:w="900"/>
        <w:gridCol w:w="22"/>
        <w:gridCol w:w="788"/>
        <w:gridCol w:w="17"/>
        <w:gridCol w:w="760"/>
        <w:gridCol w:w="33"/>
        <w:gridCol w:w="754"/>
        <w:gridCol w:w="56"/>
        <w:gridCol w:w="1080"/>
      </w:tblGrid>
      <w:tr w:rsidR="002E14CD" w:rsidRPr="00504936" w14:paraId="1844A244" w14:textId="77777777" w:rsidTr="004D7BE6">
        <w:tc>
          <w:tcPr>
            <w:tcW w:w="1275" w:type="dxa"/>
          </w:tcPr>
          <w:p w14:paraId="0F4389F4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315" w:type="dxa"/>
          </w:tcPr>
          <w:p w14:paraId="2D10121C" w14:textId="77777777" w:rsidR="0081481E" w:rsidRPr="00504936" w:rsidRDefault="0081481E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50" w:type="dxa"/>
          </w:tcPr>
          <w:p w14:paraId="5C93860D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880" w:type="dxa"/>
          </w:tcPr>
          <w:p w14:paraId="228A7E4F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596" w:type="dxa"/>
          </w:tcPr>
          <w:p w14:paraId="361C7185" w14:textId="77777777" w:rsidR="0081481E" w:rsidRPr="00504936" w:rsidRDefault="0081481E" w:rsidP="00F469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69" w:type="dxa"/>
            <w:gridSpan w:val="4"/>
          </w:tcPr>
          <w:p w14:paraId="7C3BC677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530" w:type="dxa"/>
            <w:gridSpan w:val="2"/>
          </w:tcPr>
          <w:p w14:paraId="1C39CA8E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530" w:type="dxa"/>
            <w:gridSpan w:val="2"/>
          </w:tcPr>
          <w:p w14:paraId="701C5EDB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535" w:type="dxa"/>
          </w:tcPr>
          <w:p w14:paraId="0B6FFD62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345" w:type="dxa"/>
          </w:tcPr>
          <w:p w14:paraId="62585BF6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080" w:type="dxa"/>
          </w:tcPr>
          <w:p w14:paraId="72CCD185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900" w:type="dxa"/>
          </w:tcPr>
          <w:p w14:paraId="368EBD66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810" w:type="dxa"/>
            <w:gridSpan w:val="2"/>
          </w:tcPr>
          <w:p w14:paraId="1D04C30E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810" w:type="dxa"/>
            <w:gridSpan w:val="3"/>
          </w:tcPr>
          <w:p w14:paraId="5ABBB11F" w14:textId="77777777" w:rsidR="0081481E" w:rsidRPr="00504936" w:rsidRDefault="0081481E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810" w:type="dxa"/>
            <w:gridSpan w:val="2"/>
          </w:tcPr>
          <w:p w14:paraId="6D86E593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080" w:type="dxa"/>
          </w:tcPr>
          <w:p w14:paraId="6B222725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2E14CD" w:rsidRPr="00504936" w14:paraId="74D9F86C" w14:textId="77777777" w:rsidTr="004D7BE6">
        <w:tc>
          <w:tcPr>
            <w:tcW w:w="1275" w:type="dxa"/>
          </w:tcPr>
          <w:p w14:paraId="1C11CCDE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315" w:type="dxa"/>
          </w:tcPr>
          <w:p w14:paraId="71ED2308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165E790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880" w:type="dxa"/>
          </w:tcPr>
          <w:p w14:paraId="2D714A51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596" w:type="dxa"/>
          </w:tcPr>
          <w:p w14:paraId="6E3CD872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534" w:type="dxa"/>
          </w:tcPr>
          <w:p w14:paraId="2F487125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626" w:type="dxa"/>
          </w:tcPr>
          <w:p w14:paraId="0929694B" w14:textId="77777777" w:rsidR="0081481E" w:rsidRPr="00504936" w:rsidRDefault="0081481E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1209" w:type="dxa"/>
            <w:gridSpan w:val="2"/>
          </w:tcPr>
          <w:p w14:paraId="14B9155A" w14:textId="77777777" w:rsidR="0081481E" w:rsidRPr="00504936" w:rsidRDefault="0081481E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530" w:type="dxa"/>
            <w:gridSpan w:val="2"/>
          </w:tcPr>
          <w:p w14:paraId="1B74CC87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530" w:type="dxa"/>
            <w:gridSpan w:val="2"/>
          </w:tcPr>
          <w:p w14:paraId="6AD71EAC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535" w:type="dxa"/>
          </w:tcPr>
          <w:p w14:paraId="59C09F33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4DA844F6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4B6A7E9D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F88206E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810" w:type="dxa"/>
            <w:gridSpan w:val="2"/>
          </w:tcPr>
          <w:p w14:paraId="3450FC2B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810" w:type="dxa"/>
            <w:gridSpan w:val="3"/>
          </w:tcPr>
          <w:p w14:paraId="21E6E027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810" w:type="dxa"/>
            <w:gridSpan w:val="2"/>
          </w:tcPr>
          <w:p w14:paraId="31320C8A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6817D1D6" w14:textId="77777777" w:rsidR="0081481E" w:rsidRPr="00504936" w:rsidRDefault="0081481E" w:rsidP="00F469B9">
            <w:pPr>
              <w:rPr>
                <w:b/>
                <w:bCs/>
              </w:rPr>
            </w:pPr>
          </w:p>
        </w:tc>
      </w:tr>
      <w:tr w:rsidR="002E14CD" w:rsidRPr="007C2E40" w14:paraId="402D6B9E" w14:textId="77777777" w:rsidTr="004D7BE6">
        <w:tc>
          <w:tcPr>
            <w:tcW w:w="1275" w:type="dxa"/>
          </w:tcPr>
          <w:p w14:paraId="691C46D6" w14:textId="7F995BCF" w:rsidR="0081481E" w:rsidRPr="0081481E" w:rsidRDefault="0081481E" w:rsidP="00F469B9">
            <w:pPr>
              <w:rPr>
                <w:lang w:val="fr-FR"/>
              </w:rPr>
            </w:pPr>
            <w:proofErr w:type="spellStart"/>
            <w:r w:rsidRPr="0081481E">
              <w:rPr>
                <w:b/>
                <w:bCs/>
                <w:lang w:val="fr-FR"/>
              </w:rPr>
              <w:t>MenACWY</w:t>
            </w:r>
            <w:proofErr w:type="spellEnd"/>
            <w:r w:rsidRPr="0081481E">
              <w:rPr>
                <w:b/>
                <w:bCs/>
                <w:lang w:val="fr-FR"/>
              </w:rPr>
              <w:t>-D</w:t>
            </w:r>
            <w:r w:rsidR="00FC519C">
              <w:rPr>
                <w:b/>
                <w:bCs/>
                <w:lang w:val="fr-FR"/>
              </w:rPr>
              <w:t xml:space="preserve"> (</w:t>
            </w:r>
            <w:proofErr w:type="spellStart"/>
            <w:r w:rsidR="00FC519C">
              <w:rPr>
                <w:b/>
                <w:bCs/>
                <w:lang w:val="fr-FR"/>
              </w:rPr>
              <w:t>Menactra</w:t>
            </w:r>
            <w:proofErr w:type="spellEnd"/>
            <w:r w:rsidR="00FC519C">
              <w:rPr>
                <w:b/>
                <w:bCs/>
                <w:lang w:val="fr-FR"/>
              </w:rPr>
              <w:t>)</w:t>
            </w:r>
            <w:r w:rsidRPr="0081481E">
              <w:rPr>
                <w:b/>
                <w:bCs/>
                <w:lang w:val="fr-FR"/>
              </w:rPr>
              <w:t xml:space="preserve">, </w:t>
            </w:r>
            <w:proofErr w:type="spellStart"/>
            <w:r w:rsidRPr="0081481E">
              <w:rPr>
                <w:b/>
                <w:bCs/>
                <w:lang w:val="fr-FR"/>
              </w:rPr>
              <w:t>MenACWY</w:t>
            </w:r>
            <w:proofErr w:type="spellEnd"/>
            <w:r w:rsidRPr="0081481E">
              <w:rPr>
                <w:b/>
                <w:bCs/>
                <w:lang w:val="fr-FR"/>
              </w:rPr>
              <w:t>-CRM</w:t>
            </w:r>
            <w:r w:rsidR="00FC519C">
              <w:rPr>
                <w:b/>
                <w:bCs/>
                <w:lang w:val="fr-FR"/>
              </w:rPr>
              <w:t xml:space="preserve"> (</w:t>
            </w:r>
            <w:proofErr w:type="spellStart"/>
            <w:r w:rsidR="00FC519C">
              <w:rPr>
                <w:b/>
                <w:bCs/>
                <w:lang w:val="fr-FR"/>
              </w:rPr>
              <w:t>Menveo</w:t>
            </w:r>
            <w:proofErr w:type="spellEnd"/>
            <w:r w:rsidR="00FC519C">
              <w:rPr>
                <w:b/>
                <w:bCs/>
                <w:lang w:val="fr-FR"/>
              </w:rPr>
              <w:t>)</w:t>
            </w:r>
            <w:r w:rsidRPr="0081481E">
              <w:rPr>
                <w:b/>
                <w:bCs/>
                <w:lang w:val="fr-FR"/>
              </w:rPr>
              <w:t xml:space="preserve">, </w:t>
            </w:r>
            <w:proofErr w:type="spellStart"/>
            <w:r w:rsidRPr="0081481E">
              <w:rPr>
                <w:b/>
                <w:bCs/>
                <w:lang w:val="fr-FR"/>
              </w:rPr>
              <w:t>MenACWY</w:t>
            </w:r>
            <w:proofErr w:type="spellEnd"/>
            <w:r w:rsidRPr="0081481E">
              <w:rPr>
                <w:b/>
                <w:bCs/>
                <w:lang w:val="fr-FR"/>
              </w:rPr>
              <w:t>-T</w:t>
            </w:r>
            <w:r>
              <w:rPr>
                <w:b/>
                <w:bCs/>
                <w:lang w:val="fr-FR"/>
              </w:rPr>
              <w:t>T</w:t>
            </w:r>
            <w:r w:rsidR="00FC519C">
              <w:rPr>
                <w:b/>
                <w:bCs/>
                <w:lang w:val="fr-FR"/>
              </w:rPr>
              <w:t xml:space="preserve"> (</w:t>
            </w:r>
            <w:proofErr w:type="spellStart"/>
            <w:r w:rsidR="00FC519C">
              <w:rPr>
                <w:b/>
                <w:bCs/>
                <w:lang w:val="fr-FR"/>
              </w:rPr>
              <w:t>MenQuadfi</w:t>
            </w:r>
            <w:proofErr w:type="spellEnd"/>
            <w:r w:rsidR="00FC519C">
              <w:rPr>
                <w:b/>
                <w:bCs/>
                <w:lang w:val="fr-FR"/>
              </w:rPr>
              <w:t>)</w:t>
            </w:r>
          </w:p>
        </w:tc>
        <w:tc>
          <w:tcPr>
            <w:tcW w:w="315" w:type="dxa"/>
          </w:tcPr>
          <w:p w14:paraId="7CD66677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850" w:type="dxa"/>
          </w:tcPr>
          <w:p w14:paraId="4825E48E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880" w:type="dxa"/>
          </w:tcPr>
          <w:p w14:paraId="70BE0934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596" w:type="dxa"/>
          </w:tcPr>
          <w:p w14:paraId="45740621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534" w:type="dxa"/>
          </w:tcPr>
          <w:p w14:paraId="0F1BEBBE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626" w:type="dxa"/>
          </w:tcPr>
          <w:p w14:paraId="3D2FA400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209" w:type="dxa"/>
            <w:gridSpan w:val="2"/>
          </w:tcPr>
          <w:p w14:paraId="67B374E1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530" w:type="dxa"/>
            <w:gridSpan w:val="2"/>
          </w:tcPr>
          <w:p w14:paraId="6A97D69E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530" w:type="dxa"/>
            <w:gridSpan w:val="2"/>
          </w:tcPr>
          <w:p w14:paraId="5E116767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535" w:type="dxa"/>
          </w:tcPr>
          <w:p w14:paraId="5CB8CBDC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345" w:type="dxa"/>
          </w:tcPr>
          <w:p w14:paraId="387190E9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080" w:type="dxa"/>
          </w:tcPr>
          <w:p w14:paraId="77D11A40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900" w:type="dxa"/>
          </w:tcPr>
          <w:p w14:paraId="2BE900C3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810" w:type="dxa"/>
            <w:gridSpan w:val="2"/>
          </w:tcPr>
          <w:p w14:paraId="24CF07E4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810" w:type="dxa"/>
            <w:gridSpan w:val="3"/>
          </w:tcPr>
          <w:p w14:paraId="356E8182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810" w:type="dxa"/>
            <w:gridSpan w:val="2"/>
          </w:tcPr>
          <w:p w14:paraId="6B6B1D3C" w14:textId="77777777" w:rsidR="0081481E" w:rsidRPr="0081481E" w:rsidRDefault="0081481E" w:rsidP="00F469B9">
            <w:pPr>
              <w:rPr>
                <w:lang w:val="fr-FR"/>
              </w:rPr>
            </w:pPr>
          </w:p>
        </w:tc>
        <w:tc>
          <w:tcPr>
            <w:tcW w:w="1080" w:type="dxa"/>
          </w:tcPr>
          <w:p w14:paraId="074D6BCE" w14:textId="0265A495" w:rsidR="0081481E" w:rsidRPr="00F97CCB" w:rsidRDefault="00F97CCB" w:rsidP="00F469B9">
            <w:pPr>
              <w:rPr>
                <w:lang w:val="fr-FR"/>
              </w:rPr>
            </w:pPr>
            <w:proofErr w:type="spellStart"/>
            <w:r w:rsidRPr="00F97CCB">
              <w:rPr>
                <w:lang w:val="fr-FR"/>
              </w:rPr>
              <w:t>MenACWY</w:t>
            </w:r>
            <w:proofErr w:type="spellEnd"/>
            <w:r w:rsidRPr="00F97CCB">
              <w:rPr>
                <w:lang w:val="fr-FR"/>
              </w:rPr>
              <w:t>-D</w:t>
            </w:r>
            <w:r w:rsidR="00724765">
              <w:rPr>
                <w:lang w:val="fr-FR"/>
              </w:rPr>
              <w:t xml:space="preserve"> </w:t>
            </w:r>
            <w:r w:rsidRPr="00F97CCB">
              <w:rPr>
                <w:lang w:val="fr-FR"/>
              </w:rPr>
              <w:t>&gt;=</w:t>
            </w:r>
            <w:r w:rsidR="00724765">
              <w:rPr>
                <w:lang w:val="fr-FR"/>
              </w:rPr>
              <w:t xml:space="preserve"> </w:t>
            </w:r>
            <w:r w:rsidRPr="00F97CCB">
              <w:rPr>
                <w:lang w:val="fr-FR"/>
              </w:rPr>
              <w:t>9</w:t>
            </w:r>
            <w:r w:rsidR="00853EF7">
              <w:rPr>
                <w:lang w:val="fr-FR"/>
              </w:rPr>
              <w:t xml:space="preserve"> </w:t>
            </w:r>
            <w:proofErr w:type="gramStart"/>
            <w:r w:rsidRPr="00F97CCB">
              <w:rPr>
                <w:lang w:val="fr-FR"/>
              </w:rPr>
              <w:t>mon;</w:t>
            </w:r>
            <w:proofErr w:type="gramEnd"/>
            <w:r w:rsidRPr="00F97CCB">
              <w:rPr>
                <w:lang w:val="fr-FR"/>
              </w:rPr>
              <w:t xml:space="preserve"> </w:t>
            </w:r>
            <w:proofErr w:type="spellStart"/>
            <w:r w:rsidRPr="00F97CCB">
              <w:rPr>
                <w:lang w:val="fr-FR"/>
              </w:rPr>
              <w:t>MenACWY</w:t>
            </w:r>
            <w:proofErr w:type="spellEnd"/>
            <w:r w:rsidRPr="00F97CCB">
              <w:rPr>
                <w:lang w:val="fr-FR"/>
              </w:rPr>
              <w:t>-CR</w:t>
            </w:r>
            <w:r>
              <w:rPr>
                <w:lang w:val="fr-FR"/>
              </w:rPr>
              <w:t>M</w:t>
            </w:r>
            <w:r w:rsidR="00724765">
              <w:rPr>
                <w:lang w:val="fr-FR"/>
              </w:rPr>
              <w:t xml:space="preserve"> </w:t>
            </w:r>
            <w:r>
              <w:rPr>
                <w:lang w:val="fr-FR"/>
              </w:rPr>
              <w:t>&gt;=</w:t>
            </w:r>
            <w:r w:rsidR="00724765">
              <w:rPr>
                <w:lang w:val="fr-FR"/>
              </w:rPr>
              <w:t xml:space="preserve"> </w:t>
            </w:r>
            <w:r>
              <w:rPr>
                <w:lang w:val="fr-FR"/>
              </w:rPr>
              <w:t>2</w:t>
            </w:r>
            <w:r w:rsidR="00853EF7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mon ; </w:t>
            </w:r>
            <w:proofErr w:type="spellStart"/>
            <w:r>
              <w:rPr>
                <w:lang w:val="fr-FR"/>
              </w:rPr>
              <w:t>MenACWY</w:t>
            </w:r>
            <w:proofErr w:type="spellEnd"/>
            <w:r>
              <w:rPr>
                <w:lang w:val="fr-FR"/>
              </w:rPr>
              <w:t>-TT</w:t>
            </w:r>
            <w:r w:rsidR="00724765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&gt;= 2 </w:t>
            </w:r>
            <w:proofErr w:type="spellStart"/>
            <w:r>
              <w:rPr>
                <w:lang w:val="fr-FR"/>
              </w:rPr>
              <w:t>yrs</w:t>
            </w:r>
            <w:proofErr w:type="spellEnd"/>
            <w:r w:rsidR="00126533">
              <w:rPr>
                <w:lang w:val="fr-FR"/>
              </w:rPr>
              <w:t xml:space="preserve"> ; </w:t>
            </w:r>
            <w:proofErr w:type="spellStart"/>
            <w:r w:rsidR="00126533">
              <w:rPr>
                <w:lang w:val="fr-FR"/>
              </w:rPr>
              <w:t>MenACWY</w:t>
            </w:r>
            <w:proofErr w:type="spellEnd"/>
            <w:r w:rsidR="00126533">
              <w:rPr>
                <w:lang w:val="fr-FR"/>
              </w:rPr>
              <w:t xml:space="preserve"> vaccines are </w:t>
            </w:r>
            <w:proofErr w:type="spellStart"/>
            <w:r w:rsidR="00126533">
              <w:rPr>
                <w:lang w:val="fr-FR"/>
              </w:rPr>
              <w:t>interchangable</w:t>
            </w:r>
            <w:proofErr w:type="spellEnd"/>
          </w:p>
        </w:tc>
      </w:tr>
      <w:tr w:rsidR="0081481E" w14:paraId="23F324FF" w14:textId="77777777" w:rsidTr="002E14CD">
        <w:tc>
          <w:tcPr>
            <w:tcW w:w="18715" w:type="dxa"/>
            <w:gridSpan w:val="25"/>
          </w:tcPr>
          <w:p w14:paraId="29866591" w14:textId="77777777" w:rsidR="0081481E" w:rsidRDefault="0081481E" w:rsidP="00F469B9">
            <w:r>
              <w:rPr>
                <w:b/>
                <w:bCs/>
              </w:rPr>
              <w:t>Regular and catch-up schedule</w:t>
            </w:r>
          </w:p>
        </w:tc>
      </w:tr>
      <w:tr w:rsidR="002E14CD" w14:paraId="309803F8" w14:textId="77777777" w:rsidTr="004D7BE6">
        <w:tc>
          <w:tcPr>
            <w:tcW w:w="1275" w:type="dxa"/>
          </w:tcPr>
          <w:p w14:paraId="41DF22C1" w14:textId="77777777" w:rsidR="0081481E" w:rsidRDefault="0081481E" w:rsidP="00F469B9"/>
        </w:tc>
        <w:tc>
          <w:tcPr>
            <w:tcW w:w="315" w:type="dxa"/>
          </w:tcPr>
          <w:p w14:paraId="284510F8" w14:textId="2C0B886F" w:rsidR="0081481E" w:rsidRDefault="00E52A19" w:rsidP="00F469B9">
            <w:ins w:id="4" w:author="Xia Jing" w:date="2024-04-24T08:32:00Z">
              <w:r>
                <w:t>1</w:t>
              </w:r>
            </w:ins>
          </w:p>
        </w:tc>
        <w:tc>
          <w:tcPr>
            <w:tcW w:w="850" w:type="dxa"/>
          </w:tcPr>
          <w:p w14:paraId="7CA8BF2D" w14:textId="6760E490" w:rsidR="0081481E" w:rsidRDefault="00FC519C" w:rsidP="00F469B9">
            <w:r>
              <w:t>&gt;</w:t>
            </w:r>
            <w:r w:rsidR="0081481E">
              <w:t>=</w:t>
            </w:r>
            <w:r>
              <w:t>11</w:t>
            </w:r>
            <w:r w:rsidR="0081481E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70BB0D51" w14:textId="41189FEA" w:rsidR="0081481E" w:rsidRDefault="00FC519C" w:rsidP="00F469B9">
            <w:r>
              <w:t xml:space="preserve">&lt;=12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52FAD2E3" w14:textId="77777777" w:rsidR="0081481E" w:rsidRDefault="0081481E" w:rsidP="00F469B9"/>
        </w:tc>
        <w:tc>
          <w:tcPr>
            <w:tcW w:w="534" w:type="dxa"/>
          </w:tcPr>
          <w:p w14:paraId="7B792F0B" w14:textId="77777777" w:rsidR="0081481E" w:rsidRDefault="0081481E" w:rsidP="00F469B9">
            <w:r>
              <w:t>N</w:t>
            </w:r>
          </w:p>
        </w:tc>
        <w:tc>
          <w:tcPr>
            <w:tcW w:w="626" w:type="dxa"/>
          </w:tcPr>
          <w:p w14:paraId="730EBE5E" w14:textId="77777777" w:rsidR="0081481E" w:rsidRDefault="0081481E" w:rsidP="00F469B9"/>
        </w:tc>
        <w:tc>
          <w:tcPr>
            <w:tcW w:w="1209" w:type="dxa"/>
            <w:gridSpan w:val="2"/>
          </w:tcPr>
          <w:p w14:paraId="17AA0247" w14:textId="77777777" w:rsidR="0081481E" w:rsidRDefault="0081481E" w:rsidP="00F469B9"/>
        </w:tc>
        <w:tc>
          <w:tcPr>
            <w:tcW w:w="1530" w:type="dxa"/>
            <w:gridSpan w:val="2"/>
          </w:tcPr>
          <w:p w14:paraId="70262772" w14:textId="77777777" w:rsidR="0081481E" w:rsidRDefault="0081481E" w:rsidP="00F469B9"/>
        </w:tc>
        <w:tc>
          <w:tcPr>
            <w:tcW w:w="1530" w:type="dxa"/>
            <w:gridSpan w:val="2"/>
          </w:tcPr>
          <w:p w14:paraId="02C42F76" w14:textId="77777777" w:rsidR="0081481E" w:rsidRDefault="0081481E" w:rsidP="00F469B9"/>
        </w:tc>
        <w:tc>
          <w:tcPr>
            <w:tcW w:w="1535" w:type="dxa"/>
          </w:tcPr>
          <w:p w14:paraId="3B5D7CD6" w14:textId="77777777" w:rsidR="0081481E" w:rsidRDefault="0081481E" w:rsidP="00F469B9"/>
        </w:tc>
        <w:tc>
          <w:tcPr>
            <w:tcW w:w="1345" w:type="dxa"/>
          </w:tcPr>
          <w:p w14:paraId="0C8AF5B7" w14:textId="77777777" w:rsidR="0081481E" w:rsidRDefault="0081481E" w:rsidP="00F469B9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4A011B09" w14:textId="0DC9DF1B" w:rsidR="0081481E" w:rsidRDefault="0081481E" w:rsidP="00F469B9">
            <w:r>
              <w:t>Schedule 2</w:t>
            </w:r>
            <w:r w:rsidRPr="00AD1591">
              <w:rPr>
                <w:vertAlign w:val="superscript"/>
              </w:rPr>
              <w:t>nd</w:t>
            </w:r>
            <w:r>
              <w:t xml:space="preserve"> dose when age = </w:t>
            </w:r>
            <w:r w:rsidR="00FC519C">
              <w:t xml:space="preserve">16 </w:t>
            </w:r>
            <w:proofErr w:type="spellStart"/>
            <w:r w:rsidR="00FC519C">
              <w:t>yrs</w:t>
            </w:r>
            <w:proofErr w:type="spellEnd"/>
          </w:p>
        </w:tc>
        <w:tc>
          <w:tcPr>
            <w:tcW w:w="900" w:type="dxa"/>
          </w:tcPr>
          <w:p w14:paraId="277712E5" w14:textId="77777777" w:rsidR="0081481E" w:rsidRDefault="0081481E" w:rsidP="00F469B9"/>
        </w:tc>
        <w:tc>
          <w:tcPr>
            <w:tcW w:w="810" w:type="dxa"/>
            <w:gridSpan w:val="2"/>
          </w:tcPr>
          <w:p w14:paraId="1E1CA0E1" w14:textId="77777777" w:rsidR="0081481E" w:rsidRDefault="0081481E" w:rsidP="00F469B9"/>
        </w:tc>
        <w:tc>
          <w:tcPr>
            <w:tcW w:w="810" w:type="dxa"/>
            <w:gridSpan w:val="3"/>
          </w:tcPr>
          <w:p w14:paraId="4B54885E" w14:textId="77777777" w:rsidR="0081481E" w:rsidRDefault="0081481E" w:rsidP="00F469B9"/>
        </w:tc>
        <w:tc>
          <w:tcPr>
            <w:tcW w:w="810" w:type="dxa"/>
            <w:gridSpan w:val="2"/>
          </w:tcPr>
          <w:p w14:paraId="05005392" w14:textId="77777777" w:rsidR="0081481E" w:rsidRDefault="0081481E" w:rsidP="00F469B9"/>
        </w:tc>
        <w:tc>
          <w:tcPr>
            <w:tcW w:w="1080" w:type="dxa"/>
          </w:tcPr>
          <w:p w14:paraId="7892BE36" w14:textId="77777777" w:rsidR="0081481E" w:rsidRDefault="0081481E" w:rsidP="00F469B9"/>
        </w:tc>
      </w:tr>
      <w:tr w:rsidR="002E14CD" w14:paraId="397F17AC" w14:textId="77777777" w:rsidTr="004D7BE6">
        <w:tc>
          <w:tcPr>
            <w:tcW w:w="1275" w:type="dxa"/>
          </w:tcPr>
          <w:p w14:paraId="304A9617" w14:textId="77777777" w:rsidR="00796641" w:rsidRDefault="00796641" w:rsidP="00796641"/>
        </w:tc>
        <w:tc>
          <w:tcPr>
            <w:tcW w:w="315" w:type="dxa"/>
          </w:tcPr>
          <w:p w14:paraId="386CCD6B" w14:textId="51E66CD9" w:rsidR="00796641" w:rsidRDefault="00E52A19" w:rsidP="00796641">
            <w:ins w:id="5" w:author="Xia Jing" w:date="2024-04-24T08:32:00Z">
              <w:r>
                <w:t>2</w:t>
              </w:r>
            </w:ins>
          </w:p>
        </w:tc>
        <w:tc>
          <w:tcPr>
            <w:tcW w:w="850" w:type="dxa"/>
          </w:tcPr>
          <w:p w14:paraId="41114C46" w14:textId="0F1B6402" w:rsidR="00796641" w:rsidRDefault="00796641" w:rsidP="00796641">
            <w:r>
              <w:t xml:space="preserve">&gt;=11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4FA8016E" w14:textId="550BE6A4" w:rsidR="00796641" w:rsidRDefault="00796641" w:rsidP="00796641">
            <w:r>
              <w:t xml:space="preserve">&lt;= 12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7B4BB74B" w14:textId="311A004D" w:rsidR="00796641" w:rsidRDefault="00B731CB" w:rsidP="00796641">
            <w:r>
              <w:t>With no ongoing risk</w:t>
            </w:r>
            <w:r w:rsidR="00A268A6">
              <w:t xml:space="preserve"> of meningococcal disease</w:t>
            </w:r>
          </w:p>
        </w:tc>
        <w:tc>
          <w:tcPr>
            <w:tcW w:w="534" w:type="dxa"/>
          </w:tcPr>
          <w:p w14:paraId="22C3AC63" w14:textId="449C09E1" w:rsidR="00796641" w:rsidRDefault="00796641" w:rsidP="00796641">
            <w:r>
              <w:t>Y</w:t>
            </w:r>
          </w:p>
        </w:tc>
        <w:tc>
          <w:tcPr>
            <w:tcW w:w="626" w:type="dxa"/>
          </w:tcPr>
          <w:p w14:paraId="47B91A6C" w14:textId="77777777" w:rsidR="00796641" w:rsidRDefault="00796641" w:rsidP="00796641"/>
        </w:tc>
        <w:tc>
          <w:tcPr>
            <w:tcW w:w="1209" w:type="dxa"/>
            <w:gridSpan w:val="2"/>
          </w:tcPr>
          <w:p w14:paraId="23376D83" w14:textId="5CFCD0F5" w:rsidR="00796641" w:rsidRDefault="007D2AAD" w:rsidP="00796641">
            <w:r>
              <w:t xml:space="preserve">At age of </w:t>
            </w:r>
            <w:proofErr w:type="gramStart"/>
            <w:r>
              <w:t xml:space="preserve">&lt; </w:t>
            </w:r>
            <w:r w:rsidR="00796641">
              <w:t xml:space="preserve"> 10</w:t>
            </w:r>
            <w:proofErr w:type="gramEnd"/>
            <w:r w:rsidR="00AF492F">
              <w:t xml:space="preserve"> </w:t>
            </w:r>
            <w:proofErr w:type="spellStart"/>
            <w:r w:rsidR="00796641">
              <w:t>yrs</w:t>
            </w:r>
            <w:proofErr w:type="spellEnd"/>
          </w:p>
        </w:tc>
        <w:tc>
          <w:tcPr>
            <w:tcW w:w="1530" w:type="dxa"/>
            <w:gridSpan w:val="2"/>
          </w:tcPr>
          <w:p w14:paraId="207110FC" w14:textId="77777777" w:rsidR="00796641" w:rsidRDefault="00796641" w:rsidP="00796641"/>
        </w:tc>
        <w:tc>
          <w:tcPr>
            <w:tcW w:w="1530" w:type="dxa"/>
            <w:gridSpan w:val="2"/>
          </w:tcPr>
          <w:p w14:paraId="2CA55795" w14:textId="77777777" w:rsidR="00796641" w:rsidRDefault="00796641" w:rsidP="00796641"/>
        </w:tc>
        <w:tc>
          <w:tcPr>
            <w:tcW w:w="1535" w:type="dxa"/>
          </w:tcPr>
          <w:p w14:paraId="5E1DC645" w14:textId="77777777" w:rsidR="00796641" w:rsidRDefault="00796641" w:rsidP="00796641"/>
        </w:tc>
        <w:tc>
          <w:tcPr>
            <w:tcW w:w="1345" w:type="dxa"/>
          </w:tcPr>
          <w:p w14:paraId="374C286C" w14:textId="6EF520D3" w:rsidR="00796641" w:rsidRDefault="00796641" w:rsidP="00796641">
            <w:r>
              <w:t xml:space="preserve">Admin </w:t>
            </w:r>
            <w:r w:rsidR="00B731CB">
              <w:t>a</w:t>
            </w:r>
            <w:r>
              <w:t xml:space="preserve"> dose</w:t>
            </w:r>
          </w:p>
        </w:tc>
        <w:tc>
          <w:tcPr>
            <w:tcW w:w="1080" w:type="dxa"/>
          </w:tcPr>
          <w:p w14:paraId="7FB78B86" w14:textId="7560D5D6" w:rsidR="00796641" w:rsidRDefault="00796641" w:rsidP="00796641">
            <w:r>
              <w:t xml:space="preserve">Schedule </w:t>
            </w:r>
            <w:r w:rsidR="00B731CB">
              <w:t xml:space="preserve">another </w:t>
            </w:r>
            <w:r>
              <w:t xml:space="preserve">dose when age = 16 </w:t>
            </w:r>
            <w:proofErr w:type="spellStart"/>
            <w:r>
              <w:t>yrs</w:t>
            </w:r>
            <w:proofErr w:type="spellEnd"/>
          </w:p>
        </w:tc>
        <w:tc>
          <w:tcPr>
            <w:tcW w:w="900" w:type="dxa"/>
          </w:tcPr>
          <w:p w14:paraId="3F70A125" w14:textId="77777777" w:rsidR="00796641" w:rsidRDefault="00796641" w:rsidP="00796641"/>
        </w:tc>
        <w:tc>
          <w:tcPr>
            <w:tcW w:w="810" w:type="dxa"/>
            <w:gridSpan w:val="2"/>
          </w:tcPr>
          <w:p w14:paraId="5EE2DFE2" w14:textId="77777777" w:rsidR="00796641" w:rsidRDefault="00796641" w:rsidP="00796641"/>
        </w:tc>
        <w:tc>
          <w:tcPr>
            <w:tcW w:w="810" w:type="dxa"/>
            <w:gridSpan w:val="3"/>
          </w:tcPr>
          <w:p w14:paraId="40B3B9F8" w14:textId="77777777" w:rsidR="00796641" w:rsidRDefault="00796641" w:rsidP="00796641"/>
        </w:tc>
        <w:tc>
          <w:tcPr>
            <w:tcW w:w="810" w:type="dxa"/>
            <w:gridSpan w:val="2"/>
          </w:tcPr>
          <w:p w14:paraId="49F222E7" w14:textId="77777777" w:rsidR="00796641" w:rsidRDefault="00796641" w:rsidP="00796641"/>
        </w:tc>
        <w:tc>
          <w:tcPr>
            <w:tcW w:w="1080" w:type="dxa"/>
          </w:tcPr>
          <w:p w14:paraId="6931E084" w14:textId="77777777" w:rsidR="00796641" w:rsidRDefault="00796641" w:rsidP="00796641"/>
        </w:tc>
      </w:tr>
      <w:tr w:rsidR="00402054" w14:paraId="42C43B76" w14:textId="77777777" w:rsidTr="004D7BE6">
        <w:tc>
          <w:tcPr>
            <w:tcW w:w="1275" w:type="dxa"/>
          </w:tcPr>
          <w:p w14:paraId="6247AD62" w14:textId="77777777" w:rsidR="000076CA" w:rsidRDefault="000076CA" w:rsidP="00796641"/>
        </w:tc>
        <w:tc>
          <w:tcPr>
            <w:tcW w:w="315" w:type="dxa"/>
          </w:tcPr>
          <w:p w14:paraId="72D37997" w14:textId="74EC05A3" w:rsidR="000076CA" w:rsidRDefault="00E52A19" w:rsidP="00796641">
            <w:ins w:id="6" w:author="Xia Jing" w:date="2024-04-24T08:32:00Z">
              <w:r>
                <w:t>3</w:t>
              </w:r>
            </w:ins>
          </w:p>
        </w:tc>
        <w:tc>
          <w:tcPr>
            <w:tcW w:w="850" w:type="dxa"/>
          </w:tcPr>
          <w:p w14:paraId="35EC92C3" w14:textId="5C0AAD7A" w:rsidR="000076CA" w:rsidRDefault="000076CA" w:rsidP="00796641">
            <w:r>
              <w:t xml:space="preserve">&gt;= 11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4FC714E3" w14:textId="1DA20F4C" w:rsidR="000076CA" w:rsidRDefault="000076CA" w:rsidP="00796641">
            <w:r>
              <w:t xml:space="preserve">&lt;= 12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3791E56" w14:textId="77777777" w:rsidR="000076CA" w:rsidRDefault="000076CA" w:rsidP="00796641"/>
        </w:tc>
        <w:tc>
          <w:tcPr>
            <w:tcW w:w="534" w:type="dxa"/>
          </w:tcPr>
          <w:p w14:paraId="788D82DC" w14:textId="6D319C5D" w:rsidR="000076CA" w:rsidRDefault="000076CA" w:rsidP="00796641">
            <w:r>
              <w:t>Y</w:t>
            </w:r>
          </w:p>
        </w:tc>
        <w:tc>
          <w:tcPr>
            <w:tcW w:w="626" w:type="dxa"/>
          </w:tcPr>
          <w:p w14:paraId="67E225E9" w14:textId="77777777" w:rsidR="000076CA" w:rsidRDefault="000076CA" w:rsidP="00796641"/>
        </w:tc>
        <w:tc>
          <w:tcPr>
            <w:tcW w:w="1209" w:type="dxa"/>
            <w:gridSpan w:val="2"/>
          </w:tcPr>
          <w:p w14:paraId="69D53C60" w14:textId="69E92B41" w:rsidR="000076CA" w:rsidRDefault="000076CA" w:rsidP="00796641">
            <w:r>
              <w:t xml:space="preserve">At age </w:t>
            </w:r>
            <w:r w:rsidR="00637154">
              <w:t xml:space="preserve">of </w:t>
            </w:r>
            <w:r w:rsidR="007D2AAD">
              <w:t>=</w:t>
            </w:r>
            <w:r>
              <w:t xml:space="preserve">10 </w:t>
            </w:r>
            <w:proofErr w:type="spellStart"/>
            <w:r>
              <w:t>yrs</w:t>
            </w:r>
            <w:proofErr w:type="spellEnd"/>
          </w:p>
        </w:tc>
        <w:tc>
          <w:tcPr>
            <w:tcW w:w="1530" w:type="dxa"/>
            <w:gridSpan w:val="2"/>
          </w:tcPr>
          <w:p w14:paraId="347A1BD2" w14:textId="77777777" w:rsidR="000076CA" w:rsidRDefault="000076CA" w:rsidP="00796641"/>
        </w:tc>
        <w:tc>
          <w:tcPr>
            <w:tcW w:w="1530" w:type="dxa"/>
            <w:gridSpan w:val="2"/>
          </w:tcPr>
          <w:p w14:paraId="4B8A252D" w14:textId="77777777" w:rsidR="000076CA" w:rsidRDefault="000076CA" w:rsidP="00796641"/>
        </w:tc>
        <w:tc>
          <w:tcPr>
            <w:tcW w:w="1535" w:type="dxa"/>
          </w:tcPr>
          <w:p w14:paraId="0DC0F9AE" w14:textId="77777777" w:rsidR="000076CA" w:rsidRDefault="000076CA" w:rsidP="00796641"/>
        </w:tc>
        <w:tc>
          <w:tcPr>
            <w:tcW w:w="1345" w:type="dxa"/>
          </w:tcPr>
          <w:p w14:paraId="3F3742E1" w14:textId="0AFCD99A" w:rsidR="000076CA" w:rsidRDefault="00535815" w:rsidP="00796641">
            <w:r>
              <w:t xml:space="preserve">Schedule a dose at age 16 </w:t>
            </w:r>
            <w:proofErr w:type="spellStart"/>
            <w:r>
              <w:t>yrs</w:t>
            </w:r>
            <w:proofErr w:type="spellEnd"/>
          </w:p>
        </w:tc>
        <w:tc>
          <w:tcPr>
            <w:tcW w:w="1080" w:type="dxa"/>
          </w:tcPr>
          <w:p w14:paraId="460D9432" w14:textId="2ABB1806" w:rsidR="000076CA" w:rsidRDefault="000076CA" w:rsidP="00796641"/>
        </w:tc>
        <w:tc>
          <w:tcPr>
            <w:tcW w:w="900" w:type="dxa"/>
          </w:tcPr>
          <w:p w14:paraId="11FB0F91" w14:textId="77777777" w:rsidR="000076CA" w:rsidRDefault="000076CA" w:rsidP="00796641"/>
        </w:tc>
        <w:tc>
          <w:tcPr>
            <w:tcW w:w="810" w:type="dxa"/>
            <w:gridSpan w:val="2"/>
          </w:tcPr>
          <w:p w14:paraId="6790F980" w14:textId="77777777" w:rsidR="000076CA" w:rsidRDefault="000076CA" w:rsidP="00796641"/>
        </w:tc>
        <w:tc>
          <w:tcPr>
            <w:tcW w:w="810" w:type="dxa"/>
            <w:gridSpan w:val="3"/>
          </w:tcPr>
          <w:p w14:paraId="3FC09CCF" w14:textId="77777777" w:rsidR="000076CA" w:rsidRDefault="000076CA" w:rsidP="00796641"/>
        </w:tc>
        <w:tc>
          <w:tcPr>
            <w:tcW w:w="810" w:type="dxa"/>
            <w:gridSpan w:val="2"/>
          </w:tcPr>
          <w:p w14:paraId="5B4C8DF6" w14:textId="77777777" w:rsidR="000076CA" w:rsidRDefault="000076CA" w:rsidP="00796641"/>
        </w:tc>
        <w:tc>
          <w:tcPr>
            <w:tcW w:w="1080" w:type="dxa"/>
          </w:tcPr>
          <w:p w14:paraId="22EEEB43" w14:textId="77777777" w:rsidR="000076CA" w:rsidRDefault="000076CA" w:rsidP="00796641"/>
        </w:tc>
      </w:tr>
      <w:tr w:rsidR="002E14CD" w14:paraId="6A6C079B" w14:textId="77777777" w:rsidTr="004D7BE6">
        <w:tc>
          <w:tcPr>
            <w:tcW w:w="1275" w:type="dxa"/>
          </w:tcPr>
          <w:p w14:paraId="5EBA8A75" w14:textId="77777777" w:rsidR="00FC519C" w:rsidRDefault="00FC519C" w:rsidP="00F469B9"/>
        </w:tc>
        <w:tc>
          <w:tcPr>
            <w:tcW w:w="315" w:type="dxa"/>
          </w:tcPr>
          <w:p w14:paraId="355E8937" w14:textId="49E6D48E" w:rsidR="00FC519C" w:rsidRDefault="00E52A19" w:rsidP="00F469B9">
            <w:ins w:id="7" w:author="Xia Jing" w:date="2024-04-24T08:32:00Z">
              <w:r>
                <w:t>4</w:t>
              </w:r>
            </w:ins>
          </w:p>
        </w:tc>
        <w:tc>
          <w:tcPr>
            <w:tcW w:w="850" w:type="dxa"/>
          </w:tcPr>
          <w:p w14:paraId="06C2CD3D" w14:textId="2F8E3B53" w:rsidR="00FC519C" w:rsidRDefault="00C216A0" w:rsidP="00F469B9">
            <w:r>
              <w:t xml:space="preserve">= 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7A4850DC" w14:textId="77777777" w:rsidR="00FC519C" w:rsidRDefault="00FC519C" w:rsidP="00F469B9"/>
        </w:tc>
        <w:tc>
          <w:tcPr>
            <w:tcW w:w="1596" w:type="dxa"/>
          </w:tcPr>
          <w:p w14:paraId="4352EE80" w14:textId="77777777" w:rsidR="00FC519C" w:rsidRDefault="00FC519C" w:rsidP="00F469B9"/>
        </w:tc>
        <w:tc>
          <w:tcPr>
            <w:tcW w:w="534" w:type="dxa"/>
          </w:tcPr>
          <w:p w14:paraId="5F94719A" w14:textId="7E86B94A" w:rsidR="00FC519C" w:rsidRDefault="00C216A0" w:rsidP="00F469B9">
            <w:r>
              <w:t>Y</w:t>
            </w:r>
          </w:p>
        </w:tc>
        <w:tc>
          <w:tcPr>
            <w:tcW w:w="626" w:type="dxa"/>
          </w:tcPr>
          <w:p w14:paraId="5CD6F743" w14:textId="4B6A6382" w:rsidR="00FC519C" w:rsidRDefault="00FC519C" w:rsidP="00F469B9"/>
        </w:tc>
        <w:tc>
          <w:tcPr>
            <w:tcW w:w="1209" w:type="dxa"/>
            <w:gridSpan w:val="2"/>
          </w:tcPr>
          <w:p w14:paraId="3DD8A8C5" w14:textId="76483A1D" w:rsidR="00FC519C" w:rsidRDefault="007D2AAD" w:rsidP="00F469B9">
            <w:r>
              <w:t>A</w:t>
            </w:r>
            <w:r w:rsidR="00535815">
              <w:t xml:space="preserve">t </w:t>
            </w:r>
            <w:r w:rsidR="00AF492F">
              <w:t>age of</w:t>
            </w:r>
            <w:r w:rsidR="00C216A0">
              <w:t xml:space="preserve"> </w:t>
            </w:r>
            <w:r>
              <w:t>&lt;=</w:t>
            </w:r>
            <w:r w:rsidR="00C216A0">
              <w:t xml:space="preserve">12 </w:t>
            </w:r>
            <w:proofErr w:type="spellStart"/>
            <w:r w:rsidR="00C216A0">
              <w:t>yrs</w:t>
            </w:r>
            <w:proofErr w:type="spellEnd"/>
            <w:r w:rsidR="000562EC">
              <w:t xml:space="preserve"> OR &gt;= 8 </w:t>
            </w:r>
            <w:proofErr w:type="spellStart"/>
            <w:r w:rsidR="000562EC">
              <w:t>wks</w:t>
            </w:r>
            <w:proofErr w:type="spellEnd"/>
            <w:r w:rsidR="000562EC">
              <w:t xml:space="preserve"> </w:t>
            </w:r>
            <w:r w:rsidR="00535815">
              <w:t xml:space="preserve">from </w:t>
            </w:r>
            <w:r w:rsidR="002C46D3">
              <w:t xml:space="preserve">the most recent </w:t>
            </w:r>
            <w:r w:rsidR="00535815">
              <w:t>dose</w:t>
            </w:r>
          </w:p>
        </w:tc>
        <w:tc>
          <w:tcPr>
            <w:tcW w:w="1530" w:type="dxa"/>
            <w:gridSpan w:val="2"/>
          </w:tcPr>
          <w:p w14:paraId="3BCF68D4" w14:textId="77777777" w:rsidR="00FC519C" w:rsidRDefault="00FC519C" w:rsidP="00F469B9"/>
        </w:tc>
        <w:tc>
          <w:tcPr>
            <w:tcW w:w="1530" w:type="dxa"/>
            <w:gridSpan w:val="2"/>
          </w:tcPr>
          <w:p w14:paraId="1EF57000" w14:textId="77777777" w:rsidR="00FC519C" w:rsidRDefault="00FC519C" w:rsidP="00F469B9"/>
        </w:tc>
        <w:tc>
          <w:tcPr>
            <w:tcW w:w="1535" w:type="dxa"/>
          </w:tcPr>
          <w:p w14:paraId="48D66174" w14:textId="77777777" w:rsidR="00FC519C" w:rsidRDefault="00FC519C" w:rsidP="00F469B9"/>
        </w:tc>
        <w:tc>
          <w:tcPr>
            <w:tcW w:w="1345" w:type="dxa"/>
          </w:tcPr>
          <w:p w14:paraId="6365747B" w14:textId="2C65126A" w:rsidR="00FC519C" w:rsidRDefault="00C216A0" w:rsidP="00F469B9">
            <w:r>
              <w:t>Admin 2</w:t>
            </w:r>
            <w:r w:rsidRPr="00C216A0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80" w:type="dxa"/>
          </w:tcPr>
          <w:p w14:paraId="46328E9D" w14:textId="77777777" w:rsidR="00FC519C" w:rsidRDefault="00FC519C" w:rsidP="00F469B9"/>
        </w:tc>
        <w:tc>
          <w:tcPr>
            <w:tcW w:w="900" w:type="dxa"/>
          </w:tcPr>
          <w:p w14:paraId="1C960783" w14:textId="77777777" w:rsidR="00FC519C" w:rsidRDefault="00FC519C" w:rsidP="00F469B9"/>
        </w:tc>
        <w:tc>
          <w:tcPr>
            <w:tcW w:w="810" w:type="dxa"/>
            <w:gridSpan w:val="2"/>
          </w:tcPr>
          <w:p w14:paraId="42AAE456" w14:textId="77777777" w:rsidR="00FC519C" w:rsidRDefault="00FC519C" w:rsidP="00F469B9"/>
        </w:tc>
        <w:tc>
          <w:tcPr>
            <w:tcW w:w="810" w:type="dxa"/>
            <w:gridSpan w:val="3"/>
          </w:tcPr>
          <w:p w14:paraId="3106967A" w14:textId="77777777" w:rsidR="00FC519C" w:rsidRDefault="00FC519C" w:rsidP="00F469B9"/>
        </w:tc>
        <w:tc>
          <w:tcPr>
            <w:tcW w:w="810" w:type="dxa"/>
            <w:gridSpan w:val="2"/>
          </w:tcPr>
          <w:p w14:paraId="64C79AFD" w14:textId="77777777" w:rsidR="00FC519C" w:rsidRDefault="00FC519C" w:rsidP="00F469B9"/>
        </w:tc>
        <w:tc>
          <w:tcPr>
            <w:tcW w:w="1080" w:type="dxa"/>
          </w:tcPr>
          <w:p w14:paraId="5891BF7D" w14:textId="77777777" w:rsidR="00FC519C" w:rsidRDefault="00FC519C" w:rsidP="00F469B9"/>
        </w:tc>
      </w:tr>
      <w:tr w:rsidR="002E14CD" w14:paraId="5AD2BF2F" w14:textId="77777777" w:rsidTr="004D7BE6">
        <w:tc>
          <w:tcPr>
            <w:tcW w:w="1275" w:type="dxa"/>
          </w:tcPr>
          <w:p w14:paraId="556A5AE1" w14:textId="77777777" w:rsidR="00453B4B" w:rsidRDefault="00453B4B" w:rsidP="00F469B9"/>
        </w:tc>
        <w:tc>
          <w:tcPr>
            <w:tcW w:w="315" w:type="dxa"/>
          </w:tcPr>
          <w:p w14:paraId="6C2D5376" w14:textId="445CBE58" w:rsidR="00453B4B" w:rsidRDefault="00E52A19" w:rsidP="00F469B9">
            <w:ins w:id="8" w:author="Xia Jing" w:date="2024-04-24T08:32:00Z">
              <w:r>
                <w:t>5</w:t>
              </w:r>
            </w:ins>
          </w:p>
        </w:tc>
        <w:tc>
          <w:tcPr>
            <w:tcW w:w="850" w:type="dxa"/>
          </w:tcPr>
          <w:p w14:paraId="21E7BB06" w14:textId="4F63420A" w:rsidR="00453B4B" w:rsidRDefault="00CB651D" w:rsidP="00F469B9">
            <w:r>
              <w:t xml:space="preserve">&gt;=13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1FE910C" w14:textId="764074EC" w:rsidR="00453B4B" w:rsidRDefault="00CB651D" w:rsidP="00F469B9">
            <w:r>
              <w:t xml:space="preserve">&lt;= 15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E0F5838" w14:textId="77777777" w:rsidR="00453B4B" w:rsidRDefault="00453B4B" w:rsidP="00F469B9"/>
        </w:tc>
        <w:tc>
          <w:tcPr>
            <w:tcW w:w="534" w:type="dxa"/>
          </w:tcPr>
          <w:p w14:paraId="1DB83489" w14:textId="21D278F3" w:rsidR="00453B4B" w:rsidRDefault="00CB651D" w:rsidP="00F469B9">
            <w:r>
              <w:t>N</w:t>
            </w:r>
          </w:p>
        </w:tc>
        <w:tc>
          <w:tcPr>
            <w:tcW w:w="626" w:type="dxa"/>
          </w:tcPr>
          <w:p w14:paraId="3EC43D97" w14:textId="77777777" w:rsidR="00453B4B" w:rsidRDefault="00453B4B" w:rsidP="00F469B9"/>
        </w:tc>
        <w:tc>
          <w:tcPr>
            <w:tcW w:w="1209" w:type="dxa"/>
            <w:gridSpan w:val="2"/>
          </w:tcPr>
          <w:p w14:paraId="097BB12F" w14:textId="77777777" w:rsidR="00453B4B" w:rsidRDefault="00453B4B" w:rsidP="00F469B9"/>
        </w:tc>
        <w:tc>
          <w:tcPr>
            <w:tcW w:w="1530" w:type="dxa"/>
            <w:gridSpan w:val="2"/>
          </w:tcPr>
          <w:p w14:paraId="69491E0E" w14:textId="77777777" w:rsidR="00453B4B" w:rsidRDefault="00453B4B" w:rsidP="00F469B9"/>
        </w:tc>
        <w:tc>
          <w:tcPr>
            <w:tcW w:w="1530" w:type="dxa"/>
            <w:gridSpan w:val="2"/>
          </w:tcPr>
          <w:p w14:paraId="3512F1F4" w14:textId="77777777" w:rsidR="00453B4B" w:rsidRDefault="00453B4B" w:rsidP="00F469B9"/>
        </w:tc>
        <w:tc>
          <w:tcPr>
            <w:tcW w:w="1535" w:type="dxa"/>
          </w:tcPr>
          <w:p w14:paraId="32D8E293" w14:textId="77777777" w:rsidR="00453B4B" w:rsidRDefault="00453B4B" w:rsidP="00F469B9"/>
        </w:tc>
        <w:tc>
          <w:tcPr>
            <w:tcW w:w="1345" w:type="dxa"/>
          </w:tcPr>
          <w:p w14:paraId="4578FF70" w14:textId="5DB297D2" w:rsidR="00453B4B" w:rsidRDefault="00CB651D" w:rsidP="00F469B9">
            <w:r>
              <w:t>Admin 1</w:t>
            </w:r>
            <w:proofErr w:type="gramStart"/>
            <w:r w:rsidRPr="00CB651D">
              <w:rPr>
                <w:vertAlign w:val="superscript"/>
              </w:rPr>
              <w:t>st</w:t>
            </w:r>
            <w:r>
              <w:t xml:space="preserve">  dose</w:t>
            </w:r>
            <w:proofErr w:type="gramEnd"/>
          </w:p>
        </w:tc>
        <w:tc>
          <w:tcPr>
            <w:tcW w:w="1080" w:type="dxa"/>
          </w:tcPr>
          <w:p w14:paraId="4DEC43F4" w14:textId="2B3BFCC9" w:rsidR="00453B4B" w:rsidRDefault="00CB651D" w:rsidP="00F469B9">
            <w:r>
              <w:t xml:space="preserve">Schedule a booster (&gt;= 8 </w:t>
            </w:r>
            <w:proofErr w:type="spellStart"/>
            <w:r>
              <w:t>wks</w:t>
            </w:r>
            <w:proofErr w:type="spellEnd"/>
            <w:r>
              <w:t xml:space="preserve"> from now) </w:t>
            </w:r>
            <w:r w:rsidR="00F77D73">
              <w:t>AND</w:t>
            </w:r>
            <w:r>
              <w:t xml:space="preserve"> (at age of 16-18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BF7C06D" w14:textId="77777777" w:rsidR="00453B4B" w:rsidRDefault="00453B4B" w:rsidP="00F469B9"/>
        </w:tc>
        <w:tc>
          <w:tcPr>
            <w:tcW w:w="810" w:type="dxa"/>
            <w:gridSpan w:val="2"/>
          </w:tcPr>
          <w:p w14:paraId="6A9E1F2A" w14:textId="77777777" w:rsidR="00453B4B" w:rsidRDefault="00453B4B" w:rsidP="00F469B9"/>
        </w:tc>
        <w:tc>
          <w:tcPr>
            <w:tcW w:w="810" w:type="dxa"/>
            <w:gridSpan w:val="3"/>
          </w:tcPr>
          <w:p w14:paraId="4F1E7AFA" w14:textId="77777777" w:rsidR="00453B4B" w:rsidRDefault="00453B4B" w:rsidP="00F469B9"/>
        </w:tc>
        <w:tc>
          <w:tcPr>
            <w:tcW w:w="810" w:type="dxa"/>
            <w:gridSpan w:val="2"/>
          </w:tcPr>
          <w:p w14:paraId="5F60B82A" w14:textId="77777777" w:rsidR="00453B4B" w:rsidRDefault="00453B4B" w:rsidP="00F469B9"/>
        </w:tc>
        <w:tc>
          <w:tcPr>
            <w:tcW w:w="1080" w:type="dxa"/>
          </w:tcPr>
          <w:p w14:paraId="1C85F9F4" w14:textId="77777777" w:rsidR="00453B4B" w:rsidRDefault="00453B4B" w:rsidP="00F469B9"/>
        </w:tc>
      </w:tr>
      <w:tr w:rsidR="002E14CD" w14:paraId="4E167F9C" w14:textId="77777777" w:rsidTr="004D7BE6">
        <w:tc>
          <w:tcPr>
            <w:tcW w:w="1275" w:type="dxa"/>
          </w:tcPr>
          <w:p w14:paraId="01747B1D" w14:textId="77777777" w:rsidR="005C63B0" w:rsidRDefault="005C63B0" w:rsidP="00F469B9"/>
        </w:tc>
        <w:tc>
          <w:tcPr>
            <w:tcW w:w="315" w:type="dxa"/>
          </w:tcPr>
          <w:p w14:paraId="6CA3C1D4" w14:textId="7AEEB992" w:rsidR="005C63B0" w:rsidRDefault="00E52A19" w:rsidP="00F469B9">
            <w:ins w:id="9" w:author="Xia Jing" w:date="2024-04-24T08:32:00Z">
              <w:r>
                <w:t>6</w:t>
              </w:r>
            </w:ins>
          </w:p>
        </w:tc>
        <w:tc>
          <w:tcPr>
            <w:tcW w:w="850" w:type="dxa"/>
          </w:tcPr>
          <w:p w14:paraId="614FC7FE" w14:textId="1588A818" w:rsidR="005C63B0" w:rsidRDefault="005C63B0" w:rsidP="00F469B9">
            <w:r>
              <w:t>&gt;=1</w:t>
            </w:r>
            <w:r w:rsidR="009C53FF">
              <w:t>3</w:t>
            </w:r>
            <w:r w:rsidR="00535815">
              <w:t xml:space="preserve"> </w:t>
            </w:r>
            <w:proofErr w:type="spellStart"/>
            <w:r>
              <w:t>yrs</w:t>
            </w:r>
            <w:proofErr w:type="spellEnd"/>
            <w:r>
              <w:t xml:space="preserve"> </w:t>
            </w:r>
            <w:r w:rsidR="00A57678" w:rsidRPr="007144B2">
              <w:rPr>
                <w:highlight w:val="yellow"/>
                <w:rPrChange w:id="10" w:author="Xia Jing" w:date="2024-04-24T09:03:00Z">
                  <w:rPr/>
                </w:rPrChange>
              </w:rPr>
              <w:t>+</w:t>
            </w:r>
            <w:r w:rsidRPr="007144B2">
              <w:rPr>
                <w:highlight w:val="yellow"/>
                <w:rPrChange w:id="11" w:author="Xia Jing" w:date="2024-04-24T09:03:00Z">
                  <w:rPr/>
                </w:rPrChange>
              </w:rPr>
              <w:t xml:space="preserve"> 8 </w:t>
            </w:r>
            <w:proofErr w:type="spellStart"/>
            <w:r w:rsidRPr="007144B2">
              <w:rPr>
                <w:highlight w:val="yellow"/>
                <w:rPrChange w:id="12" w:author="Xia Jing" w:date="2024-04-24T09:03:00Z">
                  <w:rPr/>
                </w:rPrChange>
              </w:rPr>
              <w:t>wks</w:t>
            </w:r>
            <w:proofErr w:type="spellEnd"/>
          </w:p>
        </w:tc>
        <w:tc>
          <w:tcPr>
            <w:tcW w:w="880" w:type="dxa"/>
          </w:tcPr>
          <w:p w14:paraId="4CB848E5" w14:textId="03DC927D" w:rsidR="005C63B0" w:rsidRDefault="005C63B0" w:rsidP="00F469B9">
            <w:r>
              <w:t>&lt;</w:t>
            </w:r>
            <w:r w:rsidR="009C53FF">
              <w:t>=</w:t>
            </w:r>
            <w:r>
              <w:t xml:space="preserve"> 18</w:t>
            </w:r>
            <w:r w:rsidR="009C53FF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54D14910" w14:textId="77777777" w:rsidR="005C63B0" w:rsidRDefault="005C63B0" w:rsidP="00F469B9"/>
        </w:tc>
        <w:tc>
          <w:tcPr>
            <w:tcW w:w="534" w:type="dxa"/>
          </w:tcPr>
          <w:p w14:paraId="7BECDCC6" w14:textId="4DF2D906" w:rsidR="005C63B0" w:rsidRDefault="005C63B0" w:rsidP="00F469B9">
            <w:r>
              <w:t>Y</w:t>
            </w:r>
          </w:p>
        </w:tc>
        <w:tc>
          <w:tcPr>
            <w:tcW w:w="626" w:type="dxa"/>
          </w:tcPr>
          <w:p w14:paraId="48DEA2B2" w14:textId="787C95C4" w:rsidR="005C63B0" w:rsidRDefault="005C63B0" w:rsidP="00F469B9">
            <w:r>
              <w:t>1</w:t>
            </w:r>
          </w:p>
        </w:tc>
        <w:tc>
          <w:tcPr>
            <w:tcW w:w="1209" w:type="dxa"/>
            <w:gridSpan w:val="2"/>
          </w:tcPr>
          <w:p w14:paraId="20146FCA" w14:textId="46DFB084" w:rsidR="005C63B0" w:rsidRDefault="005C63B0" w:rsidP="00F469B9">
            <w:r>
              <w:t xml:space="preserve">At age 13-15 </w:t>
            </w:r>
            <w:proofErr w:type="spellStart"/>
            <w:r>
              <w:t>yrs</w:t>
            </w:r>
            <w:proofErr w:type="spellEnd"/>
            <w:r>
              <w:t xml:space="preserve"> or &gt;= 8 </w:t>
            </w:r>
            <w:proofErr w:type="spellStart"/>
            <w:proofErr w:type="gramStart"/>
            <w:r>
              <w:t>wks</w:t>
            </w:r>
            <w:proofErr w:type="spellEnd"/>
            <w:r>
              <w:t xml:space="preserve"> </w:t>
            </w:r>
            <w:r w:rsidR="00535815">
              <w:t xml:space="preserve"> from</w:t>
            </w:r>
            <w:proofErr w:type="gramEnd"/>
            <w:r w:rsidR="00535815">
              <w:t xml:space="preserve"> </w:t>
            </w:r>
            <w:r w:rsidR="002C46D3">
              <w:t>1</w:t>
            </w:r>
            <w:r w:rsidR="002C46D3" w:rsidRPr="002C46D3">
              <w:rPr>
                <w:vertAlign w:val="superscript"/>
              </w:rPr>
              <w:t>st</w:t>
            </w:r>
            <w:r w:rsidR="002C46D3">
              <w:t xml:space="preserve"> </w:t>
            </w:r>
            <w:r w:rsidR="00535815">
              <w:t xml:space="preserve"> dose</w:t>
            </w:r>
          </w:p>
        </w:tc>
        <w:tc>
          <w:tcPr>
            <w:tcW w:w="1530" w:type="dxa"/>
            <w:gridSpan w:val="2"/>
          </w:tcPr>
          <w:p w14:paraId="4B116C27" w14:textId="77777777" w:rsidR="005C63B0" w:rsidRDefault="005C63B0" w:rsidP="00F469B9"/>
        </w:tc>
        <w:tc>
          <w:tcPr>
            <w:tcW w:w="1530" w:type="dxa"/>
            <w:gridSpan w:val="2"/>
          </w:tcPr>
          <w:p w14:paraId="766EF0DA" w14:textId="77777777" w:rsidR="005C63B0" w:rsidRDefault="005C63B0" w:rsidP="00F469B9"/>
        </w:tc>
        <w:tc>
          <w:tcPr>
            <w:tcW w:w="1535" w:type="dxa"/>
          </w:tcPr>
          <w:p w14:paraId="191ACF7D" w14:textId="77777777" w:rsidR="005C63B0" w:rsidRDefault="005C63B0" w:rsidP="00F469B9"/>
        </w:tc>
        <w:tc>
          <w:tcPr>
            <w:tcW w:w="1345" w:type="dxa"/>
          </w:tcPr>
          <w:p w14:paraId="34969E4A" w14:textId="3A341937" w:rsidR="005C63B0" w:rsidRDefault="005C63B0" w:rsidP="00F469B9">
            <w:r>
              <w:t>Admin a booster dose</w:t>
            </w:r>
          </w:p>
        </w:tc>
        <w:tc>
          <w:tcPr>
            <w:tcW w:w="1080" w:type="dxa"/>
          </w:tcPr>
          <w:p w14:paraId="11435959" w14:textId="77777777" w:rsidR="005C63B0" w:rsidRDefault="005C63B0" w:rsidP="00F469B9"/>
        </w:tc>
        <w:tc>
          <w:tcPr>
            <w:tcW w:w="900" w:type="dxa"/>
          </w:tcPr>
          <w:p w14:paraId="5FC7645A" w14:textId="77777777" w:rsidR="005C63B0" w:rsidRDefault="005C63B0" w:rsidP="00F469B9"/>
        </w:tc>
        <w:tc>
          <w:tcPr>
            <w:tcW w:w="810" w:type="dxa"/>
            <w:gridSpan w:val="2"/>
          </w:tcPr>
          <w:p w14:paraId="7F61B34C" w14:textId="77777777" w:rsidR="005C63B0" w:rsidRDefault="005C63B0" w:rsidP="00F469B9"/>
        </w:tc>
        <w:tc>
          <w:tcPr>
            <w:tcW w:w="810" w:type="dxa"/>
            <w:gridSpan w:val="3"/>
          </w:tcPr>
          <w:p w14:paraId="62286C4F" w14:textId="77777777" w:rsidR="005C63B0" w:rsidRDefault="005C63B0" w:rsidP="00F469B9"/>
        </w:tc>
        <w:tc>
          <w:tcPr>
            <w:tcW w:w="810" w:type="dxa"/>
            <w:gridSpan w:val="2"/>
          </w:tcPr>
          <w:p w14:paraId="43CFFCB9" w14:textId="77777777" w:rsidR="005C63B0" w:rsidRDefault="005C63B0" w:rsidP="00F469B9"/>
        </w:tc>
        <w:tc>
          <w:tcPr>
            <w:tcW w:w="1080" w:type="dxa"/>
          </w:tcPr>
          <w:p w14:paraId="1D1F1FDF" w14:textId="77777777" w:rsidR="005C63B0" w:rsidRDefault="005C63B0" w:rsidP="00F469B9"/>
        </w:tc>
      </w:tr>
      <w:tr w:rsidR="002E14CD" w14:paraId="32C39C47" w14:textId="77777777" w:rsidTr="004D7BE6">
        <w:tc>
          <w:tcPr>
            <w:tcW w:w="1275" w:type="dxa"/>
          </w:tcPr>
          <w:p w14:paraId="2E426E1E" w14:textId="77777777" w:rsidR="00453B4B" w:rsidRDefault="00453B4B" w:rsidP="00F469B9"/>
        </w:tc>
        <w:tc>
          <w:tcPr>
            <w:tcW w:w="315" w:type="dxa"/>
          </w:tcPr>
          <w:p w14:paraId="458742AD" w14:textId="47696A20" w:rsidR="00453B4B" w:rsidRDefault="00E52A19" w:rsidP="00F469B9">
            <w:ins w:id="13" w:author="Xia Jing" w:date="2024-04-24T08:32:00Z">
              <w:r>
                <w:t>7</w:t>
              </w:r>
            </w:ins>
          </w:p>
        </w:tc>
        <w:tc>
          <w:tcPr>
            <w:tcW w:w="850" w:type="dxa"/>
          </w:tcPr>
          <w:p w14:paraId="7115AF27" w14:textId="748EDB2F" w:rsidR="00453B4B" w:rsidRDefault="003D3529" w:rsidP="00F469B9">
            <w:r>
              <w:t xml:space="preserve">&gt;= 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67ED4FDF" w14:textId="60B2F8EE" w:rsidR="00453B4B" w:rsidRDefault="003D3529" w:rsidP="00F469B9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161DFCA6" w14:textId="77777777" w:rsidR="00453B4B" w:rsidRDefault="00453B4B" w:rsidP="00F469B9"/>
        </w:tc>
        <w:tc>
          <w:tcPr>
            <w:tcW w:w="534" w:type="dxa"/>
          </w:tcPr>
          <w:p w14:paraId="17722F98" w14:textId="15C45C69" w:rsidR="00453B4B" w:rsidRDefault="00313251" w:rsidP="00F469B9">
            <w:r>
              <w:t>N</w:t>
            </w:r>
          </w:p>
        </w:tc>
        <w:tc>
          <w:tcPr>
            <w:tcW w:w="626" w:type="dxa"/>
          </w:tcPr>
          <w:p w14:paraId="1298920B" w14:textId="77777777" w:rsidR="00453B4B" w:rsidRDefault="00453B4B" w:rsidP="00F469B9"/>
        </w:tc>
        <w:tc>
          <w:tcPr>
            <w:tcW w:w="1209" w:type="dxa"/>
            <w:gridSpan w:val="2"/>
          </w:tcPr>
          <w:p w14:paraId="02276FD7" w14:textId="77777777" w:rsidR="00453B4B" w:rsidRDefault="00453B4B" w:rsidP="00F469B9"/>
        </w:tc>
        <w:tc>
          <w:tcPr>
            <w:tcW w:w="1530" w:type="dxa"/>
            <w:gridSpan w:val="2"/>
          </w:tcPr>
          <w:p w14:paraId="3DFA354A" w14:textId="77777777" w:rsidR="00453B4B" w:rsidRDefault="00453B4B" w:rsidP="00F469B9"/>
        </w:tc>
        <w:tc>
          <w:tcPr>
            <w:tcW w:w="1530" w:type="dxa"/>
            <w:gridSpan w:val="2"/>
          </w:tcPr>
          <w:p w14:paraId="42DB3BD7" w14:textId="77777777" w:rsidR="00453B4B" w:rsidRDefault="00453B4B" w:rsidP="00F469B9"/>
        </w:tc>
        <w:tc>
          <w:tcPr>
            <w:tcW w:w="1535" w:type="dxa"/>
          </w:tcPr>
          <w:p w14:paraId="6F937D6C" w14:textId="77777777" w:rsidR="00453B4B" w:rsidRDefault="00453B4B" w:rsidP="00F469B9"/>
        </w:tc>
        <w:tc>
          <w:tcPr>
            <w:tcW w:w="1345" w:type="dxa"/>
          </w:tcPr>
          <w:p w14:paraId="083F7BAB" w14:textId="22E3DFFC" w:rsidR="00453B4B" w:rsidRDefault="003D3529" w:rsidP="00F469B9">
            <w:r>
              <w:t>Admin 1</w:t>
            </w:r>
            <w:r w:rsidRPr="003D3529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06780419" w14:textId="77777777" w:rsidR="00453B4B" w:rsidRDefault="00453B4B" w:rsidP="00F469B9"/>
        </w:tc>
        <w:tc>
          <w:tcPr>
            <w:tcW w:w="900" w:type="dxa"/>
          </w:tcPr>
          <w:p w14:paraId="4541F6AB" w14:textId="77777777" w:rsidR="00453B4B" w:rsidRDefault="00453B4B" w:rsidP="00F469B9"/>
        </w:tc>
        <w:tc>
          <w:tcPr>
            <w:tcW w:w="810" w:type="dxa"/>
            <w:gridSpan w:val="2"/>
          </w:tcPr>
          <w:p w14:paraId="0EA0D1D2" w14:textId="77777777" w:rsidR="00453B4B" w:rsidRDefault="00453B4B" w:rsidP="00F469B9"/>
        </w:tc>
        <w:tc>
          <w:tcPr>
            <w:tcW w:w="810" w:type="dxa"/>
            <w:gridSpan w:val="3"/>
          </w:tcPr>
          <w:p w14:paraId="4A9E14A5" w14:textId="77777777" w:rsidR="00453B4B" w:rsidRDefault="00453B4B" w:rsidP="00F469B9"/>
        </w:tc>
        <w:tc>
          <w:tcPr>
            <w:tcW w:w="810" w:type="dxa"/>
            <w:gridSpan w:val="2"/>
          </w:tcPr>
          <w:p w14:paraId="2D8ACFFD" w14:textId="77777777" w:rsidR="00453B4B" w:rsidRDefault="00453B4B" w:rsidP="00F469B9"/>
        </w:tc>
        <w:tc>
          <w:tcPr>
            <w:tcW w:w="1080" w:type="dxa"/>
          </w:tcPr>
          <w:p w14:paraId="4159F2C7" w14:textId="77777777" w:rsidR="00453B4B" w:rsidRDefault="00453B4B" w:rsidP="00F469B9"/>
        </w:tc>
      </w:tr>
      <w:tr w:rsidR="00126533" w14:paraId="6C955527" w14:textId="77777777" w:rsidTr="004D7BE6">
        <w:tc>
          <w:tcPr>
            <w:tcW w:w="1275" w:type="dxa"/>
          </w:tcPr>
          <w:p w14:paraId="69CF7FD1" w14:textId="77777777" w:rsidR="00126533" w:rsidRDefault="00126533" w:rsidP="00F469B9"/>
        </w:tc>
        <w:tc>
          <w:tcPr>
            <w:tcW w:w="315" w:type="dxa"/>
          </w:tcPr>
          <w:p w14:paraId="58675F06" w14:textId="64245A6F" w:rsidR="00126533" w:rsidRDefault="00E52A19" w:rsidP="00F469B9">
            <w:ins w:id="14" w:author="Xia Jing" w:date="2024-04-24T08:32:00Z">
              <w:r>
                <w:t>8</w:t>
              </w:r>
            </w:ins>
          </w:p>
        </w:tc>
        <w:tc>
          <w:tcPr>
            <w:tcW w:w="850" w:type="dxa"/>
          </w:tcPr>
          <w:p w14:paraId="10B54AD1" w14:textId="0DD0634A" w:rsidR="00126533" w:rsidRDefault="00126533" w:rsidP="00F469B9">
            <w:r>
              <w:t xml:space="preserve">&gt;= 19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1603DB0B" w14:textId="4A1C5669" w:rsidR="00126533" w:rsidRDefault="00126533" w:rsidP="00F469B9">
            <w:r>
              <w:t xml:space="preserve">&lt;= 21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CF6E16E" w14:textId="77777777" w:rsidR="00126533" w:rsidRDefault="00126533" w:rsidP="00F469B9"/>
        </w:tc>
        <w:tc>
          <w:tcPr>
            <w:tcW w:w="534" w:type="dxa"/>
          </w:tcPr>
          <w:p w14:paraId="163307CA" w14:textId="0E7DB440" w:rsidR="00126533" w:rsidRDefault="00126533" w:rsidP="00F469B9">
            <w:r>
              <w:t>Y</w:t>
            </w:r>
          </w:p>
        </w:tc>
        <w:tc>
          <w:tcPr>
            <w:tcW w:w="626" w:type="dxa"/>
          </w:tcPr>
          <w:p w14:paraId="3EBE8728" w14:textId="77777777" w:rsidR="00126533" w:rsidRDefault="00126533" w:rsidP="00F469B9"/>
        </w:tc>
        <w:tc>
          <w:tcPr>
            <w:tcW w:w="1209" w:type="dxa"/>
            <w:gridSpan w:val="2"/>
          </w:tcPr>
          <w:p w14:paraId="2E53DAE8" w14:textId="75B1D648" w:rsidR="00126533" w:rsidRDefault="00126533" w:rsidP="00F469B9">
            <w:r>
              <w:t xml:space="preserve">All at age &lt; 16 </w:t>
            </w:r>
            <w:proofErr w:type="spellStart"/>
            <w:r>
              <w:t>yrs</w:t>
            </w:r>
            <w:proofErr w:type="spellEnd"/>
          </w:p>
        </w:tc>
        <w:tc>
          <w:tcPr>
            <w:tcW w:w="1530" w:type="dxa"/>
            <w:gridSpan w:val="2"/>
          </w:tcPr>
          <w:p w14:paraId="6201B3CC" w14:textId="77777777" w:rsidR="00126533" w:rsidRDefault="00126533" w:rsidP="00F469B9"/>
        </w:tc>
        <w:tc>
          <w:tcPr>
            <w:tcW w:w="1530" w:type="dxa"/>
            <w:gridSpan w:val="2"/>
          </w:tcPr>
          <w:p w14:paraId="765B77D1" w14:textId="77777777" w:rsidR="00126533" w:rsidRDefault="00126533" w:rsidP="00F469B9"/>
        </w:tc>
        <w:tc>
          <w:tcPr>
            <w:tcW w:w="1535" w:type="dxa"/>
          </w:tcPr>
          <w:p w14:paraId="2E107D8B" w14:textId="77777777" w:rsidR="00126533" w:rsidRDefault="00126533" w:rsidP="00F469B9"/>
        </w:tc>
        <w:tc>
          <w:tcPr>
            <w:tcW w:w="1345" w:type="dxa"/>
          </w:tcPr>
          <w:p w14:paraId="49AD17A2" w14:textId="061A495D" w:rsidR="00126533" w:rsidRDefault="00126533" w:rsidP="00F469B9">
            <w:r>
              <w:t xml:space="preserve">Admin one </w:t>
            </w:r>
            <w:r w:rsidR="00A268A6">
              <w:t xml:space="preserve">booster </w:t>
            </w:r>
            <w:r>
              <w:t>dose</w:t>
            </w:r>
          </w:p>
        </w:tc>
        <w:tc>
          <w:tcPr>
            <w:tcW w:w="1080" w:type="dxa"/>
          </w:tcPr>
          <w:p w14:paraId="10708F66" w14:textId="77777777" w:rsidR="00126533" w:rsidRDefault="00126533" w:rsidP="00F469B9"/>
        </w:tc>
        <w:tc>
          <w:tcPr>
            <w:tcW w:w="900" w:type="dxa"/>
          </w:tcPr>
          <w:p w14:paraId="493A04F6" w14:textId="77777777" w:rsidR="00126533" w:rsidRDefault="00126533" w:rsidP="00F469B9"/>
        </w:tc>
        <w:tc>
          <w:tcPr>
            <w:tcW w:w="810" w:type="dxa"/>
            <w:gridSpan w:val="2"/>
          </w:tcPr>
          <w:p w14:paraId="51DD2117" w14:textId="77777777" w:rsidR="00126533" w:rsidRDefault="00126533" w:rsidP="00F469B9"/>
        </w:tc>
        <w:tc>
          <w:tcPr>
            <w:tcW w:w="810" w:type="dxa"/>
            <w:gridSpan w:val="3"/>
          </w:tcPr>
          <w:p w14:paraId="2B4B5363" w14:textId="77777777" w:rsidR="00126533" w:rsidRDefault="00126533" w:rsidP="00F469B9"/>
        </w:tc>
        <w:tc>
          <w:tcPr>
            <w:tcW w:w="810" w:type="dxa"/>
            <w:gridSpan w:val="2"/>
          </w:tcPr>
          <w:p w14:paraId="03CAC340" w14:textId="77777777" w:rsidR="00126533" w:rsidRDefault="00126533" w:rsidP="00F469B9"/>
        </w:tc>
        <w:tc>
          <w:tcPr>
            <w:tcW w:w="1080" w:type="dxa"/>
          </w:tcPr>
          <w:p w14:paraId="14B13044" w14:textId="77777777" w:rsidR="00126533" w:rsidRDefault="00126533" w:rsidP="00F469B9"/>
        </w:tc>
      </w:tr>
      <w:tr w:rsidR="004A736A" w14:paraId="2B00BF00" w14:textId="77777777" w:rsidTr="002E14CD">
        <w:tc>
          <w:tcPr>
            <w:tcW w:w="18715" w:type="dxa"/>
            <w:gridSpan w:val="25"/>
          </w:tcPr>
          <w:p w14:paraId="22BF9696" w14:textId="0C56354E" w:rsidR="004A736A" w:rsidRPr="004A736A" w:rsidRDefault="004A736A" w:rsidP="00F469B9">
            <w:pPr>
              <w:rPr>
                <w:b/>
                <w:bCs/>
              </w:rPr>
            </w:pPr>
            <w:r w:rsidRPr="004A736A">
              <w:rPr>
                <w:b/>
                <w:bCs/>
              </w:rPr>
              <w:t>Special situations</w:t>
            </w:r>
          </w:p>
        </w:tc>
      </w:tr>
      <w:tr w:rsidR="00D01BC4" w14:paraId="33DBAC26" w14:textId="77777777" w:rsidTr="008D575F">
        <w:tc>
          <w:tcPr>
            <w:tcW w:w="18715" w:type="dxa"/>
            <w:gridSpan w:val="25"/>
          </w:tcPr>
          <w:p w14:paraId="490A86A1" w14:textId="2F3B2B2D" w:rsidR="00D01BC4" w:rsidRDefault="00D92F38" w:rsidP="00F469B9">
            <w:r>
              <w:t>Menveo for persons with a</w:t>
            </w:r>
            <w:r w:rsidR="00D01BC4">
              <w:t xml:space="preserve">natomic or functional asplenia (including sickle cell disease), HIV infection, persistent complement component deficiency, complement inhibitor (e.g., eculizumab, </w:t>
            </w:r>
            <w:proofErr w:type="spellStart"/>
            <w:r w:rsidR="00D01BC4">
              <w:t>ravulizumab</w:t>
            </w:r>
            <w:proofErr w:type="spellEnd"/>
            <w:r w:rsidR="00D01BC4">
              <w:t>) use</w:t>
            </w:r>
          </w:p>
        </w:tc>
      </w:tr>
      <w:tr w:rsidR="002E14CD" w14:paraId="7C392BFE" w14:textId="77777777" w:rsidTr="004D7BE6">
        <w:tc>
          <w:tcPr>
            <w:tcW w:w="1275" w:type="dxa"/>
          </w:tcPr>
          <w:p w14:paraId="7F60AA9E" w14:textId="77777777" w:rsidR="00B960FE" w:rsidRDefault="00B960FE" w:rsidP="00B960FE"/>
        </w:tc>
        <w:tc>
          <w:tcPr>
            <w:tcW w:w="315" w:type="dxa"/>
          </w:tcPr>
          <w:p w14:paraId="3A7E67A9" w14:textId="0BDC97E6" w:rsidR="00B960FE" w:rsidRDefault="00E52A19" w:rsidP="00B960FE">
            <w:ins w:id="15" w:author="Xia Jing" w:date="2024-04-24T08:32:00Z">
              <w:r>
                <w:t>9</w:t>
              </w:r>
            </w:ins>
          </w:p>
        </w:tc>
        <w:tc>
          <w:tcPr>
            <w:tcW w:w="850" w:type="dxa"/>
          </w:tcPr>
          <w:p w14:paraId="1E5B8667" w14:textId="699889BD" w:rsidR="00B960FE" w:rsidRDefault="00B960FE" w:rsidP="00B960FE">
            <w:r>
              <w:t xml:space="preserve">=2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83FE640" w14:textId="77777777" w:rsidR="00B960FE" w:rsidRDefault="00B960FE" w:rsidP="00B960FE"/>
        </w:tc>
        <w:tc>
          <w:tcPr>
            <w:tcW w:w="1596" w:type="dxa"/>
          </w:tcPr>
          <w:p w14:paraId="0670EE02" w14:textId="77777777" w:rsidR="00B960FE" w:rsidRDefault="00B960FE" w:rsidP="00B960FE"/>
        </w:tc>
        <w:tc>
          <w:tcPr>
            <w:tcW w:w="534" w:type="dxa"/>
          </w:tcPr>
          <w:p w14:paraId="35678484" w14:textId="27734A7C" w:rsidR="00B960FE" w:rsidRDefault="00861FE8" w:rsidP="00B960FE">
            <w:r>
              <w:t>N</w:t>
            </w:r>
          </w:p>
        </w:tc>
        <w:tc>
          <w:tcPr>
            <w:tcW w:w="626" w:type="dxa"/>
          </w:tcPr>
          <w:p w14:paraId="5F5381DC" w14:textId="77777777" w:rsidR="00B960FE" w:rsidRDefault="00B960FE" w:rsidP="00B960FE"/>
        </w:tc>
        <w:tc>
          <w:tcPr>
            <w:tcW w:w="1209" w:type="dxa"/>
            <w:gridSpan w:val="2"/>
          </w:tcPr>
          <w:p w14:paraId="21A9C0D2" w14:textId="77777777" w:rsidR="00B960FE" w:rsidRDefault="00B960FE" w:rsidP="00B960FE"/>
        </w:tc>
        <w:tc>
          <w:tcPr>
            <w:tcW w:w="1530" w:type="dxa"/>
            <w:gridSpan w:val="2"/>
          </w:tcPr>
          <w:p w14:paraId="08570159" w14:textId="77777777" w:rsidR="00B960FE" w:rsidRDefault="00B960FE" w:rsidP="00B960FE"/>
        </w:tc>
        <w:tc>
          <w:tcPr>
            <w:tcW w:w="1530" w:type="dxa"/>
            <w:gridSpan w:val="2"/>
          </w:tcPr>
          <w:p w14:paraId="0CDB6AA2" w14:textId="77777777" w:rsidR="00B960FE" w:rsidRDefault="00B960FE" w:rsidP="00B960FE"/>
        </w:tc>
        <w:tc>
          <w:tcPr>
            <w:tcW w:w="1535" w:type="dxa"/>
          </w:tcPr>
          <w:p w14:paraId="58967E46" w14:textId="77777777" w:rsidR="00B960FE" w:rsidRDefault="00B960FE" w:rsidP="00B960FE"/>
        </w:tc>
        <w:tc>
          <w:tcPr>
            <w:tcW w:w="1345" w:type="dxa"/>
          </w:tcPr>
          <w:p w14:paraId="207730D4" w14:textId="7149526D" w:rsidR="00B960FE" w:rsidRDefault="00B960FE" w:rsidP="00B960FE">
            <w:r>
              <w:t>Admin 1</w:t>
            </w:r>
            <w:r w:rsidRPr="00B960FE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798EFFD" w14:textId="24EC24BF" w:rsidR="00B960FE" w:rsidRDefault="00B960FE" w:rsidP="00B960FE">
            <w:r>
              <w:t>Schedule 2</w:t>
            </w:r>
            <w:r w:rsidRPr="00B960FE">
              <w:rPr>
                <w:vertAlign w:val="superscript"/>
              </w:rPr>
              <w:t>nd</w:t>
            </w:r>
            <w:r>
              <w:t xml:space="preserve"> dose at age 4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613B6E83" w14:textId="124A84B0" w:rsidR="00B960FE" w:rsidRDefault="00B960FE" w:rsidP="00B960FE">
            <w:r>
              <w:t>Schedule 3</w:t>
            </w:r>
            <w:r w:rsidRPr="00B960FE">
              <w:rPr>
                <w:vertAlign w:val="superscript"/>
              </w:rPr>
              <w:t>rd</w:t>
            </w:r>
            <w:r>
              <w:t xml:space="preserve"> dose at age 6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2"/>
          </w:tcPr>
          <w:p w14:paraId="400B7ADF" w14:textId="4FD10A7C" w:rsidR="00B960FE" w:rsidRDefault="00B960FE" w:rsidP="00B960FE">
            <w:r>
              <w:t>Schedule 4</w:t>
            </w:r>
            <w:r w:rsidRPr="00B960FE">
              <w:rPr>
                <w:vertAlign w:val="superscript"/>
              </w:rPr>
              <w:t>th</w:t>
            </w:r>
            <w:r>
              <w:t xml:space="preserve"> dose 12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13758A57" w14:textId="77777777" w:rsidR="00B960FE" w:rsidRDefault="00B960FE" w:rsidP="00B960FE"/>
        </w:tc>
        <w:tc>
          <w:tcPr>
            <w:tcW w:w="810" w:type="dxa"/>
            <w:gridSpan w:val="2"/>
          </w:tcPr>
          <w:p w14:paraId="1F48F078" w14:textId="77777777" w:rsidR="00B960FE" w:rsidRDefault="00B960FE" w:rsidP="00B960FE"/>
        </w:tc>
        <w:tc>
          <w:tcPr>
            <w:tcW w:w="1080" w:type="dxa"/>
          </w:tcPr>
          <w:p w14:paraId="4C3DDC4C" w14:textId="77777777" w:rsidR="00B960FE" w:rsidRDefault="00B960FE" w:rsidP="00B960FE"/>
        </w:tc>
      </w:tr>
      <w:tr w:rsidR="002E14CD" w14:paraId="1D22598B" w14:textId="77777777" w:rsidTr="004D7BE6">
        <w:tc>
          <w:tcPr>
            <w:tcW w:w="1275" w:type="dxa"/>
          </w:tcPr>
          <w:p w14:paraId="002D2938" w14:textId="77777777" w:rsidR="00B960FE" w:rsidRDefault="00B960FE" w:rsidP="00B960FE"/>
        </w:tc>
        <w:tc>
          <w:tcPr>
            <w:tcW w:w="315" w:type="dxa"/>
          </w:tcPr>
          <w:p w14:paraId="5F92EECE" w14:textId="7C826159" w:rsidR="00B960FE" w:rsidRDefault="00E52A19" w:rsidP="00B960FE">
            <w:ins w:id="16" w:author="Xia Jing" w:date="2024-04-24T08:32:00Z">
              <w:r>
                <w:t>10</w:t>
              </w:r>
            </w:ins>
          </w:p>
        </w:tc>
        <w:tc>
          <w:tcPr>
            <w:tcW w:w="850" w:type="dxa"/>
          </w:tcPr>
          <w:p w14:paraId="22E04E26" w14:textId="485FF6EF" w:rsidR="00B960FE" w:rsidRDefault="00B960FE" w:rsidP="00B960FE">
            <w:r>
              <w:t>&gt;= 3</w:t>
            </w:r>
            <w:r w:rsidR="00DB24DF">
              <w:t xml:space="preserve">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222CC98" w14:textId="6AA197F4" w:rsidR="00B960FE" w:rsidRDefault="00B960FE" w:rsidP="00B960FE">
            <w:r>
              <w:t>&lt;=</w:t>
            </w:r>
            <w:r w:rsidR="00DB24DF">
              <w:t xml:space="preserve"> </w:t>
            </w:r>
            <w:r>
              <w:t>6</w:t>
            </w:r>
            <w:r w:rsidR="00DB24DF">
              <w:t xml:space="preserve">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5C0F8CF4" w14:textId="77777777" w:rsidR="00B960FE" w:rsidRDefault="00B960FE" w:rsidP="00B960FE"/>
        </w:tc>
        <w:tc>
          <w:tcPr>
            <w:tcW w:w="534" w:type="dxa"/>
          </w:tcPr>
          <w:p w14:paraId="5B9F4D26" w14:textId="36F9C7D0" w:rsidR="00B960FE" w:rsidRDefault="00861FE8" w:rsidP="00B960FE">
            <w:r>
              <w:t>N</w:t>
            </w:r>
          </w:p>
        </w:tc>
        <w:tc>
          <w:tcPr>
            <w:tcW w:w="626" w:type="dxa"/>
          </w:tcPr>
          <w:p w14:paraId="095F82D9" w14:textId="77777777" w:rsidR="00B960FE" w:rsidRDefault="00B960FE" w:rsidP="00B960FE"/>
        </w:tc>
        <w:tc>
          <w:tcPr>
            <w:tcW w:w="1209" w:type="dxa"/>
            <w:gridSpan w:val="2"/>
          </w:tcPr>
          <w:p w14:paraId="302B82B8" w14:textId="77777777" w:rsidR="00B960FE" w:rsidRDefault="00B960FE" w:rsidP="00B960FE"/>
        </w:tc>
        <w:tc>
          <w:tcPr>
            <w:tcW w:w="1530" w:type="dxa"/>
            <w:gridSpan w:val="2"/>
          </w:tcPr>
          <w:p w14:paraId="1042960D" w14:textId="77777777" w:rsidR="00B960FE" w:rsidRDefault="00B960FE" w:rsidP="00B960FE"/>
        </w:tc>
        <w:tc>
          <w:tcPr>
            <w:tcW w:w="1530" w:type="dxa"/>
            <w:gridSpan w:val="2"/>
          </w:tcPr>
          <w:p w14:paraId="658335F4" w14:textId="77777777" w:rsidR="00B960FE" w:rsidRDefault="00B960FE" w:rsidP="00B960FE"/>
        </w:tc>
        <w:tc>
          <w:tcPr>
            <w:tcW w:w="1535" w:type="dxa"/>
          </w:tcPr>
          <w:p w14:paraId="75B9CB8C" w14:textId="77777777" w:rsidR="00B960FE" w:rsidRDefault="00B960FE" w:rsidP="00B960FE"/>
        </w:tc>
        <w:tc>
          <w:tcPr>
            <w:tcW w:w="1345" w:type="dxa"/>
          </w:tcPr>
          <w:p w14:paraId="73C2A800" w14:textId="74914903" w:rsidR="00B960FE" w:rsidRDefault="00B960FE" w:rsidP="00B960FE">
            <w:r>
              <w:t>Admin 1</w:t>
            </w:r>
            <w:proofErr w:type="gramStart"/>
            <w:r w:rsidR="00DE0DBF" w:rsidRPr="00DE0DBF">
              <w:rPr>
                <w:vertAlign w:val="superscript"/>
              </w:rPr>
              <w:t>s</w:t>
            </w:r>
            <w:r w:rsidRPr="00DE0DBF">
              <w:rPr>
                <w:vertAlign w:val="superscript"/>
              </w:rPr>
              <w:t>t</w:t>
            </w:r>
            <w:r w:rsidR="00DE0DBF">
              <w:t xml:space="preserve">  </w:t>
            </w:r>
            <w:r>
              <w:t>dose</w:t>
            </w:r>
            <w:proofErr w:type="gramEnd"/>
          </w:p>
        </w:tc>
        <w:tc>
          <w:tcPr>
            <w:tcW w:w="1080" w:type="dxa"/>
          </w:tcPr>
          <w:p w14:paraId="0DB408CE" w14:textId="0675D4D2" w:rsidR="00B960FE" w:rsidRDefault="00DE0DBF" w:rsidP="00B960FE">
            <w:r>
              <w:t>Schedule 2</w:t>
            </w:r>
            <w:r w:rsidRPr="00DE0DBF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 w:rsidR="00FF630C">
              <w:t xml:space="preserve"> from now</w:t>
            </w:r>
          </w:p>
        </w:tc>
        <w:tc>
          <w:tcPr>
            <w:tcW w:w="900" w:type="dxa"/>
          </w:tcPr>
          <w:p w14:paraId="4EC2839A" w14:textId="20E712B3" w:rsidR="00B960FE" w:rsidRDefault="0005388A" w:rsidP="00B960FE">
            <w:r>
              <w:t>Schedule 3</w:t>
            </w:r>
            <w:r w:rsidRPr="0005388A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if age </w:t>
            </w:r>
            <w:r w:rsidR="00797662">
              <w:t>&lt;</w:t>
            </w:r>
            <w:r>
              <w:t xml:space="preserve"> 7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2"/>
          </w:tcPr>
          <w:p w14:paraId="173F90B3" w14:textId="2AD8F68C" w:rsidR="00B960FE" w:rsidRDefault="008B0AF7" w:rsidP="00B960FE">
            <w:r>
              <w:t>Schedule</w:t>
            </w:r>
            <w:r w:rsidR="0005388A">
              <w:t xml:space="preserve"> </w:t>
            </w:r>
            <w:proofErr w:type="gramStart"/>
            <w:r w:rsidR="00FF630C">
              <w:t xml:space="preserve">another </w:t>
            </w:r>
            <w:r w:rsidR="0005388A">
              <w:t xml:space="preserve"> dose</w:t>
            </w:r>
            <w:proofErr w:type="gramEnd"/>
            <w:r w:rsidR="0005388A">
              <w:t xml:space="preserve"> &gt;= 12 </w:t>
            </w:r>
            <w:proofErr w:type="spellStart"/>
            <w:r w:rsidR="0005388A">
              <w:t>wks</w:t>
            </w:r>
            <w:proofErr w:type="spellEnd"/>
            <w:r w:rsidR="0005388A">
              <w:t xml:space="preserve"> from </w:t>
            </w:r>
            <w:r w:rsidR="002C46D3">
              <w:t>3rd</w:t>
            </w:r>
            <w:r w:rsidR="0005388A">
              <w:t xml:space="preserve"> dose AND age &gt; 12 </w:t>
            </w:r>
            <w:proofErr w:type="spellStart"/>
            <w:r w:rsidR="0005388A"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7C9EF020" w14:textId="77777777" w:rsidR="00B960FE" w:rsidRDefault="00B960FE" w:rsidP="00B960FE"/>
        </w:tc>
        <w:tc>
          <w:tcPr>
            <w:tcW w:w="810" w:type="dxa"/>
            <w:gridSpan w:val="2"/>
          </w:tcPr>
          <w:p w14:paraId="786EF84D" w14:textId="77777777" w:rsidR="00B960FE" w:rsidRDefault="00B960FE" w:rsidP="00B960FE"/>
        </w:tc>
        <w:tc>
          <w:tcPr>
            <w:tcW w:w="1080" w:type="dxa"/>
          </w:tcPr>
          <w:p w14:paraId="5438ABC4" w14:textId="77777777" w:rsidR="00B960FE" w:rsidRDefault="00B960FE" w:rsidP="00B960FE"/>
        </w:tc>
      </w:tr>
      <w:tr w:rsidR="002E14CD" w14:paraId="44B12F16" w14:textId="77777777" w:rsidTr="004D7BE6">
        <w:tc>
          <w:tcPr>
            <w:tcW w:w="1275" w:type="dxa"/>
          </w:tcPr>
          <w:p w14:paraId="439F4617" w14:textId="77777777" w:rsidR="00B960FE" w:rsidRDefault="00B960FE" w:rsidP="00B960FE"/>
        </w:tc>
        <w:tc>
          <w:tcPr>
            <w:tcW w:w="315" w:type="dxa"/>
          </w:tcPr>
          <w:p w14:paraId="5050BBD8" w14:textId="7FC2BE7F" w:rsidR="00B960FE" w:rsidRDefault="00E52A19" w:rsidP="00B960FE">
            <w:ins w:id="17" w:author="Xia Jing" w:date="2024-04-24T08:32:00Z">
              <w:r>
                <w:t>11</w:t>
              </w:r>
            </w:ins>
          </w:p>
        </w:tc>
        <w:tc>
          <w:tcPr>
            <w:tcW w:w="850" w:type="dxa"/>
          </w:tcPr>
          <w:p w14:paraId="44431EFE" w14:textId="6F5E13A2" w:rsidR="00B960FE" w:rsidRDefault="0005388A" w:rsidP="00B960FE">
            <w:r>
              <w:t xml:space="preserve">&gt;= 7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E08C1BA" w14:textId="0519B017" w:rsidR="00B960FE" w:rsidRDefault="0005388A" w:rsidP="00B960FE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10FCD30A" w14:textId="77777777" w:rsidR="00B960FE" w:rsidRDefault="00B960FE" w:rsidP="00B960FE"/>
        </w:tc>
        <w:tc>
          <w:tcPr>
            <w:tcW w:w="534" w:type="dxa"/>
          </w:tcPr>
          <w:p w14:paraId="4E38F1A3" w14:textId="44F2F04E" w:rsidR="00B960FE" w:rsidRDefault="00861FE8" w:rsidP="00B960FE">
            <w:r>
              <w:t>N</w:t>
            </w:r>
          </w:p>
        </w:tc>
        <w:tc>
          <w:tcPr>
            <w:tcW w:w="626" w:type="dxa"/>
          </w:tcPr>
          <w:p w14:paraId="799ACD3B" w14:textId="77777777" w:rsidR="00B960FE" w:rsidRDefault="00B960FE" w:rsidP="00B960FE"/>
        </w:tc>
        <w:tc>
          <w:tcPr>
            <w:tcW w:w="1209" w:type="dxa"/>
            <w:gridSpan w:val="2"/>
          </w:tcPr>
          <w:p w14:paraId="42C05A87" w14:textId="77777777" w:rsidR="00B960FE" w:rsidRDefault="00B960FE" w:rsidP="00B960FE"/>
        </w:tc>
        <w:tc>
          <w:tcPr>
            <w:tcW w:w="1530" w:type="dxa"/>
            <w:gridSpan w:val="2"/>
          </w:tcPr>
          <w:p w14:paraId="685DBDE3" w14:textId="77777777" w:rsidR="00B960FE" w:rsidRDefault="00B960FE" w:rsidP="00B960FE"/>
        </w:tc>
        <w:tc>
          <w:tcPr>
            <w:tcW w:w="1530" w:type="dxa"/>
            <w:gridSpan w:val="2"/>
          </w:tcPr>
          <w:p w14:paraId="6F4AAD4A" w14:textId="77777777" w:rsidR="00B960FE" w:rsidRDefault="00B960FE" w:rsidP="00B960FE"/>
        </w:tc>
        <w:tc>
          <w:tcPr>
            <w:tcW w:w="1535" w:type="dxa"/>
          </w:tcPr>
          <w:p w14:paraId="1EE6EB71" w14:textId="77777777" w:rsidR="00B960FE" w:rsidRDefault="00B960FE" w:rsidP="00B960FE"/>
        </w:tc>
        <w:tc>
          <w:tcPr>
            <w:tcW w:w="1345" w:type="dxa"/>
          </w:tcPr>
          <w:p w14:paraId="1BE315C2" w14:textId="1EEE3DDB" w:rsidR="00B960FE" w:rsidRDefault="0005388A" w:rsidP="00B960FE">
            <w:r>
              <w:t>Admin 1</w:t>
            </w:r>
            <w:r w:rsidRPr="0005388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71C686CB" w14:textId="7669DF96" w:rsidR="00B960FE" w:rsidRDefault="0005388A" w:rsidP="00B960FE">
            <w:r>
              <w:t>Schedule 2</w:t>
            </w:r>
            <w:r w:rsidRPr="0005388A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8B0AF7">
              <w:t>from 1</w:t>
            </w:r>
            <w:r w:rsidR="008B0AF7" w:rsidRPr="008B0AF7">
              <w:rPr>
                <w:vertAlign w:val="superscript"/>
              </w:rPr>
              <w:t>st</w:t>
            </w:r>
            <w:r w:rsidR="008B0AF7">
              <w:t xml:space="preserve"> dose</w:t>
            </w:r>
            <w:r>
              <w:t xml:space="preserve"> AND age &gt; 12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682E1959" w14:textId="77777777" w:rsidR="00B960FE" w:rsidRDefault="00B960FE" w:rsidP="00B960FE"/>
        </w:tc>
        <w:tc>
          <w:tcPr>
            <w:tcW w:w="810" w:type="dxa"/>
            <w:gridSpan w:val="2"/>
          </w:tcPr>
          <w:p w14:paraId="4B8F520F" w14:textId="77777777" w:rsidR="00B960FE" w:rsidRDefault="00B960FE" w:rsidP="00B960FE"/>
        </w:tc>
        <w:tc>
          <w:tcPr>
            <w:tcW w:w="810" w:type="dxa"/>
            <w:gridSpan w:val="3"/>
          </w:tcPr>
          <w:p w14:paraId="544BE469" w14:textId="77777777" w:rsidR="00B960FE" w:rsidRDefault="00B960FE" w:rsidP="00B960FE"/>
        </w:tc>
        <w:tc>
          <w:tcPr>
            <w:tcW w:w="810" w:type="dxa"/>
            <w:gridSpan w:val="2"/>
          </w:tcPr>
          <w:p w14:paraId="7E867D9C" w14:textId="77777777" w:rsidR="00B960FE" w:rsidRDefault="00B960FE" w:rsidP="00B960FE"/>
        </w:tc>
        <w:tc>
          <w:tcPr>
            <w:tcW w:w="1080" w:type="dxa"/>
          </w:tcPr>
          <w:p w14:paraId="088DD857" w14:textId="77777777" w:rsidR="00B960FE" w:rsidRDefault="00B960FE" w:rsidP="00B960FE"/>
        </w:tc>
      </w:tr>
      <w:tr w:rsidR="002E14CD" w14:paraId="3C50B5A2" w14:textId="77777777" w:rsidTr="004D7BE6">
        <w:tc>
          <w:tcPr>
            <w:tcW w:w="1275" w:type="dxa"/>
          </w:tcPr>
          <w:p w14:paraId="4A40F24A" w14:textId="77777777" w:rsidR="00F6344F" w:rsidRDefault="00F6344F" w:rsidP="00F6344F"/>
        </w:tc>
        <w:tc>
          <w:tcPr>
            <w:tcW w:w="315" w:type="dxa"/>
          </w:tcPr>
          <w:p w14:paraId="389BDE2B" w14:textId="7860BD18" w:rsidR="00F6344F" w:rsidRDefault="00E52A19" w:rsidP="00F6344F">
            <w:ins w:id="18" w:author="Xia Jing" w:date="2024-04-24T08:33:00Z">
              <w:r>
                <w:t>12</w:t>
              </w:r>
            </w:ins>
          </w:p>
        </w:tc>
        <w:tc>
          <w:tcPr>
            <w:tcW w:w="850" w:type="dxa"/>
          </w:tcPr>
          <w:p w14:paraId="4EA6F6EE" w14:textId="4E153D3F" w:rsidR="00F6344F" w:rsidRDefault="00F6344F" w:rsidP="00F6344F">
            <w:r>
              <w:t xml:space="preserve">&gt;= 24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765BE418" w14:textId="3C969CA9" w:rsidR="00F6344F" w:rsidRDefault="00F6344F" w:rsidP="00F6344F">
            <w:r w:rsidRPr="00797662">
              <w:rPr>
                <w:highlight w:val="yellow"/>
              </w:rPr>
              <w:t xml:space="preserve">&lt;16 </w:t>
            </w:r>
            <w:proofErr w:type="spellStart"/>
            <w:r w:rsidRPr="00797662">
              <w:rPr>
                <w:highlight w:val="yellow"/>
              </w:rPr>
              <w:t>yrs</w:t>
            </w:r>
            <w:proofErr w:type="spellEnd"/>
          </w:p>
        </w:tc>
        <w:tc>
          <w:tcPr>
            <w:tcW w:w="1596" w:type="dxa"/>
          </w:tcPr>
          <w:p w14:paraId="3E4A728B" w14:textId="77777777" w:rsidR="00F6344F" w:rsidRDefault="00F6344F" w:rsidP="00F6344F"/>
        </w:tc>
        <w:tc>
          <w:tcPr>
            <w:tcW w:w="534" w:type="dxa"/>
          </w:tcPr>
          <w:p w14:paraId="491901DB" w14:textId="06DC1A8B" w:rsidR="00F6344F" w:rsidRDefault="00F6344F" w:rsidP="00F6344F">
            <w:r>
              <w:t>N</w:t>
            </w:r>
          </w:p>
        </w:tc>
        <w:tc>
          <w:tcPr>
            <w:tcW w:w="626" w:type="dxa"/>
          </w:tcPr>
          <w:p w14:paraId="5F6913B6" w14:textId="77777777" w:rsidR="00F6344F" w:rsidRDefault="00F6344F" w:rsidP="00F6344F"/>
        </w:tc>
        <w:tc>
          <w:tcPr>
            <w:tcW w:w="1209" w:type="dxa"/>
            <w:gridSpan w:val="2"/>
          </w:tcPr>
          <w:p w14:paraId="5D260F32" w14:textId="77777777" w:rsidR="00F6344F" w:rsidRDefault="00F6344F" w:rsidP="00F6344F"/>
        </w:tc>
        <w:tc>
          <w:tcPr>
            <w:tcW w:w="1530" w:type="dxa"/>
            <w:gridSpan w:val="2"/>
          </w:tcPr>
          <w:p w14:paraId="1821E874" w14:textId="77777777" w:rsidR="00F6344F" w:rsidRDefault="00F6344F" w:rsidP="00F6344F"/>
        </w:tc>
        <w:tc>
          <w:tcPr>
            <w:tcW w:w="1530" w:type="dxa"/>
            <w:gridSpan w:val="2"/>
          </w:tcPr>
          <w:p w14:paraId="67DF6435" w14:textId="77777777" w:rsidR="00F6344F" w:rsidRDefault="00F6344F" w:rsidP="00F6344F"/>
        </w:tc>
        <w:tc>
          <w:tcPr>
            <w:tcW w:w="1535" w:type="dxa"/>
          </w:tcPr>
          <w:p w14:paraId="00143CB2" w14:textId="77777777" w:rsidR="00F6344F" w:rsidRDefault="00F6344F" w:rsidP="00F6344F"/>
        </w:tc>
        <w:tc>
          <w:tcPr>
            <w:tcW w:w="1345" w:type="dxa"/>
          </w:tcPr>
          <w:p w14:paraId="23691A4F" w14:textId="51FF3FED" w:rsidR="00F6344F" w:rsidRDefault="00F6344F" w:rsidP="00F6344F">
            <w:r>
              <w:t>Admin 1</w:t>
            </w:r>
            <w:r w:rsidRPr="0005388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2231189" w14:textId="046E35B8" w:rsidR="00F6344F" w:rsidRDefault="00F6344F" w:rsidP="00F6344F">
            <w:r>
              <w:t>Schedule 2</w:t>
            </w:r>
            <w:r w:rsidRPr="0005388A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176FDD">
              <w:t>from the 1</w:t>
            </w:r>
            <w:r w:rsidR="00176FDD" w:rsidRPr="00176FDD">
              <w:rPr>
                <w:vertAlign w:val="superscript"/>
              </w:rPr>
              <w:t>st</w:t>
            </w:r>
            <w:r w:rsidR="00176FDD">
              <w:t xml:space="preserve"> dose</w:t>
            </w:r>
          </w:p>
        </w:tc>
        <w:tc>
          <w:tcPr>
            <w:tcW w:w="900" w:type="dxa"/>
          </w:tcPr>
          <w:p w14:paraId="666464CC" w14:textId="77777777" w:rsidR="00F6344F" w:rsidRDefault="00F6344F" w:rsidP="00F6344F"/>
        </w:tc>
        <w:tc>
          <w:tcPr>
            <w:tcW w:w="810" w:type="dxa"/>
            <w:gridSpan w:val="2"/>
          </w:tcPr>
          <w:p w14:paraId="347BD082" w14:textId="77777777" w:rsidR="00F6344F" w:rsidRDefault="00F6344F" w:rsidP="00F6344F"/>
        </w:tc>
        <w:tc>
          <w:tcPr>
            <w:tcW w:w="810" w:type="dxa"/>
            <w:gridSpan w:val="3"/>
          </w:tcPr>
          <w:p w14:paraId="0CFAE25F" w14:textId="77777777" w:rsidR="00F6344F" w:rsidRDefault="00F6344F" w:rsidP="00F6344F"/>
        </w:tc>
        <w:tc>
          <w:tcPr>
            <w:tcW w:w="810" w:type="dxa"/>
            <w:gridSpan w:val="2"/>
          </w:tcPr>
          <w:p w14:paraId="0FCB1382" w14:textId="77777777" w:rsidR="00F6344F" w:rsidRDefault="00F6344F" w:rsidP="00F6344F"/>
        </w:tc>
        <w:tc>
          <w:tcPr>
            <w:tcW w:w="1080" w:type="dxa"/>
          </w:tcPr>
          <w:p w14:paraId="7CB81027" w14:textId="77777777" w:rsidR="00F6344F" w:rsidRDefault="00F6344F" w:rsidP="00F6344F"/>
        </w:tc>
      </w:tr>
      <w:tr w:rsidR="00057CDA" w14:paraId="674DDE42" w14:textId="77777777" w:rsidTr="0094647B">
        <w:tc>
          <w:tcPr>
            <w:tcW w:w="18715" w:type="dxa"/>
            <w:gridSpan w:val="25"/>
          </w:tcPr>
          <w:p w14:paraId="2948C22C" w14:textId="77777777" w:rsidR="00057CDA" w:rsidRDefault="00057CDA" w:rsidP="0094647B">
            <w:proofErr w:type="spellStart"/>
            <w:proofErr w:type="gramStart"/>
            <w:r>
              <w:t>MenQuadfi</w:t>
            </w:r>
            <w:proofErr w:type="spellEnd"/>
            <w:r>
              <w:t xml:space="preserve">  for</w:t>
            </w:r>
            <w:proofErr w:type="gramEnd"/>
            <w:r>
              <w:t xml:space="preserve"> persons with anatomic or functional asplenia (including sickle cell disease), HIV infection, persistent complement component deficiency, complement inhibitor (e.g., eculizumab, </w:t>
            </w:r>
            <w:proofErr w:type="spellStart"/>
            <w:r>
              <w:t>ravulizumab</w:t>
            </w:r>
            <w:proofErr w:type="spellEnd"/>
            <w:r>
              <w:t>) use</w:t>
            </w:r>
          </w:p>
        </w:tc>
      </w:tr>
      <w:tr w:rsidR="00057CDA" w14:paraId="4B1DFB7F" w14:textId="77777777" w:rsidTr="0094647B">
        <w:tc>
          <w:tcPr>
            <w:tcW w:w="1275" w:type="dxa"/>
          </w:tcPr>
          <w:p w14:paraId="315486BC" w14:textId="77777777" w:rsidR="00057CDA" w:rsidRDefault="00057CDA" w:rsidP="0094647B"/>
        </w:tc>
        <w:tc>
          <w:tcPr>
            <w:tcW w:w="315" w:type="dxa"/>
          </w:tcPr>
          <w:p w14:paraId="12C19E56" w14:textId="1211C266" w:rsidR="00057CDA" w:rsidRDefault="00E52A19" w:rsidP="0094647B">
            <w:ins w:id="19" w:author="Xia Jing" w:date="2024-04-24T08:33:00Z">
              <w:r>
                <w:t>13</w:t>
              </w:r>
            </w:ins>
          </w:p>
        </w:tc>
        <w:tc>
          <w:tcPr>
            <w:tcW w:w="850" w:type="dxa"/>
          </w:tcPr>
          <w:p w14:paraId="28E3FA06" w14:textId="77777777" w:rsidR="00057CDA" w:rsidRDefault="00057CDA" w:rsidP="0094647B">
            <w:r>
              <w:t xml:space="preserve">&gt;= 24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4CFB752C" w14:textId="77777777" w:rsidR="00057CDA" w:rsidRDefault="00057CDA" w:rsidP="0094647B">
            <w:r>
              <w:t xml:space="preserve">&lt;16 </w:t>
            </w:r>
            <w:proofErr w:type="spellStart"/>
            <w:r>
              <w:t>yr</w:t>
            </w:r>
            <w:proofErr w:type="spellEnd"/>
          </w:p>
        </w:tc>
        <w:tc>
          <w:tcPr>
            <w:tcW w:w="1596" w:type="dxa"/>
          </w:tcPr>
          <w:p w14:paraId="65CAED47" w14:textId="77777777" w:rsidR="00057CDA" w:rsidRDefault="00057CDA" w:rsidP="0094647B"/>
        </w:tc>
        <w:tc>
          <w:tcPr>
            <w:tcW w:w="534" w:type="dxa"/>
          </w:tcPr>
          <w:p w14:paraId="34FDA3E5" w14:textId="77777777" w:rsidR="00057CDA" w:rsidRDefault="00057CDA" w:rsidP="0094647B">
            <w:r>
              <w:t>N</w:t>
            </w:r>
          </w:p>
        </w:tc>
        <w:tc>
          <w:tcPr>
            <w:tcW w:w="626" w:type="dxa"/>
          </w:tcPr>
          <w:p w14:paraId="01855FA3" w14:textId="77777777" w:rsidR="00057CDA" w:rsidRDefault="00057CDA" w:rsidP="0094647B"/>
        </w:tc>
        <w:tc>
          <w:tcPr>
            <w:tcW w:w="1209" w:type="dxa"/>
            <w:gridSpan w:val="2"/>
          </w:tcPr>
          <w:p w14:paraId="74B2A2B7" w14:textId="77777777" w:rsidR="00057CDA" w:rsidRDefault="00057CDA" w:rsidP="0094647B"/>
        </w:tc>
        <w:tc>
          <w:tcPr>
            <w:tcW w:w="1530" w:type="dxa"/>
            <w:gridSpan w:val="2"/>
          </w:tcPr>
          <w:p w14:paraId="041930A9" w14:textId="77777777" w:rsidR="00057CDA" w:rsidRDefault="00057CDA" w:rsidP="0094647B"/>
        </w:tc>
        <w:tc>
          <w:tcPr>
            <w:tcW w:w="1530" w:type="dxa"/>
            <w:gridSpan w:val="2"/>
          </w:tcPr>
          <w:p w14:paraId="556C6AE1" w14:textId="77777777" w:rsidR="00057CDA" w:rsidRDefault="00057CDA" w:rsidP="0094647B"/>
        </w:tc>
        <w:tc>
          <w:tcPr>
            <w:tcW w:w="1535" w:type="dxa"/>
          </w:tcPr>
          <w:p w14:paraId="3B4D2F60" w14:textId="77777777" w:rsidR="00057CDA" w:rsidRDefault="00057CDA" w:rsidP="0094647B"/>
        </w:tc>
        <w:tc>
          <w:tcPr>
            <w:tcW w:w="1345" w:type="dxa"/>
          </w:tcPr>
          <w:p w14:paraId="1B1F5676" w14:textId="77777777" w:rsidR="00057CDA" w:rsidRDefault="00057CDA" w:rsidP="0094647B">
            <w:r>
              <w:t>Admin 1</w:t>
            </w:r>
            <w:r w:rsidRPr="0075555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C44A584" w14:textId="77777777" w:rsidR="00057CDA" w:rsidRDefault="00057CDA" w:rsidP="0094647B">
            <w:r>
              <w:t>Schedule 2</w:t>
            </w:r>
            <w:r w:rsidRPr="00755550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D07AB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900" w:type="dxa"/>
          </w:tcPr>
          <w:p w14:paraId="108E78B8" w14:textId="77777777" w:rsidR="00057CDA" w:rsidRDefault="00057CDA" w:rsidP="0094647B"/>
        </w:tc>
        <w:tc>
          <w:tcPr>
            <w:tcW w:w="810" w:type="dxa"/>
            <w:gridSpan w:val="2"/>
          </w:tcPr>
          <w:p w14:paraId="44B9F46C" w14:textId="77777777" w:rsidR="00057CDA" w:rsidRDefault="00057CDA" w:rsidP="0094647B"/>
        </w:tc>
        <w:tc>
          <w:tcPr>
            <w:tcW w:w="810" w:type="dxa"/>
            <w:gridSpan w:val="3"/>
          </w:tcPr>
          <w:p w14:paraId="2CE2BB50" w14:textId="77777777" w:rsidR="00057CDA" w:rsidRDefault="00057CDA" w:rsidP="0094647B"/>
        </w:tc>
        <w:tc>
          <w:tcPr>
            <w:tcW w:w="810" w:type="dxa"/>
            <w:gridSpan w:val="2"/>
          </w:tcPr>
          <w:p w14:paraId="1138AB01" w14:textId="77777777" w:rsidR="00057CDA" w:rsidRDefault="00057CDA" w:rsidP="0094647B"/>
        </w:tc>
        <w:tc>
          <w:tcPr>
            <w:tcW w:w="1080" w:type="dxa"/>
          </w:tcPr>
          <w:p w14:paraId="46050F05" w14:textId="77777777" w:rsidR="00057CDA" w:rsidRDefault="00057CDA" w:rsidP="0094647B"/>
        </w:tc>
      </w:tr>
      <w:tr w:rsidR="007F25C2" w14:paraId="3F5961B0" w14:textId="77777777" w:rsidTr="002E14CD">
        <w:tc>
          <w:tcPr>
            <w:tcW w:w="18715" w:type="dxa"/>
            <w:gridSpan w:val="25"/>
          </w:tcPr>
          <w:p w14:paraId="5CB5A3CA" w14:textId="5ABD059F" w:rsidR="007F25C2" w:rsidRDefault="007F25C2" w:rsidP="007F25C2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  <w:r w:rsidR="0037718A">
              <w:t xml:space="preserve"> for persons with a</w:t>
            </w:r>
            <w:r>
              <w:t xml:space="preserve">natomic or functional asplenia (including sickle cell disease), HIV infection, persistent complement component deficiency, complement inhibitor (e.g., eculizumab, </w:t>
            </w:r>
            <w:proofErr w:type="spellStart"/>
            <w:r>
              <w:t>ravulizumab</w:t>
            </w:r>
            <w:proofErr w:type="spellEnd"/>
            <w:r>
              <w:t>) use</w:t>
            </w:r>
          </w:p>
        </w:tc>
      </w:tr>
      <w:tr w:rsidR="002E14CD" w14:paraId="2F7AFB55" w14:textId="77777777" w:rsidTr="00394111">
        <w:tc>
          <w:tcPr>
            <w:tcW w:w="1275" w:type="dxa"/>
          </w:tcPr>
          <w:p w14:paraId="616969E3" w14:textId="77777777" w:rsidR="007F25C2" w:rsidRDefault="007F25C2" w:rsidP="007F25C2"/>
        </w:tc>
        <w:tc>
          <w:tcPr>
            <w:tcW w:w="315" w:type="dxa"/>
          </w:tcPr>
          <w:p w14:paraId="24101058" w14:textId="03A40A4B" w:rsidR="007F25C2" w:rsidRDefault="00E52A19" w:rsidP="007F25C2">
            <w:ins w:id="20" w:author="Xia Jing" w:date="2024-04-24T08:33:00Z">
              <w:r>
                <w:t>14</w:t>
              </w:r>
            </w:ins>
          </w:p>
        </w:tc>
        <w:tc>
          <w:tcPr>
            <w:tcW w:w="850" w:type="dxa"/>
          </w:tcPr>
          <w:p w14:paraId="174FC282" w14:textId="77777777" w:rsidR="007F25C2" w:rsidRDefault="007F25C2" w:rsidP="007F25C2">
            <w:r>
              <w:t xml:space="preserve">&gt;= 2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69E5B417" w14:textId="77777777" w:rsidR="007F25C2" w:rsidRDefault="007F25C2" w:rsidP="007F25C2">
            <w:r>
              <w:t xml:space="preserve">&lt;7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C3ABF68" w14:textId="77777777" w:rsidR="007F25C2" w:rsidRDefault="007F25C2" w:rsidP="007F25C2">
            <w:r>
              <w:t xml:space="preserve">If person remains at </w:t>
            </w:r>
            <w:r>
              <w:lastRenderedPageBreak/>
              <w:t xml:space="preserve">increased risk AND completes </w:t>
            </w:r>
            <w:proofErr w:type="gramStart"/>
            <w:r>
              <w:t>the  primary</w:t>
            </w:r>
            <w:proofErr w:type="gramEnd"/>
            <w:r>
              <w:t xml:space="preserve"> vaccination</w:t>
            </w:r>
          </w:p>
        </w:tc>
        <w:tc>
          <w:tcPr>
            <w:tcW w:w="534" w:type="dxa"/>
          </w:tcPr>
          <w:p w14:paraId="64CDC595" w14:textId="77777777" w:rsidR="007F25C2" w:rsidRDefault="007F25C2" w:rsidP="007F25C2">
            <w:r>
              <w:lastRenderedPageBreak/>
              <w:t>Y</w:t>
            </w:r>
          </w:p>
        </w:tc>
        <w:tc>
          <w:tcPr>
            <w:tcW w:w="626" w:type="dxa"/>
          </w:tcPr>
          <w:p w14:paraId="4521C5F0" w14:textId="77777777" w:rsidR="007F25C2" w:rsidRDefault="007F25C2" w:rsidP="007F25C2"/>
        </w:tc>
        <w:tc>
          <w:tcPr>
            <w:tcW w:w="1193" w:type="dxa"/>
          </w:tcPr>
          <w:p w14:paraId="3BB355BD" w14:textId="77777777" w:rsidR="007F25C2" w:rsidRDefault="007F25C2" w:rsidP="007F25C2">
            <w:r>
              <w:t xml:space="preserve">Completion of </w:t>
            </w:r>
            <w:r>
              <w:lastRenderedPageBreak/>
              <w:t>primary vaccination</w:t>
            </w:r>
          </w:p>
        </w:tc>
        <w:tc>
          <w:tcPr>
            <w:tcW w:w="1514" w:type="dxa"/>
            <w:gridSpan w:val="2"/>
          </w:tcPr>
          <w:p w14:paraId="69ED0D6C" w14:textId="77777777" w:rsidR="007F25C2" w:rsidRDefault="007F25C2" w:rsidP="007F25C2"/>
        </w:tc>
        <w:tc>
          <w:tcPr>
            <w:tcW w:w="1532" w:type="dxa"/>
            <w:gridSpan w:val="2"/>
          </w:tcPr>
          <w:p w14:paraId="4628D94D" w14:textId="77777777" w:rsidR="007F25C2" w:rsidRDefault="007F25C2" w:rsidP="007F25C2"/>
        </w:tc>
        <w:tc>
          <w:tcPr>
            <w:tcW w:w="1565" w:type="dxa"/>
            <w:gridSpan w:val="2"/>
          </w:tcPr>
          <w:p w14:paraId="28253C7C" w14:textId="77777777" w:rsidR="007F25C2" w:rsidRDefault="007F25C2" w:rsidP="007F25C2"/>
        </w:tc>
        <w:tc>
          <w:tcPr>
            <w:tcW w:w="1345" w:type="dxa"/>
          </w:tcPr>
          <w:p w14:paraId="378E2EE6" w14:textId="77777777" w:rsidR="007F25C2" w:rsidRDefault="007F25C2" w:rsidP="007F25C2">
            <w:r>
              <w:t xml:space="preserve">Single dose at 3 </w:t>
            </w:r>
            <w:proofErr w:type="spellStart"/>
            <w:r>
              <w:t>yrs</w:t>
            </w:r>
            <w:proofErr w:type="spellEnd"/>
            <w:r>
              <w:t xml:space="preserve"> </w:t>
            </w:r>
            <w:r>
              <w:lastRenderedPageBreak/>
              <w:t>after final dose of primary vaccination</w:t>
            </w:r>
          </w:p>
        </w:tc>
        <w:tc>
          <w:tcPr>
            <w:tcW w:w="1080" w:type="dxa"/>
          </w:tcPr>
          <w:p w14:paraId="64A9FCD4" w14:textId="77777777" w:rsidR="007F25C2" w:rsidRDefault="007F25C2" w:rsidP="007F25C2">
            <w:r>
              <w:lastRenderedPageBreak/>
              <w:t xml:space="preserve">Booster dose </w:t>
            </w:r>
            <w:r>
              <w:lastRenderedPageBreak/>
              <w:t xml:space="preserve">every 5 </w:t>
            </w:r>
            <w:proofErr w:type="spellStart"/>
            <w:r>
              <w:t>yrs</w:t>
            </w:r>
            <w:proofErr w:type="spellEnd"/>
            <w:r>
              <w:t xml:space="preserve"> thereafter</w:t>
            </w:r>
          </w:p>
        </w:tc>
        <w:tc>
          <w:tcPr>
            <w:tcW w:w="922" w:type="dxa"/>
            <w:gridSpan w:val="2"/>
          </w:tcPr>
          <w:p w14:paraId="68553199" w14:textId="77777777" w:rsidR="007F25C2" w:rsidRDefault="007F25C2" w:rsidP="007F25C2"/>
        </w:tc>
        <w:tc>
          <w:tcPr>
            <w:tcW w:w="805" w:type="dxa"/>
            <w:gridSpan w:val="2"/>
          </w:tcPr>
          <w:p w14:paraId="275C9998" w14:textId="77777777" w:rsidR="007F25C2" w:rsidRDefault="007F25C2" w:rsidP="007F25C2"/>
        </w:tc>
        <w:tc>
          <w:tcPr>
            <w:tcW w:w="760" w:type="dxa"/>
          </w:tcPr>
          <w:p w14:paraId="267D1BFC" w14:textId="77777777" w:rsidR="007F25C2" w:rsidRDefault="007F25C2" w:rsidP="007F25C2"/>
        </w:tc>
        <w:tc>
          <w:tcPr>
            <w:tcW w:w="787" w:type="dxa"/>
            <w:gridSpan w:val="2"/>
          </w:tcPr>
          <w:p w14:paraId="28A75C21" w14:textId="77777777" w:rsidR="007F25C2" w:rsidRDefault="007F25C2" w:rsidP="007F25C2"/>
        </w:tc>
        <w:tc>
          <w:tcPr>
            <w:tcW w:w="1136" w:type="dxa"/>
            <w:gridSpan w:val="2"/>
          </w:tcPr>
          <w:p w14:paraId="37861FB4" w14:textId="77777777" w:rsidR="007F25C2" w:rsidRDefault="007F25C2" w:rsidP="007F25C2"/>
        </w:tc>
      </w:tr>
      <w:tr w:rsidR="002E14CD" w14:paraId="3EAA6A91" w14:textId="77777777" w:rsidTr="00394111">
        <w:tc>
          <w:tcPr>
            <w:tcW w:w="1275" w:type="dxa"/>
          </w:tcPr>
          <w:p w14:paraId="1C08B589" w14:textId="77777777" w:rsidR="007F25C2" w:rsidRDefault="007F25C2" w:rsidP="007F25C2"/>
        </w:tc>
        <w:tc>
          <w:tcPr>
            <w:tcW w:w="315" w:type="dxa"/>
          </w:tcPr>
          <w:p w14:paraId="15291174" w14:textId="5F9EA900" w:rsidR="007F25C2" w:rsidRDefault="00E52A19" w:rsidP="007F25C2">
            <w:ins w:id="21" w:author="Xia Jing" w:date="2024-04-24T08:33:00Z">
              <w:r>
                <w:t>15</w:t>
              </w:r>
            </w:ins>
          </w:p>
        </w:tc>
        <w:tc>
          <w:tcPr>
            <w:tcW w:w="850" w:type="dxa"/>
          </w:tcPr>
          <w:p w14:paraId="638F49F5" w14:textId="77777777" w:rsidR="007F25C2" w:rsidRDefault="007F25C2" w:rsidP="007F25C2">
            <w:r>
              <w:t xml:space="preserve">&gt;= 7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0B152C66" w14:textId="6D2EB108" w:rsidR="007F25C2" w:rsidRDefault="007F25C2" w:rsidP="007F25C2">
            <w:r>
              <w:t>&lt;=55</w:t>
            </w:r>
            <w:r w:rsidR="00FF630C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46550A37" w14:textId="77777777" w:rsidR="007F25C2" w:rsidRDefault="007F25C2" w:rsidP="007F25C2">
            <w:r>
              <w:t xml:space="preserve">If person remains at increased risk AND completes </w:t>
            </w:r>
            <w:proofErr w:type="gramStart"/>
            <w:r>
              <w:t>the  primary</w:t>
            </w:r>
            <w:proofErr w:type="gramEnd"/>
            <w:r>
              <w:t xml:space="preserve"> vaccination</w:t>
            </w:r>
          </w:p>
        </w:tc>
        <w:tc>
          <w:tcPr>
            <w:tcW w:w="534" w:type="dxa"/>
          </w:tcPr>
          <w:p w14:paraId="4775AC8F" w14:textId="77777777" w:rsidR="007F25C2" w:rsidRDefault="007F25C2" w:rsidP="007F25C2">
            <w:r>
              <w:t>Y</w:t>
            </w:r>
          </w:p>
        </w:tc>
        <w:tc>
          <w:tcPr>
            <w:tcW w:w="626" w:type="dxa"/>
          </w:tcPr>
          <w:p w14:paraId="0869B5DB" w14:textId="77777777" w:rsidR="007F25C2" w:rsidRDefault="007F25C2" w:rsidP="007F25C2"/>
        </w:tc>
        <w:tc>
          <w:tcPr>
            <w:tcW w:w="1193" w:type="dxa"/>
          </w:tcPr>
          <w:p w14:paraId="5A72461C" w14:textId="77777777" w:rsidR="007F25C2" w:rsidRDefault="007F25C2" w:rsidP="007F25C2">
            <w:r>
              <w:t>Completion of primary vaccination</w:t>
            </w:r>
          </w:p>
        </w:tc>
        <w:tc>
          <w:tcPr>
            <w:tcW w:w="1514" w:type="dxa"/>
            <w:gridSpan w:val="2"/>
          </w:tcPr>
          <w:p w14:paraId="6CF878CF" w14:textId="77777777" w:rsidR="007F25C2" w:rsidRDefault="007F25C2" w:rsidP="007F25C2"/>
        </w:tc>
        <w:tc>
          <w:tcPr>
            <w:tcW w:w="1532" w:type="dxa"/>
            <w:gridSpan w:val="2"/>
          </w:tcPr>
          <w:p w14:paraId="133F98D5" w14:textId="77777777" w:rsidR="007F25C2" w:rsidRDefault="007F25C2" w:rsidP="007F25C2"/>
        </w:tc>
        <w:tc>
          <w:tcPr>
            <w:tcW w:w="1565" w:type="dxa"/>
            <w:gridSpan w:val="2"/>
          </w:tcPr>
          <w:p w14:paraId="09D6F222" w14:textId="77777777" w:rsidR="007F25C2" w:rsidRDefault="007F25C2" w:rsidP="007F25C2"/>
        </w:tc>
        <w:tc>
          <w:tcPr>
            <w:tcW w:w="1345" w:type="dxa"/>
          </w:tcPr>
          <w:p w14:paraId="1613B229" w14:textId="77777777" w:rsidR="007F25C2" w:rsidRDefault="007F25C2" w:rsidP="007F25C2">
            <w:r>
              <w:t xml:space="preserve">Single dose at 5 </w:t>
            </w:r>
            <w:proofErr w:type="spellStart"/>
            <w:r>
              <w:t>yrs</w:t>
            </w:r>
            <w:proofErr w:type="spellEnd"/>
            <w:r>
              <w:t xml:space="preserve"> after final dose of primary vaccination</w:t>
            </w:r>
          </w:p>
        </w:tc>
        <w:tc>
          <w:tcPr>
            <w:tcW w:w="1080" w:type="dxa"/>
          </w:tcPr>
          <w:p w14:paraId="0CA67E07" w14:textId="77777777" w:rsidR="007F25C2" w:rsidRDefault="007F25C2" w:rsidP="007F25C2">
            <w:r>
              <w:t xml:space="preserve">Booster dose every 5 </w:t>
            </w:r>
            <w:proofErr w:type="spellStart"/>
            <w:r>
              <w:t>yrs</w:t>
            </w:r>
            <w:proofErr w:type="spellEnd"/>
            <w:r>
              <w:t xml:space="preserve"> thereafter</w:t>
            </w:r>
          </w:p>
        </w:tc>
        <w:tc>
          <w:tcPr>
            <w:tcW w:w="922" w:type="dxa"/>
            <w:gridSpan w:val="2"/>
          </w:tcPr>
          <w:p w14:paraId="6A3D8FAF" w14:textId="77777777" w:rsidR="007F25C2" w:rsidRDefault="007F25C2" w:rsidP="007F25C2"/>
        </w:tc>
        <w:tc>
          <w:tcPr>
            <w:tcW w:w="805" w:type="dxa"/>
            <w:gridSpan w:val="2"/>
          </w:tcPr>
          <w:p w14:paraId="56BE0ECE" w14:textId="77777777" w:rsidR="007F25C2" w:rsidRDefault="007F25C2" w:rsidP="007F25C2"/>
        </w:tc>
        <w:tc>
          <w:tcPr>
            <w:tcW w:w="760" w:type="dxa"/>
          </w:tcPr>
          <w:p w14:paraId="544AD3B2" w14:textId="77777777" w:rsidR="007F25C2" w:rsidRDefault="007F25C2" w:rsidP="007F25C2"/>
        </w:tc>
        <w:tc>
          <w:tcPr>
            <w:tcW w:w="787" w:type="dxa"/>
            <w:gridSpan w:val="2"/>
          </w:tcPr>
          <w:p w14:paraId="55A82BDB" w14:textId="77777777" w:rsidR="007F25C2" w:rsidRDefault="007F25C2" w:rsidP="007F25C2"/>
        </w:tc>
        <w:tc>
          <w:tcPr>
            <w:tcW w:w="1136" w:type="dxa"/>
            <w:gridSpan w:val="2"/>
          </w:tcPr>
          <w:p w14:paraId="2FA74262" w14:textId="77777777" w:rsidR="007F25C2" w:rsidRDefault="007F25C2" w:rsidP="007F25C2"/>
        </w:tc>
      </w:tr>
      <w:tr w:rsidR="00057CDA" w14:paraId="7123D346" w14:textId="77777777" w:rsidTr="00300402">
        <w:tc>
          <w:tcPr>
            <w:tcW w:w="18715" w:type="dxa"/>
            <w:gridSpan w:val="25"/>
          </w:tcPr>
          <w:p w14:paraId="230AD1EA" w14:textId="3323CA1B" w:rsidR="00057CDA" w:rsidRDefault="00057CDA" w:rsidP="007F25C2">
            <w:proofErr w:type="spellStart"/>
            <w:r>
              <w:t>Menactra</w:t>
            </w:r>
            <w:proofErr w:type="spellEnd"/>
            <w:r>
              <w:t xml:space="preserve"> for persons with persistent complement component deficiency or complement inhibitor (e.g., eculizumab, </w:t>
            </w:r>
            <w:proofErr w:type="spellStart"/>
            <w:r>
              <w:t>ravulizumab</w:t>
            </w:r>
            <w:proofErr w:type="spellEnd"/>
            <w:r>
              <w:t>) use</w:t>
            </w:r>
          </w:p>
        </w:tc>
      </w:tr>
      <w:tr w:rsidR="002E14CD" w14:paraId="44C97193" w14:textId="77777777" w:rsidTr="004D7BE6">
        <w:tc>
          <w:tcPr>
            <w:tcW w:w="1275" w:type="dxa"/>
          </w:tcPr>
          <w:p w14:paraId="67D7AE02" w14:textId="1A1F7A63" w:rsidR="007F25C2" w:rsidRDefault="007F25C2" w:rsidP="007F25C2"/>
        </w:tc>
        <w:tc>
          <w:tcPr>
            <w:tcW w:w="315" w:type="dxa"/>
          </w:tcPr>
          <w:p w14:paraId="583B6901" w14:textId="0C74CD0D" w:rsidR="007F25C2" w:rsidRDefault="00E52A19" w:rsidP="007F25C2">
            <w:ins w:id="22" w:author="Xia Jing" w:date="2024-04-24T08:33:00Z">
              <w:r>
                <w:t>16</w:t>
              </w:r>
            </w:ins>
          </w:p>
        </w:tc>
        <w:tc>
          <w:tcPr>
            <w:tcW w:w="850" w:type="dxa"/>
          </w:tcPr>
          <w:p w14:paraId="7A3822E0" w14:textId="637C7E08" w:rsidR="007F25C2" w:rsidRDefault="007F25C2" w:rsidP="007F25C2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69EF192" w14:textId="629768D5" w:rsidR="007F25C2" w:rsidRDefault="007F25C2" w:rsidP="007F25C2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2AA6542B" w14:textId="77777777" w:rsidR="007F25C2" w:rsidRDefault="007F25C2" w:rsidP="007F25C2"/>
        </w:tc>
        <w:tc>
          <w:tcPr>
            <w:tcW w:w="534" w:type="dxa"/>
          </w:tcPr>
          <w:p w14:paraId="49F7BF33" w14:textId="74728E21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406EEF9A" w14:textId="77777777" w:rsidR="007F25C2" w:rsidRDefault="007F25C2" w:rsidP="007F25C2"/>
        </w:tc>
        <w:tc>
          <w:tcPr>
            <w:tcW w:w="1209" w:type="dxa"/>
            <w:gridSpan w:val="2"/>
          </w:tcPr>
          <w:p w14:paraId="7AEACC3F" w14:textId="77777777" w:rsidR="007F25C2" w:rsidRDefault="007F25C2" w:rsidP="007F25C2"/>
        </w:tc>
        <w:tc>
          <w:tcPr>
            <w:tcW w:w="1530" w:type="dxa"/>
            <w:gridSpan w:val="2"/>
          </w:tcPr>
          <w:p w14:paraId="1CAA7CE8" w14:textId="60ABFD34" w:rsidR="007F25C2" w:rsidRDefault="007F25C2" w:rsidP="007F25C2"/>
        </w:tc>
        <w:tc>
          <w:tcPr>
            <w:tcW w:w="1530" w:type="dxa"/>
            <w:gridSpan w:val="2"/>
          </w:tcPr>
          <w:p w14:paraId="53869909" w14:textId="77777777" w:rsidR="007F25C2" w:rsidRDefault="007F25C2" w:rsidP="007F25C2"/>
        </w:tc>
        <w:tc>
          <w:tcPr>
            <w:tcW w:w="1535" w:type="dxa"/>
          </w:tcPr>
          <w:p w14:paraId="6DA9D66B" w14:textId="77777777" w:rsidR="007F25C2" w:rsidRDefault="007F25C2" w:rsidP="007F25C2"/>
        </w:tc>
        <w:tc>
          <w:tcPr>
            <w:tcW w:w="1345" w:type="dxa"/>
          </w:tcPr>
          <w:p w14:paraId="2793B325" w14:textId="25ACB357" w:rsidR="007F25C2" w:rsidRDefault="007F25C2" w:rsidP="007F25C2">
            <w:r>
              <w:t>Admin 1</w:t>
            </w:r>
            <w:r w:rsidRPr="00AD31B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684C580C" w14:textId="6F0EFA25" w:rsidR="007F25C2" w:rsidRDefault="007F25C2" w:rsidP="007F25C2">
            <w:r>
              <w:t>Schedule 2</w:t>
            </w:r>
            <w:r w:rsidRPr="00AD31B1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C46D3">
              <w:t>from 1</w:t>
            </w:r>
            <w:r w:rsidR="002C46D3" w:rsidRPr="002C46D3">
              <w:rPr>
                <w:vertAlign w:val="superscript"/>
              </w:rPr>
              <w:t>st</w:t>
            </w:r>
            <w:r w:rsidR="002C46D3">
              <w:t xml:space="preserve"> dose</w:t>
            </w:r>
          </w:p>
        </w:tc>
        <w:tc>
          <w:tcPr>
            <w:tcW w:w="900" w:type="dxa"/>
          </w:tcPr>
          <w:p w14:paraId="53DABABF" w14:textId="77777777" w:rsidR="007F25C2" w:rsidRDefault="007F25C2" w:rsidP="007F25C2"/>
        </w:tc>
        <w:tc>
          <w:tcPr>
            <w:tcW w:w="810" w:type="dxa"/>
            <w:gridSpan w:val="2"/>
          </w:tcPr>
          <w:p w14:paraId="093B0AEE" w14:textId="77777777" w:rsidR="007F25C2" w:rsidRDefault="007F25C2" w:rsidP="007F25C2"/>
        </w:tc>
        <w:tc>
          <w:tcPr>
            <w:tcW w:w="810" w:type="dxa"/>
            <w:gridSpan w:val="3"/>
          </w:tcPr>
          <w:p w14:paraId="391F0243" w14:textId="77777777" w:rsidR="007F25C2" w:rsidRDefault="007F25C2" w:rsidP="007F25C2"/>
        </w:tc>
        <w:tc>
          <w:tcPr>
            <w:tcW w:w="810" w:type="dxa"/>
            <w:gridSpan w:val="2"/>
          </w:tcPr>
          <w:p w14:paraId="75A687D9" w14:textId="77777777" w:rsidR="007F25C2" w:rsidRDefault="007F25C2" w:rsidP="007F25C2"/>
        </w:tc>
        <w:tc>
          <w:tcPr>
            <w:tcW w:w="1080" w:type="dxa"/>
          </w:tcPr>
          <w:p w14:paraId="10B682ED" w14:textId="77777777" w:rsidR="007F25C2" w:rsidRDefault="007F25C2" w:rsidP="007F25C2"/>
        </w:tc>
      </w:tr>
      <w:tr w:rsidR="002E14CD" w14:paraId="5E04CCBF" w14:textId="77777777" w:rsidTr="004D7BE6">
        <w:tc>
          <w:tcPr>
            <w:tcW w:w="1275" w:type="dxa"/>
          </w:tcPr>
          <w:p w14:paraId="30578270" w14:textId="77777777" w:rsidR="007F25C2" w:rsidRDefault="007F25C2" w:rsidP="007F25C2"/>
        </w:tc>
        <w:tc>
          <w:tcPr>
            <w:tcW w:w="315" w:type="dxa"/>
          </w:tcPr>
          <w:p w14:paraId="2833CAD8" w14:textId="581C77E5" w:rsidR="007F25C2" w:rsidRDefault="00E52A19" w:rsidP="007F25C2">
            <w:ins w:id="23" w:author="Xia Jing" w:date="2024-04-24T08:33:00Z">
              <w:r>
                <w:t>17</w:t>
              </w:r>
            </w:ins>
          </w:p>
        </w:tc>
        <w:tc>
          <w:tcPr>
            <w:tcW w:w="850" w:type="dxa"/>
          </w:tcPr>
          <w:p w14:paraId="65F9973C" w14:textId="43CB5EBF" w:rsidR="007F25C2" w:rsidRDefault="007F25C2" w:rsidP="007F25C2">
            <w:r>
              <w:t xml:space="preserve">&gt;= 24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32BBFAD" w14:textId="0F48166E" w:rsidR="007F25C2" w:rsidRDefault="007F25C2" w:rsidP="007F25C2">
            <w:r>
              <w:t xml:space="preserve">&lt; 16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30651263" w14:textId="77777777" w:rsidR="007F25C2" w:rsidRDefault="007F25C2" w:rsidP="007F25C2"/>
        </w:tc>
        <w:tc>
          <w:tcPr>
            <w:tcW w:w="534" w:type="dxa"/>
          </w:tcPr>
          <w:p w14:paraId="307F1ED5" w14:textId="69C38DA8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17CE9411" w14:textId="77777777" w:rsidR="007F25C2" w:rsidRDefault="007F25C2" w:rsidP="007F25C2"/>
        </w:tc>
        <w:tc>
          <w:tcPr>
            <w:tcW w:w="1209" w:type="dxa"/>
            <w:gridSpan w:val="2"/>
          </w:tcPr>
          <w:p w14:paraId="6B131CFA" w14:textId="77777777" w:rsidR="007F25C2" w:rsidRDefault="007F25C2" w:rsidP="007F25C2"/>
        </w:tc>
        <w:tc>
          <w:tcPr>
            <w:tcW w:w="1530" w:type="dxa"/>
            <w:gridSpan w:val="2"/>
          </w:tcPr>
          <w:p w14:paraId="574B83A0" w14:textId="5E7FFE20" w:rsidR="007F25C2" w:rsidRDefault="007F25C2" w:rsidP="007F25C2"/>
        </w:tc>
        <w:tc>
          <w:tcPr>
            <w:tcW w:w="1530" w:type="dxa"/>
            <w:gridSpan w:val="2"/>
          </w:tcPr>
          <w:p w14:paraId="0705850B" w14:textId="77777777" w:rsidR="007F25C2" w:rsidRDefault="007F25C2" w:rsidP="007F25C2"/>
        </w:tc>
        <w:tc>
          <w:tcPr>
            <w:tcW w:w="1535" w:type="dxa"/>
          </w:tcPr>
          <w:p w14:paraId="79CDAA65" w14:textId="77777777" w:rsidR="007F25C2" w:rsidRDefault="007F25C2" w:rsidP="007F25C2"/>
        </w:tc>
        <w:tc>
          <w:tcPr>
            <w:tcW w:w="1345" w:type="dxa"/>
          </w:tcPr>
          <w:p w14:paraId="620ED5C2" w14:textId="26BEC935" w:rsidR="007F25C2" w:rsidRDefault="007F25C2" w:rsidP="007F25C2">
            <w:r>
              <w:t>Admin 1</w:t>
            </w:r>
            <w:r w:rsidRPr="00AD31B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6E2B510F" w14:textId="7FB66AE0" w:rsidR="007F25C2" w:rsidRDefault="007F25C2" w:rsidP="007F25C2">
            <w:r>
              <w:t>Schedule 2</w:t>
            </w:r>
            <w:r w:rsidRPr="00AD31B1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C46D3">
              <w:t>from 1</w:t>
            </w:r>
            <w:r w:rsidR="002C46D3" w:rsidRPr="002C46D3">
              <w:rPr>
                <w:vertAlign w:val="superscript"/>
              </w:rPr>
              <w:t>st</w:t>
            </w:r>
            <w:r w:rsidR="002C46D3">
              <w:t xml:space="preserve"> dose</w:t>
            </w:r>
          </w:p>
        </w:tc>
        <w:tc>
          <w:tcPr>
            <w:tcW w:w="900" w:type="dxa"/>
          </w:tcPr>
          <w:p w14:paraId="0ED1A7A2" w14:textId="77777777" w:rsidR="007F25C2" w:rsidRDefault="007F25C2" w:rsidP="007F25C2"/>
        </w:tc>
        <w:tc>
          <w:tcPr>
            <w:tcW w:w="810" w:type="dxa"/>
            <w:gridSpan w:val="2"/>
          </w:tcPr>
          <w:p w14:paraId="1C18BD02" w14:textId="77777777" w:rsidR="007F25C2" w:rsidRDefault="007F25C2" w:rsidP="007F25C2"/>
        </w:tc>
        <w:tc>
          <w:tcPr>
            <w:tcW w:w="810" w:type="dxa"/>
            <w:gridSpan w:val="3"/>
          </w:tcPr>
          <w:p w14:paraId="7C17B051" w14:textId="77777777" w:rsidR="007F25C2" w:rsidRDefault="007F25C2" w:rsidP="007F25C2"/>
        </w:tc>
        <w:tc>
          <w:tcPr>
            <w:tcW w:w="810" w:type="dxa"/>
            <w:gridSpan w:val="2"/>
          </w:tcPr>
          <w:p w14:paraId="33D41547" w14:textId="77777777" w:rsidR="007F25C2" w:rsidRDefault="007F25C2" w:rsidP="007F25C2"/>
        </w:tc>
        <w:tc>
          <w:tcPr>
            <w:tcW w:w="1080" w:type="dxa"/>
          </w:tcPr>
          <w:p w14:paraId="6A411663" w14:textId="77777777" w:rsidR="007F25C2" w:rsidRDefault="007F25C2" w:rsidP="007F25C2"/>
        </w:tc>
      </w:tr>
      <w:tr w:rsidR="00EE1604" w14:paraId="6FE5FD71" w14:textId="77777777" w:rsidTr="005E064B">
        <w:tc>
          <w:tcPr>
            <w:tcW w:w="18715" w:type="dxa"/>
            <w:gridSpan w:val="25"/>
          </w:tcPr>
          <w:p w14:paraId="109CF169" w14:textId="38AEC614" w:rsidR="00EE1604" w:rsidRDefault="00EE1604" w:rsidP="007F25C2">
            <w:proofErr w:type="spellStart"/>
            <w:r>
              <w:t>Menactra</w:t>
            </w:r>
            <w:proofErr w:type="spellEnd"/>
            <w:r>
              <w:t xml:space="preserve"> for persons with anatomic or functional asplenia (including sickle cell disease), or HIV infection</w:t>
            </w:r>
            <w:r w:rsidR="00FC44E1">
              <w:t xml:space="preserve">; </w:t>
            </w:r>
          </w:p>
        </w:tc>
      </w:tr>
      <w:tr w:rsidR="002E14CD" w14:paraId="4E6DBA94" w14:textId="77777777" w:rsidTr="004D7BE6">
        <w:tc>
          <w:tcPr>
            <w:tcW w:w="1275" w:type="dxa"/>
          </w:tcPr>
          <w:p w14:paraId="04554817" w14:textId="77777777" w:rsidR="007F25C2" w:rsidRDefault="007F25C2" w:rsidP="007F25C2"/>
        </w:tc>
        <w:tc>
          <w:tcPr>
            <w:tcW w:w="315" w:type="dxa"/>
          </w:tcPr>
          <w:p w14:paraId="56BB497C" w14:textId="175FA231" w:rsidR="007F25C2" w:rsidRDefault="00E52A19" w:rsidP="007F25C2">
            <w:ins w:id="24" w:author="Xia Jing" w:date="2024-04-24T08:33:00Z">
              <w:r>
                <w:t>18</w:t>
              </w:r>
            </w:ins>
          </w:p>
        </w:tc>
        <w:tc>
          <w:tcPr>
            <w:tcW w:w="850" w:type="dxa"/>
          </w:tcPr>
          <w:p w14:paraId="69FEFD8D" w14:textId="5DB4823F" w:rsidR="007F25C2" w:rsidRDefault="007F25C2" w:rsidP="007F25C2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7651EC73" w14:textId="1FAA6197" w:rsidR="007F25C2" w:rsidRDefault="007F25C2" w:rsidP="007F25C2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3FE8FD00" w14:textId="77777777" w:rsidR="007F25C2" w:rsidRDefault="007F25C2" w:rsidP="007F25C2"/>
        </w:tc>
        <w:tc>
          <w:tcPr>
            <w:tcW w:w="534" w:type="dxa"/>
          </w:tcPr>
          <w:p w14:paraId="683EC157" w14:textId="0E1E6809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4A8C065D" w14:textId="77777777" w:rsidR="007F25C2" w:rsidRDefault="007F25C2" w:rsidP="007F25C2"/>
        </w:tc>
        <w:tc>
          <w:tcPr>
            <w:tcW w:w="1209" w:type="dxa"/>
            <w:gridSpan w:val="2"/>
          </w:tcPr>
          <w:p w14:paraId="78DCFCDE" w14:textId="77777777" w:rsidR="007F25C2" w:rsidRDefault="007F25C2" w:rsidP="007F25C2"/>
        </w:tc>
        <w:tc>
          <w:tcPr>
            <w:tcW w:w="1530" w:type="dxa"/>
            <w:gridSpan w:val="2"/>
          </w:tcPr>
          <w:p w14:paraId="50DDBDBE" w14:textId="13A6F272" w:rsidR="007F25C2" w:rsidRDefault="007F25C2" w:rsidP="007F25C2"/>
        </w:tc>
        <w:tc>
          <w:tcPr>
            <w:tcW w:w="1530" w:type="dxa"/>
            <w:gridSpan w:val="2"/>
          </w:tcPr>
          <w:p w14:paraId="65C50DD8" w14:textId="77777777" w:rsidR="007F25C2" w:rsidRDefault="007F25C2" w:rsidP="007F25C2"/>
        </w:tc>
        <w:tc>
          <w:tcPr>
            <w:tcW w:w="1535" w:type="dxa"/>
          </w:tcPr>
          <w:p w14:paraId="53B0FFEB" w14:textId="77777777" w:rsidR="007F25C2" w:rsidRDefault="007F25C2" w:rsidP="007F25C2"/>
        </w:tc>
        <w:tc>
          <w:tcPr>
            <w:tcW w:w="1345" w:type="dxa"/>
          </w:tcPr>
          <w:p w14:paraId="4856BC27" w14:textId="63E4173A" w:rsidR="007F25C2" w:rsidRDefault="007F25C2" w:rsidP="007F25C2">
            <w:r>
              <w:t>Do not admin</w:t>
            </w:r>
          </w:p>
        </w:tc>
        <w:tc>
          <w:tcPr>
            <w:tcW w:w="1080" w:type="dxa"/>
          </w:tcPr>
          <w:p w14:paraId="427CFF95" w14:textId="77777777" w:rsidR="007F25C2" w:rsidRDefault="007F25C2" w:rsidP="007F25C2"/>
        </w:tc>
        <w:tc>
          <w:tcPr>
            <w:tcW w:w="900" w:type="dxa"/>
          </w:tcPr>
          <w:p w14:paraId="5065C1AF" w14:textId="77777777" w:rsidR="007F25C2" w:rsidRDefault="007F25C2" w:rsidP="007F25C2"/>
        </w:tc>
        <w:tc>
          <w:tcPr>
            <w:tcW w:w="810" w:type="dxa"/>
            <w:gridSpan w:val="2"/>
          </w:tcPr>
          <w:p w14:paraId="6AC42625" w14:textId="77777777" w:rsidR="007F25C2" w:rsidRDefault="007F25C2" w:rsidP="007F25C2"/>
        </w:tc>
        <w:tc>
          <w:tcPr>
            <w:tcW w:w="810" w:type="dxa"/>
            <w:gridSpan w:val="3"/>
          </w:tcPr>
          <w:p w14:paraId="01F855E7" w14:textId="77777777" w:rsidR="007F25C2" w:rsidRDefault="007F25C2" w:rsidP="007F25C2"/>
        </w:tc>
        <w:tc>
          <w:tcPr>
            <w:tcW w:w="810" w:type="dxa"/>
            <w:gridSpan w:val="2"/>
          </w:tcPr>
          <w:p w14:paraId="2F042728" w14:textId="77777777" w:rsidR="007F25C2" w:rsidRDefault="007F25C2" w:rsidP="007F25C2"/>
        </w:tc>
        <w:tc>
          <w:tcPr>
            <w:tcW w:w="1080" w:type="dxa"/>
          </w:tcPr>
          <w:p w14:paraId="4D5EF1C4" w14:textId="77777777" w:rsidR="007F25C2" w:rsidRDefault="007F25C2" w:rsidP="007F25C2"/>
        </w:tc>
      </w:tr>
      <w:tr w:rsidR="002E14CD" w14:paraId="329E881E" w14:textId="77777777" w:rsidTr="004D7BE6">
        <w:tc>
          <w:tcPr>
            <w:tcW w:w="1275" w:type="dxa"/>
          </w:tcPr>
          <w:p w14:paraId="74868DC5" w14:textId="77777777" w:rsidR="007F25C2" w:rsidRDefault="007F25C2" w:rsidP="007F25C2"/>
        </w:tc>
        <w:tc>
          <w:tcPr>
            <w:tcW w:w="315" w:type="dxa"/>
          </w:tcPr>
          <w:p w14:paraId="68F9B2EE" w14:textId="22D617A5" w:rsidR="007F25C2" w:rsidRDefault="00E52A19" w:rsidP="007F25C2">
            <w:ins w:id="25" w:author="Xia Jing" w:date="2024-04-24T08:33:00Z">
              <w:r>
                <w:t>19</w:t>
              </w:r>
            </w:ins>
          </w:p>
        </w:tc>
        <w:tc>
          <w:tcPr>
            <w:tcW w:w="850" w:type="dxa"/>
          </w:tcPr>
          <w:p w14:paraId="4E5231BF" w14:textId="279D19FE" w:rsidR="007F25C2" w:rsidRDefault="007F25C2" w:rsidP="007F25C2">
            <w:r>
              <w:t xml:space="preserve">&gt;= 24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424B4BB2" w14:textId="204D729D" w:rsidR="007F25C2" w:rsidRDefault="007F25C2" w:rsidP="007F25C2">
            <w:r>
              <w:t xml:space="preserve">&lt; 16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5DA3C74D" w14:textId="77777777" w:rsidR="007F25C2" w:rsidRDefault="007F25C2" w:rsidP="007F25C2"/>
        </w:tc>
        <w:tc>
          <w:tcPr>
            <w:tcW w:w="534" w:type="dxa"/>
          </w:tcPr>
          <w:p w14:paraId="6F21B46E" w14:textId="3F3F9FA4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7B13C988" w14:textId="77777777" w:rsidR="007F25C2" w:rsidRDefault="007F25C2" w:rsidP="007F25C2"/>
        </w:tc>
        <w:tc>
          <w:tcPr>
            <w:tcW w:w="1209" w:type="dxa"/>
            <w:gridSpan w:val="2"/>
          </w:tcPr>
          <w:p w14:paraId="41276410" w14:textId="77777777" w:rsidR="007F25C2" w:rsidRDefault="007F25C2" w:rsidP="007F25C2"/>
        </w:tc>
        <w:tc>
          <w:tcPr>
            <w:tcW w:w="1530" w:type="dxa"/>
            <w:gridSpan w:val="2"/>
          </w:tcPr>
          <w:p w14:paraId="1F3684D1" w14:textId="77812302" w:rsidR="007F25C2" w:rsidRDefault="007F25C2" w:rsidP="007F25C2"/>
        </w:tc>
        <w:tc>
          <w:tcPr>
            <w:tcW w:w="1530" w:type="dxa"/>
            <w:gridSpan w:val="2"/>
          </w:tcPr>
          <w:p w14:paraId="099218F3" w14:textId="77777777" w:rsidR="007F25C2" w:rsidRDefault="007F25C2" w:rsidP="007F25C2"/>
        </w:tc>
        <w:tc>
          <w:tcPr>
            <w:tcW w:w="1535" w:type="dxa"/>
          </w:tcPr>
          <w:p w14:paraId="44D3DFA5" w14:textId="77777777" w:rsidR="007F25C2" w:rsidRDefault="007F25C2" w:rsidP="007F25C2"/>
        </w:tc>
        <w:tc>
          <w:tcPr>
            <w:tcW w:w="1345" w:type="dxa"/>
          </w:tcPr>
          <w:p w14:paraId="0F378DB8" w14:textId="54B50557" w:rsidR="007F25C2" w:rsidRDefault="007F25C2" w:rsidP="007F25C2">
            <w:r>
              <w:t>Admin 1</w:t>
            </w:r>
            <w:r w:rsidRPr="00AD31B1">
              <w:rPr>
                <w:vertAlign w:val="superscript"/>
              </w:rPr>
              <w:t>st</w:t>
            </w:r>
            <w:r>
              <w:t xml:space="preserve"> dose </w:t>
            </w:r>
          </w:p>
        </w:tc>
        <w:tc>
          <w:tcPr>
            <w:tcW w:w="1080" w:type="dxa"/>
          </w:tcPr>
          <w:p w14:paraId="614477FA" w14:textId="74E27746" w:rsidR="007F25C2" w:rsidRDefault="007F25C2" w:rsidP="007F25C2">
            <w:r>
              <w:t>Schedule 2</w:t>
            </w:r>
            <w:r w:rsidRPr="00AD31B1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C46D3">
              <w:t>from the 1</w:t>
            </w:r>
            <w:proofErr w:type="gramStart"/>
            <w:r w:rsidR="002C46D3" w:rsidRPr="002C46D3">
              <w:rPr>
                <w:vertAlign w:val="superscript"/>
              </w:rPr>
              <w:t>st</w:t>
            </w:r>
            <w:r w:rsidR="002C46D3">
              <w:t xml:space="preserve">  dose</w:t>
            </w:r>
            <w:proofErr w:type="gramEnd"/>
            <w:r>
              <w:t xml:space="preserve"> </w:t>
            </w:r>
          </w:p>
        </w:tc>
        <w:tc>
          <w:tcPr>
            <w:tcW w:w="900" w:type="dxa"/>
          </w:tcPr>
          <w:p w14:paraId="1ABB8B23" w14:textId="77777777" w:rsidR="007F25C2" w:rsidRDefault="007F25C2" w:rsidP="007F25C2"/>
        </w:tc>
        <w:tc>
          <w:tcPr>
            <w:tcW w:w="810" w:type="dxa"/>
            <w:gridSpan w:val="2"/>
          </w:tcPr>
          <w:p w14:paraId="27D584F9" w14:textId="77777777" w:rsidR="007F25C2" w:rsidRDefault="007F25C2" w:rsidP="007F25C2"/>
        </w:tc>
        <w:tc>
          <w:tcPr>
            <w:tcW w:w="810" w:type="dxa"/>
            <w:gridSpan w:val="3"/>
          </w:tcPr>
          <w:p w14:paraId="455B1455" w14:textId="77777777" w:rsidR="007F25C2" w:rsidRDefault="007F25C2" w:rsidP="007F25C2"/>
        </w:tc>
        <w:tc>
          <w:tcPr>
            <w:tcW w:w="810" w:type="dxa"/>
            <w:gridSpan w:val="2"/>
          </w:tcPr>
          <w:p w14:paraId="5227CC7B" w14:textId="77777777" w:rsidR="007F25C2" w:rsidRDefault="007F25C2" w:rsidP="007F25C2"/>
        </w:tc>
        <w:tc>
          <w:tcPr>
            <w:tcW w:w="1080" w:type="dxa"/>
          </w:tcPr>
          <w:p w14:paraId="5BDC6F16" w14:textId="77777777" w:rsidR="007F25C2" w:rsidRDefault="007F25C2" w:rsidP="007F25C2"/>
        </w:tc>
      </w:tr>
      <w:tr w:rsidR="008E0B46" w:rsidRPr="008E0B46" w14:paraId="283A3685" w14:textId="77777777" w:rsidTr="004E3C05">
        <w:tc>
          <w:tcPr>
            <w:tcW w:w="18715" w:type="dxa"/>
            <w:gridSpan w:val="25"/>
          </w:tcPr>
          <w:p w14:paraId="03E5F6D0" w14:textId="28EA23F2" w:rsidR="008E0B46" w:rsidRPr="008E0B46" w:rsidRDefault="008E0B46" w:rsidP="007F25C2">
            <w:r w:rsidRPr="008E0B46">
              <w:t xml:space="preserve">Menveo, </w:t>
            </w:r>
            <w:proofErr w:type="spellStart"/>
            <w:r w:rsidRPr="008E0B46">
              <w:t>Menactra</w:t>
            </w:r>
            <w:proofErr w:type="spellEnd"/>
            <w:r w:rsidRPr="008E0B46">
              <w:t xml:space="preserve">, </w:t>
            </w:r>
            <w:proofErr w:type="spellStart"/>
            <w:r w:rsidRPr="008E0B46">
              <w:t>MenQuadfi</w:t>
            </w:r>
            <w:proofErr w:type="spellEnd"/>
            <w:r w:rsidRPr="008E0B46">
              <w:t xml:space="preserve"> for microbiologists routinely exposed to i</w:t>
            </w:r>
            <w:r>
              <w:t>solates of Neisseria meningitidis</w:t>
            </w:r>
          </w:p>
        </w:tc>
      </w:tr>
      <w:tr w:rsidR="008E0B46" w:rsidRPr="008E0B46" w14:paraId="1AF9A942" w14:textId="77777777" w:rsidTr="004D7BE6">
        <w:tc>
          <w:tcPr>
            <w:tcW w:w="1275" w:type="dxa"/>
          </w:tcPr>
          <w:p w14:paraId="5891C535" w14:textId="77777777" w:rsidR="008E0B46" w:rsidRPr="008E0B46" w:rsidRDefault="008E0B46" w:rsidP="007F25C2"/>
        </w:tc>
        <w:tc>
          <w:tcPr>
            <w:tcW w:w="315" w:type="dxa"/>
          </w:tcPr>
          <w:p w14:paraId="6B4763A9" w14:textId="173FD2DD" w:rsidR="008E0B46" w:rsidRPr="008E0B46" w:rsidRDefault="00E52A19" w:rsidP="007F25C2">
            <w:ins w:id="26" w:author="Xia Jing" w:date="2024-04-24T08:33:00Z">
              <w:r>
                <w:t>20</w:t>
              </w:r>
            </w:ins>
          </w:p>
        </w:tc>
        <w:tc>
          <w:tcPr>
            <w:tcW w:w="850" w:type="dxa"/>
          </w:tcPr>
          <w:p w14:paraId="2CC72955" w14:textId="7C1E2A7F" w:rsidR="008E0B46" w:rsidRPr="008E0B46" w:rsidRDefault="008E0B46" w:rsidP="007F25C2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6F895ABF" w14:textId="77777777" w:rsidR="008E0B46" w:rsidRPr="008E0B46" w:rsidRDefault="008E0B46" w:rsidP="007F25C2"/>
        </w:tc>
        <w:tc>
          <w:tcPr>
            <w:tcW w:w="1596" w:type="dxa"/>
          </w:tcPr>
          <w:p w14:paraId="036B4C6C" w14:textId="07BF5920" w:rsidR="008E0B46" w:rsidRPr="008E0B46" w:rsidRDefault="008E0B46" w:rsidP="007F25C2">
            <w:r>
              <w:t>If person remains at increased risk</w:t>
            </w:r>
          </w:p>
        </w:tc>
        <w:tc>
          <w:tcPr>
            <w:tcW w:w="534" w:type="dxa"/>
          </w:tcPr>
          <w:p w14:paraId="465F889A" w14:textId="2C5136C9" w:rsidR="008E0B46" w:rsidRPr="008E0B46" w:rsidRDefault="008E0B46" w:rsidP="007F25C2">
            <w:r>
              <w:t>Y</w:t>
            </w:r>
          </w:p>
        </w:tc>
        <w:tc>
          <w:tcPr>
            <w:tcW w:w="626" w:type="dxa"/>
          </w:tcPr>
          <w:p w14:paraId="5A084CB7" w14:textId="77777777" w:rsidR="008E0B46" w:rsidRPr="008E0B46" w:rsidRDefault="008E0B46" w:rsidP="007F25C2"/>
        </w:tc>
        <w:tc>
          <w:tcPr>
            <w:tcW w:w="1209" w:type="dxa"/>
            <w:gridSpan w:val="2"/>
          </w:tcPr>
          <w:p w14:paraId="0B740158" w14:textId="07724BC6" w:rsidR="008E0B46" w:rsidRPr="008E0B46" w:rsidRDefault="008E0B46" w:rsidP="007F25C2">
            <w:r>
              <w:t xml:space="preserve">Completion of </w:t>
            </w:r>
            <w:r w:rsidRPr="002C46D3">
              <w:rPr>
                <w:highlight w:val="yellow"/>
              </w:rPr>
              <w:t>primary vaccination</w:t>
            </w:r>
            <w:r w:rsidR="0002631C">
              <w:t xml:space="preserve"> OR </w:t>
            </w:r>
            <w:proofErr w:type="spellStart"/>
            <w:r w:rsidR="0002631C">
              <w:lastRenderedPageBreak/>
              <w:t>MenQuadfi</w:t>
            </w:r>
            <w:proofErr w:type="spellEnd"/>
            <w:r w:rsidR="0002631C">
              <w:t xml:space="preserve"> one dose</w:t>
            </w:r>
          </w:p>
        </w:tc>
        <w:tc>
          <w:tcPr>
            <w:tcW w:w="1530" w:type="dxa"/>
            <w:gridSpan w:val="2"/>
          </w:tcPr>
          <w:p w14:paraId="7C643FEB" w14:textId="77777777" w:rsidR="008E0B46" w:rsidRPr="008E0B46" w:rsidRDefault="008E0B46" w:rsidP="007F25C2"/>
        </w:tc>
        <w:tc>
          <w:tcPr>
            <w:tcW w:w="1530" w:type="dxa"/>
            <w:gridSpan w:val="2"/>
          </w:tcPr>
          <w:p w14:paraId="2CF507FE" w14:textId="77777777" w:rsidR="008E0B46" w:rsidRPr="008E0B46" w:rsidRDefault="008E0B46" w:rsidP="007F25C2"/>
        </w:tc>
        <w:tc>
          <w:tcPr>
            <w:tcW w:w="1535" w:type="dxa"/>
          </w:tcPr>
          <w:p w14:paraId="4F406B39" w14:textId="77777777" w:rsidR="008E0B46" w:rsidRPr="008E0B46" w:rsidRDefault="008E0B46" w:rsidP="007F25C2"/>
        </w:tc>
        <w:tc>
          <w:tcPr>
            <w:tcW w:w="1345" w:type="dxa"/>
          </w:tcPr>
          <w:p w14:paraId="755E3C46" w14:textId="4860A6DF" w:rsidR="008E0B46" w:rsidRPr="008E0B46" w:rsidRDefault="008E0B46" w:rsidP="007F25C2">
            <w:r>
              <w:t xml:space="preserve">Booster dose at 5 </w:t>
            </w:r>
            <w:proofErr w:type="spellStart"/>
            <w:r>
              <w:t>yrs</w:t>
            </w:r>
            <w:proofErr w:type="spellEnd"/>
            <w:r>
              <w:t xml:space="preserve"> after primary vaccination </w:t>
            </w:r>
          </w:p>
        </w:tc>
        <w:tc>
          <w:tcPr>
            <w:tcW w:w="1080" w:type="dxa"/>
          </w:tcPr>
          <w:p w14:paraId="3B3B5014" w14:textId="1053A18A" w:rsidR="008E0B46" w:rsidRPr="008E0B46" w:rsidRDefault="008E0B46" w:rsidP="007F25C2">
            <w:r>
              <w:t xml:space="preserve">Booster every 5 </w:t>
            </w:r>
            <w:proofErr w:type="spellStart"/>
            <w:r>
              <w:t>yrs</w:t>
            </w:r>
            <w:proofErr w:type="spellEnd"/>
            <w:r>
              <w:t xml:space="preserve"> thereafter</w:t>
            </w:r>
          </w:p>
        </w:tc>
        <w:tc>
          <w:tcPr>
            <w:tcW w:w="900" w:type="dxa"/>
          </w:tcPr>
          <w:p w14:paraId="6D7BD279" w14:textId="77777777" w:rsidR="008E0B46" w:rsidRPr="008E0B46" w:rsidRDefault="008E0B46" w:rsidP="007F25C2"/>
        </w:tc>
        <w:tc>
          <w:tcPr>
            <w:tcW w:w="810" w:type="dxa"/>
            <w:gridSpan w:val="2"/>
          </w:tcPr>
          <w:p w14:paraId="42466989" w14:textId="77777777" w:rsidR="008E0B46" w:rsidRPr="008E0B46" w:rsidRDefault="008E0B46" w:rsidP="007F25C2"/>
        </w:tc>
        <w:tc>
          <w:tcPr>
            <w:tcW w:w="810" w:type="dxa"/>
            <w:gridSpan w:val="3"/>
          </w:tcPr>
          <w:p w14:paraId="224B9718" w14:textId="77777777" w:rsidR="008E0B46" w:rsidRPr="008E0B46" w:rsidRDefault="008E0B46" w:rsidP="007F25C2"/>
        </w:tc>
        <w:tc>
          <w:tcPr>
            <w:tcW w:w="810" w:type="dxa"/>
            <w:gridSpan w:val="2"/>
          </w:tcPr>
          <w:p w14:paraId="48F043E4" w14:textId="77777777" w:rsidR="008E0B46" w:rsidRPr="008E0B46" w:rsidRDefault="008E0B46" w:rsidP="007F25C2"/>
        </w:tc>
        <w:tc>
          <w:tcPr>
            <w:tcW w:w="1080" w:type="dxa"/>
          </w:tcPr>
          <w:p w14:paraId="4469694E" w14:textId="77777777" w:rsidR="008E0B46" w:rsidRPr="008E0B46" w:rsidRDefault="008E0B46" w:rsidP="007F25C2"/>
        </w:tc>
      </w:tr>
      <w:tr w:rsidR="00D07AB5" w:rsidRPr="00D07AB5" w14:paraId="01B56B44" w14:textId="77777777" w:rsidTr="008832C2">
        <w:tc>
          <w:tcPr>
            <w:tcW w:w="18715" w:type="dxa"/>
            <w:gridSpan w:val="25"/>
          </w:tcPr>
          <w:p w14:paraId="03D0F0E0" w14:textId="55C71B73" w:rsidR="00D07AB5" w:rsidRPr="00D07AB5" w:rsidRDefault="00D07AB5" w:rsidP="007F25C2">
            <w:pPr>
              <w:rPr>
                <w:b/>
                <w:bCs/>
              </w:rPr>
            </w:pPr>
            <w:r w:rsidRPr="00D07AB5">
              <w:rPr>
                <w:b/>
                <w:bCs/>
              </w:rPr>
              <w:t>Travel related vaccination recommendations</w:t>
            </w:r>
          </w:p>
        </w:tc>
      </w:tr>
      <w:tr w:rsidR="00EE5B82" w14:paraId="62EB4552" w14:textId="77777777" w:rsidTr="00C64685">
        <w:tc>
          <w:tcPr>
            <w:tcW w:w="18715" w:type="dxa"/>
            <w:gridSpan w:val="25"/>
          </w:tcPr>
          <w:p w14:paraId="631CCCD7" w14:textId="1843341B" w:rsidR="00EE5B82" w:rsidRDefault="00EE5B82" w:rsidP="007F25C2">
            <w:r>
              <w:t>Menveo for persons travel in countries with hyperendemic or epidemic meningococcal disease, including countries in the African meningitis belt or during the Hajj</w:t>
            </w:r>
          </w:p>
        </w:tc>
      </w:tr>
      <w:tr w:rsidR="002E14CD" w14:paraId="1CD4C2F3" w14:textId="77777777" w:rsidTr="004D7BE6">
        <w:tc>
          <w:tcPr>
            <w:tcW w:w="1275" w:type="dxa"/>
          </w:tcPr>
          <w:p w14:paraId="3F5FF4A3" w14:textId="77777777" w:rsidR="007F25C2" w:rsidRDefault="007F25C2" w:rsidP="007F25C2"/>
        </w:tc>
        <w:tc>
          <w:tcPr>
            <w:tcW w:w="315" w:type="dxa"/>
          </w:tcPr>
          <w:p w14:paraId="5F38DB8B" w14:textId="3B607969" w:rsidR="007F25C2" w:rsidRDefault="00E52A19" w:rsidP="007F25C2">
            <w:ins w:id="27" w:author="Xia Jing" w:date="2024-04-24T08:33:00Z">
              <w:r>
                <w:t>21</w:t>
              </w:r>
            </w:ins>
          </w:p>
        </w:tc>
        <w:tc>
          <w:tcPr>
            <w:tcW w:w="850" w:type="dxa"/>
          </w:tcPr>
          <w:p w14:paraId="234B4488" w14:textId="4C648FD7" w:rsidR="007F25C2" w:rsidRDefault="007F25C2" w:rsidP="007F25C2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990D180" w14:textId="48EF0193" w:rsidR="007F25C2" w:rsidRDefault="007F25C2" w:rsidP="007F25C2"/>
        </w:tc>
        <w:tc>
          <w:tcPr>
            <w:tcW w:w="1596" w:type="dxa"/>
          </w:tcPr>
          <w:p w14:paraId="63C1E8E6" w14:textId="77777777" w:rsidR="007F25C2" w:rsidRDefault="007F25C2" w:rsidP="007F25C2"/>
        </w:tc>
        <w:tc>
          <w:tcPr>
            <w:tcW w:w="534" w:type="dxa"/>
          </w:tcPr>
          <w:p w14:paraId="2110B1BF" w14:textId="21B694AE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187FBF56" w14:textId="77777777" w:rsidR="007F25C2" w:rsidRDefault="007F25C2" w:rsidP="007F25C2"/>
        </w:tc>
        <w:tc>
          <w:tcPr>
            <w:tcW w:w="1209" w:type="dxa"/>
            <w:gridSpan w:val="2"/>
          </w:tcPr>
          <w:p w14:paraId="77DBFCA3" w14:textId="77777777" w:rsidR="007F25C2" w:rsidRDefault="007F25C2" w:rsidP="007F25C2"/>
        </w:tc>
        <w:tc>
          <w:tcPr>
            <w:tcW w:w="1530" w:type="dxa"/>
            <w:gridSpan w:val="2"/>
          </w:tcPr>
          <w:p w14:paraId="4D77F479" w14:textId="77777777" w:rsidR="007F25C2" w:rsidRDefault="007F25C2" w:rsidP="007F25C2"/>
        </w:tc>
        <w:tc>
          <w:tcPr>
            <w:tcW w:w="1530" w:type="dxa"/>
            <w:gridSpan w:val="2"/>
          </w:tcPr>
          <w:p w14:paraId="0DEA9828" w14:textId="77777777" w:rsidR="007F25C2" w:rsidRDefault="007F25C2" w:rsidP="007F25C2"/>
        </w:tc>
        <w:tc>
          <w:tcPr>
            <w:tcW w:w="1535" w:type="dxa"/>
          </w:tcPr>
          <w:p w14:paraId="7BDBF3F8" w14:textId="77777777" w:rsidR="007F25C2" w:rsidRDefault="007F25C2" w:rsidP="007F25C2"/>
        </w:tc>
        <w:tc>
          <w:tcPr>
            <w:tcW w:w="1345" w:type="dxa"/>
          </w:tcPr>
          <w:p w14:paraId="402B6F33" w14:textId="41873198" w:rsidR="007F25C2" w:rsidRDefault="007F25C2" w:rsidP="007F25C2">
            <w:r>
              <w:t>Admin 1</w:t>
            </w:r>
            <w:r w:rsidRPr="00A9318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5D55C5FA" w14:textId="08967727" w:rsidR="007F25C2" w:rsidRDefault="007F25C2" w:rsidP="007F25C2">
            <w:r>
              <w:t>Schedule 2</w:t>
            </w:r>
            <w:r w:rsidRPr="00A9318B">
              <w:rPr>
                <w:vertAlign w:val="superscript"/>
              </w:rPr>
              <w:t>nd</w:t>
            </w:r>
            <w:r>
              <w:t xml:space="preserve"> dose at age of 4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3E98E87A" w14:textId="0EA2491D" w:rsidR="007F25C2" w:rsidRDefault="007F25C2" w:rsidP="007F25C2">
            <w:r>
              <w:t>Schedule 3</w:t>
            </w:r>
            <w:r w:rsidRPr="00A9318B">
              <w:rPr>
                <w:vertAlign w:val="superscript"/>
              </w:rPr>
              <w:t>rd</w:t>
            </w:r>
            <w:r>
              <w:t xml:space="preserve"> dose at age of 6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2"/>
          </w:tcPr>
          <w:p w14:paraId="0B1B764D" w14:textId="27764C44" w:rsidR="007F25C2" w:rsidRDefault="007F25C2" w:rsidP="007F25C2">
            <w:r>
              <w:t>Schedule 4</w:t>
            </w:r>
            <w:r w:rsidRPr="00A9318B">
              <w:rPr>
                <w:vertAlign w:val="superscript"/>
              </w:rPr>
              <w:t>th</w:t>
            </w:r>
            <w:r>
              <w:t xml:space="preserve"> dose at age of 12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3796239E" w14:textId="77777777" w:rsidR="007F25C2" w:rsidRDefault="007F25C2" w:rsidP="007F25C2"/>
        </w:tc>
        <w:tc>
          <w:tcPr>
            <w:tcW w:w="810" w:type="dxa"/>
            <w:gridSpan w:val="2"/>
          </w:tcPr>
          <w:p w14:paraId="15E12E5B" w14:textId="77777777" w:rsidR="007F25C2" w:rsidRDefault="007F25C2" w:rsidP="007F25C2"/>
        </w:tc>
        <w:tc>
          <w:tcPr>
            <w:tcW w:w="1080" w:type="dxa"/>
          </w:tcPr>
          <w:p w14:paraId="7ABC173F" w14:textId="77777777" w:rsidR="007F25C2" w:rsidRDefault="007F25C2" w:rsidP="007F25C2"/>
        </w:tc>
      </w:tr>
      <w:tr w:rsidR="002E14CD" w14:paraId="1C5C0D6F" w14:textId="77777777" w:rsidTr="004D7BE6">
        <w:tc>
          <w:tcPr>
            <w:tcW w:w="1275" w:type="dxa"/>
          </w:tcPr>
          <w:p w14:paraId="33873DD6" w14:textId="77777777" w:rsidR="007F25C2" w:rsidRDefault="007F25C2" w:rsidP="007F25C2"/>
        </w:tc>
        <w:tc>
          <w:tcPr>
            <w:tcW w:w="315" w:type="dxa"/>
          </w:tcPr>
          <w:p w14:paraId="665C013F" w14:textId="6F38E415" w:rsidR="007F25C2" w:rsidRDefault="00E52A19" w:rsidP="007F25C2">
            <w:ins w:id="28" w:author="Xia Jing" w:date="2024-04-24T08:33:00Z">
              <w:r>
                <w:t>22</w:t>
              </w:r>
            </w:ins>
          </w:p>
        </w:tc>
        <w:tc>
          <w:tcPr>
            <w:tcW w:w="850" w:type="dxa"/>
          </w:tcPr>
          <w:p w14:paraId="72A8CB2A" w14:textId="4284F90F" w:rsidR="007F25C2" w:rsidRDefault="007F25C2" w:rsidP="007F25C2">
            <w:r>
              <w:t>&gt;= 3</w:t>
            </w:r>
            <w:r w:rsidR="002B73BF">
              <w:t xml:space="preserve">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086FF12" w14:textId="23CFDBA1" w:rsidR="007F25C2" w:rsidRDefault="007F25C2" w:rsidP="007F25C2">
            <w:r>
              <w:t xml:space="preserve">&lt;= 6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65F43645" w14:textId="77777777" w:rsidR="007F25C2" w:rsidRDefault="007F25C2" w:rsidP="007F25C2"/>
        </w:tc>
        <w:tc>
          <w:tcPr>
            <w:tcW w:w="534" w:type="dxa"/>
          </w:tcPr>
          <w:p w14:paraId="64D2E203" w14:textId="49356D80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09356AFB" w14:textId="77777777" w:rsidR="007F25C2" w:rsidRDefault="007F25C2" w:rsidP="007F25C2"/>
        </w:tc>
        <w:tc>
          <w:tcPr>
            <w:tcW w:w="1209" w:type="dxa"/>
            <w:gridSpan w:val="2"/>
          </w:tcPr>
          <w:p w14:paraId="6155C326" w14:textId="77777777" w:rsidR="007F25C2" w:rsidRDefault="007F25C2" w:rsidP="007F25C2"/>
        </w:tc>
        <w:tc>
          <w:tcPr>
            <w:tcW w:w="1530" w:type="dxa"/>
            <w:gridSpan w:val="2"/>
          </w:tcPr>
          <w:p w14:paraId="322C69D7" w14:textId="77777777" w:rsidR="007F25C2" w:rsidRDefault="007F25C2" w:rsidP="007F25C2"/>
        </w:tc>
        <w:tc>
          <w:tcPr>
            <w:tcW w:w="1530" w:type="dxa"/>
            <w:gridSpan w:val="2"/>
          </w:tcPr>
          <w:p w14:paraId="6CE51932" w14:textId="77777777" w:rsidR="007F25C2" w:rsidRDefault="007F25C2" w:rsidP="007F25C2"/>
        </w:tc>
        <w:tc>
          <w:tcPr>
            <w:tcW w:w="1535" w:type="dxa"/>
          </w:tcPr>
          <w:p w14:paraId="2C0486EE" w14:textId="77777777" w:rsidR="007F25C2" w:rsidRDefault="007F25C2" w:rsidP="007F25C2"/>
        </w:tc>
        <w:tc>
          <w:tcPr>
            <w:tcW w:w="1345" w:type="dxa"/>
          </w:tcPr>
          <w:p w14:paraId="44B9245D" w14:textId="0B881616" w:rsidR="007F25C2" w:rsidRDefault="007F25C2" w:rsidP="007F25C2">
            <w:r>
              <w:t>Admin 1</w:t>
            </w:r>
            <w:r w:rsidRPr="00A9318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0DB4DDB4" w14:textId="0703A635" w:rsidR="007F25C2" w:rsidRDefault="007F25C2" w:rsidP="007F25C2">
            <w:r>
              <w:t>Schedule 2</w:t>
            </w:r>
            <w:r w:rsidRPr="00A9318B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176FDD">
              <w:t>from the 1</w:t>
            </w:r>
            <w:r w:rsidR="00176FDD" w:rsidRPr="00176FDD">
              <w:rPr>
                <w:vertAlign w:val="superscript"/>
              </w:rPr>
              <w:t>st</w:t>
            </w:r>
            <w:r w:rsidR="00176FDD">
              <w:t xml:space="preserve"> dose</w:t>
            </w:r>
          </w:p>
        </w:tc>
        <w:tc>
          <w:tcPr>
            <w:tcW w:w="900" w:type="dxa"/>
          </w:tcPr>
          <w:p w14:paraId="6EA9F4AA" w14:textId="5AA261FE" w:rsidR="007F25C2" w:rsidRDefault="007F25C2" w:rsidP="007F25C2">
            <w:proofErr w:type="spellStart"/>
            <w:r w:rsidRPr="00E778B8">
              <w:rPr>
                <w:highlight w:val="yellow"/>
              </w:rPr>
              <w:t>Scheudle</w:t>
            </w:r>
            <w:proofErr w:type="spellEnd"/>
            <w:r w:rsidRPr="00E778B8">
              <w:rPr>
                <w:highlight w:val="yellow"/>
              </w:rPr>
              <w:t xml:space="preserve"> 3</w:t>
            </w:r>
            <w:r w:rsidRPr="00E778B8">
              <w:rPr>
                <w:highlight w:val="yellow"/>
                <w:vertAlign w:val="superscript"/>
              </w:rPr>
              <w:t>rd</w:t>
            </w:r>
            <w:r w:rsidRPr="00E778B8">
              <w:rPr>
                <w:highlight w:val="yellow"/>
              </w:rPr>
              <w:t xml:space="preserve"> dose &gt;= 8 </w:t>
            </w:r>
            <w:proofErr w:type="spellStart"/>
            <w:r w:rsidRPr="00E778B8">
              <w:rPr>
                <w:highlight w:val="yellow"/>
              </w:rPr>
              <w:t>wks</w:t>
            </w:r>
            <w:proofErr w:type="spellEnd"/>
            <w:r w:rsidRPr="00E778B8">
              <w:rPr>
                <w:highlight w:val="yellow"/>
              </w:rPr>
              <w:t xml:space="preserve"> when age </w:t>
            </w:r>
            <w:r w:rsidR="004222F7" w:rsidRPr="00E778B8">
              <w:rPr>
                <w:highlight w:val="yellow"/>
              </w:rPr>
              <w:t>&gt;</w:t>
            </w:r>
            <w:r w:rsidRPr="00E778B8">
              <w:rPr>
                <w:highlight w:val="yellow"/>
              </w:rPr>
              <w:t xml:space="preserve"> 7 </w:t>
            </w:r>
            <w:proofErr w:type="spellStart"/>
            <w:r w:rsidRPr="00E778B8">
              <w:rPr>
                <w:highlight w:val="yellow"/>
              </w:rPr>
              <w:t>mon</w:t>
            </w:r>
            <w:proofErr w:type="spellEnd"/>
          </w:p>
        </w:tc>
        <w:tc>
          <w:tcPr>
            <w:tcW w:w="810" w:type="dxa"/>
            <w:gridSpan w:val="2"/>
          </w:tcPr>
          <w:p w14:paraId="091C1965" w14:textId="16011775" w:rsidR="007F25C2" w:rsidRDefault="007F25C2" w:rsidP="007F25C2">
            <w:r>
              <w:t xml:space="preserve">Schedule </w:t>
            </w:r>
            <w:r w:rsidR="00555D83">
              <w:t>4</w:t>
            </w:r>
            <w:r w:rsidR="00555D83" w:rsidRPr="00555D83">
              <w:rPr>
                <w:vertAlign w:val="superscript"/>
              </w:rPr>
              <w:t>th</w:t>
            </w:r>
            <w:r w:rsidR="00555D83">
              <w:t xml:space="preserve"> </w:t>
            </w:r>
            <w:r>
              <w:t xml:space="preserve">dose &gt;= 12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B73BF">
              <w:t xml:space="preserve">from </w:t>
            </w:r>
            <w:r w:rsidR="00555D83">
              <w:t>3</w:t>
            </w:r>
            <w:proofErr w:type="gramStart"/>
            <w:r w:rsidR="00555D83" w:rsidRPr="00555D83">
              <w:rPr>
                <w:vertAlign w:val="superscript"/>
              </w:rPr>
              <w:t>rd</w:t>
            </w:r>
            <w:r w:rsidR="00555D83">
              <w:t xml:space="preserve"> </w:t>
            </w:r>
            <w:r w:rsidR="002B73BF">
              <w:t xml:space="preserve"> dose</w:t>
            </w:r>
            <w:proofErr w:type="gramEnd"/>
            <w:r w:rsidR="002B73BF">
              <w:t xml:space="preserve"> </w:t>
            </w:r>
            <w:r>
              <w:t xml:space="preserve">AND age &gt; 12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1606E015" w14:textId="77777777" w:rsidR="007F25C2" w:rsidRDefault="007F25C2" w:rsidP="007F25C2"/>
        </w:tc>
        <w:tc>
          <w:tcPr>
            <w:tcW w:w="810" w:type="dxa"/>
            <w:gridSpan w:val="2"/>
          </w:tcPr>
          <w:p w14:paraId="20CF356F" w14:textId="77777777" w:rsidR="007F25C2" w:rsidRDefault="007F25C2" w:rsidP="007F25C2"/>
        </w:tc>
        <w:tc>
          <w:tcPr>
            <w:tcW w:w="1080" w:type="dxa"/>
          </w:tcPr>
          <w:p w14:paraId="4841B8D1" w14:textId="77777777" w:rsidR="007F25C2" w:rsidRDefault="007F25C2" w:rsidP="007F25C2"/>
        </w:tc>
      </w:tr>
      <w:tr w:rsidR="002E14CD" w14:paraId="53E8175C" w14:textId="77777777" w:rsidTr="004D7BE6">
        <w:tc>
          <w:tcPr>
            <w:tcW w:w="1275" w:type="dxa"/>
          </w:tcPr>
          <w:p w14:paraId="2B248180" w14:textId="77777777" w:rsidR="007F25C2" w:rsidRDefault="007F25C2" w:rsidP="007F25C2"/>
        </w:tc>
        <w:tc>
          <w:tcPr>
            <w:tcW w:w="315" w:type="dxa"/>
          </w:tcPr>
          <w:p w14:paraId="3288E6B0" w14:textId="286AF5DC" w:rsidR="007F25C2" w:rsidRDefault="00E52A19" w:rsidP="007F25C2">
            <w:ins w:id="29" w:author="Xia Jing" w:date="2024-04-24T08:33:00Z">
              <w:r>
                <w:t>23</w:t>
              </w:r>
            </w:ins>
          </w:p>
        </w:tc>
        <w:tc>
          <w:tcPr>
            <w:tcW w:w="850" w:type="dxa"/>
          </w:tcPr>
          <w:p w14:paraId="4906C9F3" w14:textId="03DF9AAA" w:rsidR="007F25C2" w:rsidRDefault="007F25C2" w:rsidP="007F25C2">
            <w:r>
              <w:t xml:space="preserve">&gt;= 7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47E4B37" w14:textId="639ED3BF" w:rsidR="007F25C2" w:rsidRDefault="007F25C2" w:rsidP="007F25C2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1C1851F4" w14:textId="77777777" w:rsidR="007F25C2" w:rsidRDefault="007F25C2" w:rsidP="007F25C2"/>
        </w:tc>
        <w:tc>
          <w:tcPr>
            <w:tcW w:w="534" w:type="dxa"/>
          </w:tcPr>
          <w:p w14:paraId="6C0CB05D" w14:textId="0902BDBB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3DD6DEDD" w14:textId="77777777" w:rsidR="007F25C2" w:rsidRDefault="007F25C2" w:rsidP="007F25C2"/>
        </w:tc>
        <w:tc>
          <w:tcPr>
            <w:tcW w:w="1209" w:type="dxa"/>
            <w:gridSpan w:val="2"/>
          </w:tcPr>
          <w:p w14:paraId="7730A085" w14:textId="77777777" w:rsidR="007F25C2" w:rsidRDefault="007F25C2" w:rsidP="007F25C2"/>
        </w:tc>
        <w:tc>
          <w:tcPr>
            <w:tcW w:w="1530" w:type="dxa"/>
            <w:gridSpan w:val="2"/>
          </w:tcPr>
          <w:p w14:paraId="1F8AFF29" w14:textId="77777777" w:rsidR="007F25C2" w:rsidRDefault="007F25C2" w:rsidP="007F25C2"/>
        </w:tc>
        <w:tc>
          <w:tcPr>
            <w:tcW w:w="1530" w:type="dxa"/>
            <w:gridSpan w:val="2"/>
          </w:tcPr>
          <w:p w14:paraId="326B90A7" w14:textId="77777777" w:rsidR="007F25C2" w:rsidRDefault="007F25C2" w:rsidP="007F25C2"/>
        </w:tc>
        <w:tc>
          <w:tcPr>
            <w:tcW w:w="1535" w:type="dxa"/>
          </w:tcPr>
          <w:p w14:paraId="63991874" w14:textId="77777777" w:rsidR="007F25C2" w:rsidRDefault="007F25C2" w:rsidP="007F25C2"/>
        </w:tc>
        <w:tc>
          <w:tcPr>
            <w:tcW w:w="1345" w:type="dxa"/>
          </w:tcPr>
          <w:p w14:paraId="034C066B" w14:textId="68848B0F" w:rsidR="007F25C2" w:rsidRDefault="007F25C2" w:rsidP="007F25C2">
            <w:r>
              <w:t>Admin 1</w:t>
            </w:r>
            <w:r w:rsidRPr="008E57C6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69ED60B" w14:textId="18EF2EA3" w:rsidR="007F25C2" w:rsidRDefault="007F25C2" w:rsidP="007F25C2">
            <w:r>
              <w:t>Schedule 2</w:t>
            </w:r>
            <w:r w:rsidRPr="00155104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C46D3">
              <w:t>from 1</w:t>
            </w:r>
            <w:r w:rsidR="002C46D3" w:rsidRPr="002C46D3">
              <w:rPr>
                <w:vertAlign w:val="superscript"/>
              </w:rPr>
              <w:t>st</w:t>
            </w:r>
            <w:r w:rsidR="002C46D3">
              <w:t xml:space="preserve"> dose</w:t>
            </w:r>
            <w:r>
              <w:t xml:space="preserve"> AND age &gt; 12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66862D0D" w14:textId="77777777" w:rsidR="007F25C2" w:rsidRDefault="007F25C2" w:rsidP="007F25C2"/>
        </w:tc>
        <w:tc>
          <w:tcPr>
            <w:tcW w:w="810" w:type="dxa"/>
            <w:gridSpan w:val="2"/>
          </w:tcPr>
          <w:p w14:paraId="447B4063" w14:textId="77777777" w:rsidR="007F25C2" w:rsidRDefault="007F25C2" w:rsidP="007F25C2"/>
        </w:tc>
        <w:tc>
          <w:tcPr>
            <w:tcW w:w="810" w:type="dxa"/>
            <w:gridSpan w:val="3"/>
          </w:tcPr>
          <w:p w14:paraId="4761E8B0" w14:textId="77777777" w:rsidR="007F25C2" w:rsidRDefault="007F25C2" w:rsidP="007F25C2"/>
        </w:tc>
        <w:tc>
          <w:tcPr>
            <w:tcW w:w="810" w:type="dxa"/>
            <w:gridSpan w:val="2"/>
          </w:tcPr>
          <w:p w14:paraId="12286FCC" w14:textId="77777777" w:rsidR="007F25C2" w:rsidRDefault="007F25C2" w:rsidP="007F25C2"/>
        </w:tc>
        <w:tc>
          <w:tcPr>
            <w:tcW w:w="1080" w:type="dxa"/>
          </w:tcPr>
          <w:p w14:paraId="3455A001" w14:textId="77777777" w:rsidR="007F25C2" w:rsidRDefault="007F25C2" w:rsidP="007F25C2"/>
        </w:tc>
      </w:tr>
      <w:tr w:rsidR="0037613C" w14:paraId="6A7EF594" w14:textId="77777777" w:rsidTr="00E666CC">
        <w:tc>
          <w:tcPr>
            <w:tcW w:w="18715" w:type="dxa"/>
            <w:gridSpan w:val="25"/>
          </w:tcPr>
          <w:p w14:paraId="68ADB17D" w14:textId="4A610002" w:rsidR="0037613C" w:rsidRDefault="0037613C" w:rsidP="007F25C2">
            <w:proofErr w:type="spellStart"/>
            <w:r>
              <w:t>Menactra</w:t>
            </w:r>
            <w:proofErr w:type="spellEnd"/>
            <w:r>
              <w:t xml:space="preserve"> for persons travel in countries with hyperendemic or epidemic meningococcal disease, including countries in the African meningitis belt or during the Hajj</w:t>
            </w:r>
          </w:p>
        </w:tc>
      </w:tr>
      <w:tr w:rsidR="002E14CD" w14:paraId="0EF1E315" w14:textId="77777777" w:rsidTr="004D7BE6">
        <w:tc>
          <w:tcPr>
            <w:tcW w:w="1275" w:type="dxa"/>
          </w:tcPr>
          <w:p w14:paraId="34996392" w14:textId="77777777" w:rsidR="007F25C2" w:rsidRDefault="007F25C2" w:rsidP="007F25C2"/>
        </w:tc>
        <w:tc>
          <w:tcPr>
            <w:tcW w:w="315" w:type="dxa"/>
          </w:tcPr>
          <w:p w14:paraId="7B8DB9AB" w14:textId="4222E657" w:rsidR="007F25C2" w:rsidRDefault="00E52A19" w:rsidP="007F25C2">
            <w:ins w:id="30" w:author="Xia Jing" w:date="2024-04-24T08:33:00Z">
              <w:r>
                <w:t>24</w:t>
              </w:r>
            </w:ins>
          </w:p>
        </w:tc>
        <w:tc>
          <w:tcPr>
            <w:tcW w:w="850" w:type="dxa"/>
          </w:tcPr>
          <w:p w14:paraId="0718C8F7" w14:textId="1BDE33AD" w:rsidR="007F25C2" w:rsidRDefault="007F25C2" w:rsidP="007F25C2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CE25850" w14:textId="1EE33B44" w:rsidR="007F25C2" w:rsidRDefault="007F25C2" w:rsidP="007F25C2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7262D1D2" w14:textId="77777777" w:rsidR="007F25C2" w:rsidRDefault="007F25C2" w:rsidP="007F25C2"/>
        </w:tc>
        <w:tc>
          <w:tcPr>
            <w:tcW w:w="534" w:type="dxa"/>
          </w:tcPr>
          <w:p w14:paraId="5418608C" w14:textId="6C580D4A" w:rsidR="007F25C2" w:rsidRDefault="007F25C2" w:rsidP="007F25C2">
            <w:r>
              <w:t>N</w:t>
            </w:r>
          </w:p>
        </w:tc>
        <w:tc>
          <w:tcPr>
            <w:tcW w:w="626" w:type="dxa"/>
          </w:tcPr>
          <w:p w14:paraId="463CAD0E" w14:textId="77777777" w:rsidR="007F25C2" w:rsidRDefault="007F25C2" w:rsidP="007F25C2"/>
        </w:tc>
        <w:tc>
          <w:tcPr>
            <w:tcW w:w="1209" w:type="dxa"/>
            <w:gridSpan w:val="2"/>
          </w:tcPr>
          <w:p w14:paraId="20C7D5E5" w14:textId="77777777" w:rsidR="007F25C2" w:rsidRDefault="007F25C2" w:rsidP="007F25C2"/>
        </w:tc>
        <w:tc>
          <w:tcPr>
            <w:tcW w:w="1530" w:type="dxa"/>
            <w:gridSpan w:val="2"/>
          </w:tcPr>
          <w:p w14:paraId="2D656392" w14:textId="77777777" w:rsidR="007F25C2" w:rsidRDefault="007F25C2" w:rsidP="007F25C2"/>
        </w:tc>
        <w:tc>
          <w:tcPr>
            <w:tcW w:w="1530" w:type="dxa"/>
            <w:gridSpan w:val="2"/>
          </w:tcPr>
          <w:p w14:paraId="25A9A66A" w14:textId="77777777" w:rsidR="007F25C2" w:rsidRDefault="007F25C2" w:rsidP="007F25C2"/>
        </w:tc>
        <w:tc>
          <w:tcPr>
            <w:tcW w:w="1535" w:type="dxa"/>
          </w:tcPr>
          <w:p w14:paraId="78620A32" w14:textId="77777777" w:rsidR="007F25C2" w:rsidRDefault="007F25C2" w:rsidP="007F25C2"/>
        </w:tc>
        <w:tc>
          <w:tcPr>
            <w:tcW w:w="1345" w:type="dxa"/>
          </w:tcPr>
          <w:p w14:paraId="642E0A43" w14:textId="4C07BA93" w:rsidR="007F25C2" w:rsidRDefault="007F25C2" w:rsidP="007F25C2">
            <w:r>
              <w:t>Admin 1</w:t>
            </w:r>
            <w:r w:rsidR="0034639A">
              <w:t>s</w:t>
            </w:r>
            <w:r>
              <w:t>t dose</w:t>
            </w:r>
          </w:p>
        </w:tc>
        <w:tc>
          <w:tcPr>
            <w:tcW w:w="1080" w:type="dxa"/>
          </w:tcPr>
          <w:p w14:paraId="554C8DF8" w14:textId="13ED44DD" w:rsidR="007F25C2" w:rsidRDefault="007F25C2" w:rsidP="007F25C2">
            <w:r>
              <w:t>Schedule 2</w:t>
            </w:r>
            <w:r w:rsidRPr="00714E8D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</w:p>
        </w:tc>
        <w:tc>
          <w:tcPr>
            <w:tcW w:w="900" w:type="dxa"/>
          </w:tcPr>
          <w:p w14:paraId="74EF56EE" w14:textId="77777777" w:rsidR="007F25C2" w:rsidRDefault="007F25C2" w:rsidP="007F25C2"/>
        </w:tc>
        <w:tc>
          <w:tcPr>
            <w:tcW w:w="810" w:type="dxa"/>
            <w:gridSpan w:val="2"/>
          </w:tcPr>
          <w:p w14:paraId="1CE6E19F" w14:textId="77777777" w:rsidR="007F25C2" w:rsidRDefault="007F25C2" w:rsidP="007F25C2"/>
        </w:tc>
        <w:tc>
          <w:tcPr>
            <w:tcW w:w="810" w:type="dxa"/>
            <w:gridSpan w:val="3"/>
          </w:tcPr>
          <w:p w14:paraId="606A5FA9" w14:textId="77777777" w:rsidR="007F25C2" w:rsidRDefault="007F25C2" w:rsidP="007F25C2"/>
        </w:tc>
        <w:tc>
          <w:tcPr>
            <w:tcW w:w="810" w:type="dxa"/>
            <w:gridSpan w:val="2"/>
          </w:tcPr>
          <w:p w14:paraId="6BE4BA7F" w14:textId="77777777" w:rsidR="007F25C2" w:rsidRDefault="007F25C2" w:rsidP="007F25C2"/>
        </w:tc>
        <w:tc>
          <w:tcPr>
            <w:tcW w:w="1080" w:type="dxa"/>
          </w:tcPr>
          <w:p w14:paraId="40D38DC0" w14:textId="77777777" w:rsidR="007F25C2" w:rsidRDefault="007F25C2" w:rsidP="007F25C2"/>
        </w:tc>
      </w:tr>
      <w:tr w:rsidR="00ED4116" w14:paraId="64507952" w14:textId="77777777" w:rsidTr="0094647B">
        <w:tc>
          <w:tcPr>
            <w:tcW w:w="18715" w:type="dxa"/>
            <w:gridSpan w:val="25"/>
          </w:tcPr>
          <w:p w14:paraId="28F54478" w14:textId="1CEDF3E8" w:rsidR="00ED4116" w:rsidRDefault="00ED4116" w:rsidP="0094647B">
            <w:r w:rsidRPr="008E0B46">
              <w:t xml:space="preserve">Menveo, </w:t>
            </w:r>
            <w:proofErr w:type="spellStart"/>
            <w:r w:rsidRPr="008E0B46">
              <w:t>Menactra</w:t>
            </w:r>
            <w:proofErr w:type="spellEnd"/>
            <w:r w:rsidRPr="008E0B46">
              <w:t xml:space="preserve">, </w:t>
            </w:r>
            <w:proofErr w:type="spellStart"/>
            <w:r w:rsidRPr="008E0B46">
              <w:t>MenQuadfi</w:t>
            </w:r>
            <w:proofErr w:type="spellEnd"/>
            <w:r w:rsidRPr="008E0B46">
              <w:t xml:space="preserve"> </w:t>
            </w:r>
            <w:r>
              <w:t>for persons travel in countries</w:t>
            </w:r>
            <w:r w:rsidR="00DD2F56">
              <w:t xml:space="preserve"> (or residents of countries)</w:t>
            </w:r>
            <w:r>
              <w:t xml:space="preserve"> with hyperendemic or epidemic meningococcal disease, including countries in the African meningitis belt or during the Hajj</w:t>
            </w:r>
          </w:p>
        </w:tc>
      </w:tr>
      <w:tr w:rsidR="00ED4116" w14:paraId="381218F0" w14:textId="77777777" w:rsidTr="0094647B">
        <w:tc>
          <w:tcPr>
            <w:tcW w:w="1275" w:type="dxa"/>
          </w:tcPr>
          <w:p w14:paraId="7E4B34CC" w14:textId="77777777" w:rsidR="00ED4116" w:rsidRDefault="00ED4116" w:rsidP="0094647B"/>
        </w:tc>
        <w:tc>
          <w:tcPr>
            <w:tcW w:w="315" w:type="dxa"/>
          </w:tcPr>
          <w:p w14:paraId="26357989" w14:textId="2E538207" w:rsidR="00ED4116" w:rsidRDefault="00E52A19" w:rsidP="0094647B">
            <w:ins w:id="31" w:author="Xia Jing" w:date="2024-04-24T08:33:00Z">
              <w:r>
                <w:t>25</w:t>
              </w:r>
            </w:ins>
          </w:p>
        </w:tc>
        <w:tc>
          <w:tcPr>
            <w:tcW w:w="850" w:type="dxa"/>
          </w:tcPr>
          <w:p w14:paraId="6C844752" w14:textId="77777777" w:rsidR="00ED4116" w:rsidRDefault="00ED4116" w:rsidP="0094647B">
            <w:r>
              <w:t xml:space="preserve">&gt;=24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9B10ABA" w14:textId="77777777" w:rsidR="00ED4116" w:rsidRDefault="00ED4116" w:rsidP="0094647B"/>
        </w:tc>
        <w:tc>
          <w:tcPr>
            <w:tcW w:w="1596" w:type="dxa"/>
          </w:tcPr>
          <w:p w14:paraId="07F557D1" w14:textId="77777777" w:rsidR="00ED4116" w:rsidRDefault="00ED4116" w:rsidP="0094647B"/>
        </w:tc>
        <w:tc>
          <w:tcPr>
            <w:tcW w:w="534" w:type="dxa"/>
          </w:tcPr>
          <w:p w14:paraId="6A36A306" w14:textId="77777777" w:rsidR="00ED4116" w:rsidRDefault="00ED4116" w:rsidP="0094647B">
            <w:r>
              <w:t>N</w:t>
            </w:r>
          </w:p>
        </w:tc>
        <w:tc>
          <w:tcPr>
            <w:tcW w:w="626" w:type="dxa"/>
          </w:tcPr>
          <w:p w14:paraId="4D18FC90" w14:textId="77777777" w:rsidR="00ED4116" w:rsidRDefault="00ED4116" w:rsidP="0094647B"/>
        </w:tc>
        <w:tc>
          <w:tcPr>
            <w:tcW w:w="1209" w:type="dxa"/>
            <w:gridSpan w:val="2"/>
          </w:tcPr>
          <w:p w14:paraId="529E02EB" w14:textId="77777777" w:rsidR="00ED4116" w:rsidRDefault="00ED4116" w:rsidP="0094647B"/>
        </w:tc>
        <w:tc>
          <w:tcPr>
            <w:tcW w:w="1530" w:type="dxa"/>
            <w:gridSpan w:val="2"/>
          </w:tcPr>
          <w:p w14:paraId="12E2CCB6" w14:textId="77777777" w:rsidR="00ED4116" w:rsidRDefault="00ED4116" w:rsidP="0094647B"/>
        </w:tc>
        <w:tc>
          <w:tcPr>
            <w:tcW w:w="1530" w:type="dxa"/>
            <w:gridSpan w:val="2"/>
          </w:tcPr>
          <w:p w14:paraId="21D425B4" w14:textId="77777777" w:rsidR="00ED4116" w:rsidRDefault="00ED4116" w:rsidP="0094647B"/>
        </w:tc>
        <w:tc>
          <w:tcPr>
            <w:tcW w:w="1535" w:type="dxa"/>
          </w:tcPr>
          <w:p w14:paraId="62B73E15" w14:textId="77777777" w:rsidR="00ED4116" w:rsidRDefault="00ED4116" w:rsidP="0094647B"/>
        </w:tc>
        <w:tc>
          <w:tcPr>
            <w:tcW w:w="1345" w:type="dxa"/>
          </w:tcPr>
          <w:p w14:paraId="2AD5A7B6" w14:textId="77777777" w:rsidR="00ED4116" w:rsidRDefault="00ED4116" w:rsidP="0094647B">
            <w:r>
              <w:t>Admin 1 dose</w:t>
            </w:r>
          </w:p>
        </w:tc>
        <w:tc>
          <w:tcPr>
            <w:tcW w:w="1080" w:type="dxa"/>
          </w:tcPr>
          <w:p w14:paraId="618FC329" w14:textId="77777777" w:rsidR="00ED4116" w:rsidRDefault="00ED4116" w:rsidP="0094647B"/>
        </w:tc>
        <w:tc>
          <w:tcPr>
            <w:tcW w:w="900" w:type="dxa"/>
          </w:tcPr>
          <w:p w14:paraId="633EF820" w14:textId="77777777" w:rsidR="00ED4116" w:rsidRDefault="00ED4116" w:rsidP="0094647B"/>
        </w:tc>
        <w:tc>
          <w:tcPr>
            <w:tcW w:w="810" w:type="dxa"/>
            <w:gridSpan w:val="2"/>
          </w:tcPr>
          <w:p w14:paraId="01C1C39D" w14:textId="77777777" w:rsidR="00ED4116" w:rsidRDefault="00ED4116" w:rsidP="0094647B"/>
        </w:tc>
        <w:tc>
          <w:tcPr>
            <w:tcW w:w="810" w:type="dxa"/>
            <w:gridSpan w:val="3"/>
          </w:tcPr>
          <w:p w14:paraId="017A054D" w14:textId="77777777" w:rsidR="00ED4116" w:rsidRDefault="00ED4116" w:rsidP="0094647B"/>
        </w:tc>
        <w:tc>
          <w:tcPr>
            <w:tcW w:w="810" w:type="dxa"/>
            <w:gridSpan w:val="2"/>
          </w:tcPr>
          <w:p w14:paraId="412A1558" w14:textId="77777777" w:rsidR="00ED4116" w:rsidRDefault="00ED4116" w:rsidP="0094647B"/>
        </w:tc>
        <w:tc>
          <w:tcPr>
            <w:tcW w:w="1080" w:type="dxa"/>
          </w:tcPr>
          <w:p w14:paraId="0681AE8D" w14:textId="77777777" w:rsidR="00ED4116" w:rsidRDefault="00ED4116" w:rsidP="0094647B"/>
        </w:tc>
      </w:tr>
      <w:tr w:rsidR="00394111" w14:paraId="0933EDE2" w14:textId="77777777" w:rsidTr="004D7BE6">
        <w:tc>
          <w:tcPr>
            <w:tcW w:w="1275" w:type="dxa"/>
          </w:tcPr>
          <w:p w14:paraId="65B5C20A" w14:textId="77777777" w:rsidR="00394111" w:rsidRDefault="00394111" w:rsidP="007F25C2"/>
        </w:tc>
        <w:tc>
          <w:tcPr>
            <w:tcW w:w="315" w:type="dxa"/>
          </w:tcPr>
          <w:p w14:paraId="08E1F5F1" w14:textId="38C11B97" w:rsidR="00394111" w:rsidRDefault="00E52A19" w:rsidP="007F25C2">
            <w:ins w:id="32" w:author="Xia Jing" w:date="2024-04-24T08:33:00Z">
              <w:r>
                <w:t>26</w:t>
              </w:r>
            </w:ins>
          </w:p>
        </w:tc>
        <w:tc>
          <w:tcPr>
            <w:tcW w:w="850" w:type="dxa"/>
          </w:tcPr>
          <w:p w14:paraId="5FA4DF23" w14:textId="4BE72029" w:rsidR="00394111" w:rsidRDefault="00DD04F8" w:rsidP="007F25C2">
            <w:r>
              <w:t xml:space="preserve">&lt;7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3113195" w14:textId="77777777" w:rsidR="00394111" w:rsidRDefault="00394111" w:rsidP="007F25C2"/>
        </w:tc>
        <w:tc>
          <w:tcPr>
            <w:tcW w:w="1596" w:type="dxa"/>
          </w:tcPr>
          <w:p w14:paraId="55A8023C" w14:textId="0119A348" w:rsidR="00394111" w:rsidRDefault="00DD04F8" w:rsidP="007F25C2">
            <w:r>
              <w:t>Persons remain in high risk</w:t>
            </w:r>
          </w:p>
        </w:tc>
        <w:tc>
          <w:tcPr>
            <w:tcW w:w="534" w:type="dxa"/>
          </w:tcPr>
          <w:p w14:paraId="296AA139" w14:textId="347BC119" w:rsidR="00394111" w:rsidRDefault="00DD04F8" w:rsidP="007F25C2">
            <w:r>
              <w:t>Y</w:t>
            </w:r>
          </w:p>
        </w:tc>
        <w:tc>
          <w:tcPr>
            <w:tcW w:w="626" w:type="dxa"/>
          </w:tcPr>
          <w:p w14:paraId="7AB7D0FC" w14:textId="77777777" w:rsidR="00394111" w:rsidRDefault="00394111" w:rsidP="007F25C2"/>
        </w:tc>
        <w:tc>
          <w:tcPr>
            <w:tcW w:w="1209" w:type="dxa"/>
            <w:gridSpan w:val="2"/>
          </w:tcPr>
          <w:p w14:paraId="78D9461C" w14:textId="667BC43D" w:rsidR="00394111" w:rsidRDefault="00DD04F8" w:rsidP="007F25C2">
            <w:r>
              <w:t xml:space="preserve">Completion of </w:t>
            </w:r>
            <w:r w:rsidRPr="002C46D3">
              <w:rPr>
                <w:highlight w:val="yellow"/>
              </w:rPr>
              <w:t>primary vaccination</w:t>
            </w:r>
            <w:r>
              <w:t xml:space="preserve"> </w:t>
            </w:r>
            <w:proofErr w:type="gramStart"/>
            <w:r w:rsidR="0002631C">
              <w:t xml:space="preserve">OR  </w:t>
            </w:r>
            <w:proofErr w:type="spellStart"/>
            <w:r w:rsidR="0002631C">
              <w:t>MenQuadfi</w:t>
            </w:r>
            <w:proofErr w:type="spellEnd"/>
            <w:proofErr w:type="gramEnd"/>
            <w:r w:rsidR="0002631C">
              <w:t xml:space="preserve"> one dose</w:t>
            </w:r>
          </w:p>
        </w:tc>
        <w:tc>
          <w:tcPr>
            <w:tcW w:w="1530" w:type="dxa"/>
            <w:gridSpan w:val="2"/>
          </w:tcPr>
          <w:p w14:paraId="42639609" w14:textId="77777777" w:rsidR="00394111" w:rsidRDefault="00394111" w:rsidP="007F25C2"/>
        </w:tc>
        <w:tc>
          <w:tcPr>
            <w:tcW w:w="1530" w:type="dxa"/>
            <w:gridSpan w:val="2"/>
          </w:tcPr>
          <w:p w14:paraId="017FA679" w14:textId="77777777" w:rsidR="00394111" w:rsidRDefault="00394111" w:rsidP="007F25C2"/>
        </w:tc>
        <w:tc>
          <w:tcPr>
            <w:tcW w:w="1535" w:type="dxa"/>
          </w:tcPr>
          <w:p w14:paraId="19222336" w14:textId="77777777" w:rsidR="00394111" w:rsidRDefault="00394111" w:rsidP="007F25C2"/>
        </w:tc>
        <w:tc>
          <w:tcPr>
            <w:tcW w:w="1345" w:type="dxa"/>
          </w:tcPr>
          <w:p w14:paraId="4DAD8B62" w14:textId="13CEBAE7" w:rsidR="00394111" w:rsidRDefault="00DD04F8" w:rsidP="007F25C2">
            <w:r>
              <w:t xml:space="preserve">Booster dose at 3 </w:t>
            </w:r>
            <w:proofErr w:type="spellStart"/>
            <w:r>
              <w:t>yrs</w:t>
            </w:r>
            <w:proofErr w:type="spellEnd"/>
            <w:r w:rsidR="000243FB">
              <w:t xml:space="preserve"> after primary vaccination</w:t>
            </w:r>
          </w:p>
        </w:tc>
        <w:tc>
          <w:tcPr>
            <w:tcW w:w="1080" w:type="dxa"/>
          </w:tcPr>
          <w:p w14:paraId="15C91FDC" w14:textId="411DB2A7" w:rsidR="00394111" w:rsidRDefault="00DD04F8" w:rsidP="007F25C2">
            <w:r>
              <w:t xml:space="preserve">Booster every 5 </w:t>
            </w:r>
            <w:proofErr w:type="spellStart"/>
            <w:r>
              <w:t>yrs</w:t>
            </w:r>
            <w:proofErr w:type="spellEnd"/>
            <w:r>
              <w:t xml:space="preserve"> thereafter</w:t>
            </w:r>
          </w:p>
        </w:tc>
        <w:tc>
          <w:tcPr>
            <w:tcW w:w="900" w:type="dxa"/>
          </w:tcPr>
          <w:p w14:paraId="5FD7F045" w14:textId="77777777" w:rsidR="00394111" w:rsidRDefault="00394111" w:rsidP="007F25C2"/>
        </w:tc>
        <w:tc>
          <w:tcPr>
            <w:tcW w:w="810" w:type="dxa"/>
            <w:gridSpan w:val="2"/>
          </w:tcPr>
          <w:p w14:paraId="7A296D7D" w14:textId="77777777" w:rsidR="00394111" w:rsidRDefault="00394111" w:rsidP="007F25C2"/>
        </w:tc>
        <w:tc>
          <w:tcPr>
            <w:tcW w:w="810" w:type="dxa"/>
            <w:gridSpan w:val="3"/>
          </w:tcPr>
          <w:p w14:paraId="225A603A" w14:textId="77777777" w:rsidR="00394111" w:rsidRDefault="00394111" w:rsidP="007F25C2"/>
        </w:tc>
        <w:tc>
          <w:tcPr>
            <w:tcW w:w="810" w:type="dxa"/>
            <w:gridSpan w:val="2"/>
          </w:tcPr>
          <w:p w14:paraId="002A68D1" w14:textId="77777777" w:rsidR="00394111" w:rsidRDefault="00394111" w:rsidP="007F25C2"/>
        </w:tc>
        <w:tc>
          <w:tcPr>
            <w:tcW w:w="1080" w:type="dxa"/>
          </w:tcPr>
          <w:p w14:paraId="7603C1EF" w14:textId="77777777" w:rsidR="00394111" w:rsidRDefault="00394111" w:rsidP="007F25C2"/>
        </w:tc>
      </w:tr>
      <w:tr w:rsidR="00DD04F8" w14:paraId="352200ED" w14:textId="77777777" w:rsidTr="004D7BE6">
        <w:tc>
          <w:tcPr>
            <w:tcW w:w="1275" w:type="dxa"/>
          </w:tcPr>
          <w:p w14:paraId="3637FA06" w14:textId="77777777" w:rsidR="00DD04F8" w:rsidRDefault="00DD04F8" w:rsidP="007F25C2"/>
        </w:tc>
        <w:tc>
          <w:tcPr>
            <w:tcW w:w="315" w:type="dxa"/>
          </w:tcPr>
          <w:p w14:paraId="1C7F9116" w14:textId="2AFC7B4C" w:rsidR="00DD04F8" w:rsidRDefault="00E52A19" w:rsidP="007F25C2">
            <w:ins w:id="33" w:author="Xia Jing" w:date="2024-04-24T08:33:00Z">
              <w:r>
                <w:t>27</w:t>
              </w:r>
            </w:ins>
          </w:p>
        </w:tc>
        <w:tc>
          <w:tcPr>
            <w:tcW w:w="850" w:type="dxa"/>
          </w:tcPr>
          <w:p w14:paraId="64EDC412" w14:textId="6C42709D" w:rsidR="00DD04F8" w:rsidRDefault="00DD04F8" w:rsidP="007F25C2">
            <w:r>
              <w:t xml:space="preserve">&gt;=7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1087C088" w14:textId="77777777" w:rsidR="00DD04F8" w:rsidRDefault="00DD04F8" w:rsidP="007F25C2"/>
        </w:tc>
        <w:tc>
          <w:tcPr>
            <w:tcW w:w="1596" w:type="dxa"/>
          </w:tcPr>
          <w:p w14:paraId="42F1DAA7" w14:textId="637F936B" w:rsidR="00DD04F8" w:rsidRDefault="00DD04F8" w:rsidP="007F25C2">
            <w:r>
              <w:t>Persons remain in high risk</w:t>
            </w:r>
          </w:p>
        </w:tc>
        <w:tc>
          <w:tcPr>
            <w:tcW w:w="534" w:type="dxa"/>
          </w:tcPr>
          <w:p w14:paraId="535E09D1" w14:textId="0AABB8D9" w:rsidR="00DD04F8" w:rsidRDefault="00DD04F8" w:rsidP="007F25C2">
            <w:r>
              <w:t>Y</w:t>
            </w:r>
          </w:p>
        </w:tc>
        <w:tc>
          <w:tcPr>
            <w:tcW w:w="626" w:type="dxa"/>
          </w:tcPr>
          <w:p w14:paraId="59AB65E6" w14:textId="77777777" w:rsidR="00DD04F8" w:rsidRDefault="00DD04F8" w:rsidP="007F25C2"/>
        </w:tc>
        <w:tc>
          <w:tcPr>
            <w:tcW w:w="1209" w:type="dxa"/>
            <w:gridSpan w:val="2"/>
          </w:tcPr>
          <w:p w14:paraId="1F7113A1" w14:textId="43AD6DF9" w:rsidR="00DD04F8" w:rsidRDefault="00DD04F8" w:rsidP="007F25C2">
            <w:r>
              <w:t xml:space="preserve">Completion of </w:t>
            </w:r>
            <w:r w:rsidRPr="002C46D3">
              <w:rPr>
                <w:highlight w:val="yellow"/>
              </w:rPr>
              <w:t>primary vaccination</w:t>
            </w:r>
            <w:r w:rsidR="0002631C">
              <w:t xml:space="preserve"> OR </w:t>
            </w:r>
            <w:proofErr w:type="spellStart"/>
            <w:r w:rsidR="0002631C">
              <w:t>MenQuadfi</w:t>
            </w:r>
            <w:proofErr w:type="spellEnd"/>
            <w:r w:rsidR="0002631C">
              <w:t xml:space="preserve"> one dose</w:t>
            </w:r>
          </w:p>
        </w:tc>
        <w:tc>
          <w:tcPr>
            <w:tcW w:w="1530" w:type="dxa"/>
            <w:gridSpan w:val="2"/>
          </w:tcPr>
          <w:p w14:paraId="500AD09E" w14:textId="77777777" w:rsidR="00DD04F8" w:rsidRDefault="00DD04F8" w:rsidP="007F25C2"/>
        </w:tc>
        <w:tc>
          <w:tcPr>
            <w:tcW w:w="1530" w:type="dxa"/>
            <w:gridSpan w:val="2"/>
          </w:tcPr>
          <w:p w14:paraId="49F22207" w14:textId="77777777" w:rsidR="00DD04F8" w:rsidRDefault="00DD04F8" w:rsidP="007F25C2"/>
        </w:tc>
        <w:tc>
          <w:tcPr>
            <w:tcW w:w="1535" w:type="dxa"/>
          </w:tcPr>
          <w:p w14:paraId="69103E35" w14:textId="77777777" w:rsidR="00DD04F8" w:rsidRDefault="00DD04F8" w:rsidP="007F25C2"/>
        </w:tc>
        <w:tc>
          <w:tcPr>
            <w:tcW w:w="1345" w:type="dxa"/>
          </w:tcPr>
          <w:p w14:paraId="2F2F6506" w14:textId="01DDCC42" w:rsidR="00DD04F8" w:rsidRDefault="00DD04F8" w:rsidP="007F25C2">
            <w:r>
              <w:t xml:space="preserve">Booster at 5 </w:t>
            </w:r>
            <w:proofErr w:type="spellStart"/>
            <w:r>
              <w:t>yrs</w:t>
            </w:r>
            <w:proofErr w:type="spellEnd"/>
            <w:r w:rsidR="000243FB">
              <w:t xml:space="preserve"> after primary vaccination</w:t>
            </w:r>
          </w:p>
        </w:tc>
        <w:tc>
          <w:tcPr>
            <w:tcW w:w="1080" w:type="dxa"/>
          </w:tcPr>
          <w:p w14:paraId="484374FD" w14:textId="7706919D" w:rsidR="00DD04F8" w:rsidRDefault="00DD04F8" w:rsidP="007F25C2">
            <w:r>
              <w:t xml:space="preserve">Booster every 5 </w:t>
            </w:r>
            <w:proofErr w:type="spellStart"/>
            <w:r>
              <w:t>yrs</w:t>
            </w:r>
            <w:proofErr w:type="spellEnd"/>
            <w:r>
              <w:t xml:space="preserve"> thereafter</w:t>
            </w:r>
          </w:p>
        </w:tc>
        <w:tc>
          <w:tcPr>
            <w:tcW w:w="900" w:type="dxa"/>
          </w:tcPr>
          <w:p w14:paraId="5EEBF7A2" w14:textId="77777777" w:rsidR="00DD04F8" w:rsidRDefault="00DD04F8" w:rsidP="007F25C2"/>
        </w:tc>
        <w:tc>
          <w:tcPr>
            <w:tcW w:w="810" w:type="dxa"/>
            <w:gridSpan w:val="2"/>
          </w:tcPr>
          <w:p w14:paraId="1D87E702" w14:textId="77777777" w:rsidR="00DD04F8" w:rsidRDefault="00DD04F8" w:rsidP="007F25C2"/>
        </w:tc>
        <w:tc>
          <w:tcPr>
            <w:tcW w:w="810" w:type="dxa"/>
            <w:gridSpan w:val="3"/>
          </w:tcPr>
          <w:p w14:paraId="01B5F373" w14:textId="77777777" w:rsidR="00DD04F8" w:rsidRDefault="00DD04F8" w:rsidP="007F25C2"/>
        </w:tc>
        <w:tc>
          <w:tcPr>
            <w:tcW w:w="810" w:type="dxa"/>
            <w:gridSpan w:val="2"/>
          </w:tcPr>
          <w:p w14:paraId="3C492D56" w14:textId="77777777" w:rsidR="00DD04F8" w:rsidRDefault="00DD04F8" w:rsidP="007F25C2"/>
        </w:tc>
        <w:tc>
          <w:tcPr>
            <w:tcW w:w="1080" w:type="dxa"/>
          </w:tcPr>
          <w:p w14:paraId="5E5D1CAD" w14:textId="77777777" w:rsidR="00DD04F8" w:rsidRDefault="00DD04F8" w:rsidP="007F25C2"/>
        </w:tc>
      </w:tr>
      <w:tr w:rsidR="009C6500" w14:paraId="30FF84A9" w14:textId="77777777" w:rsidTr="007F0F27">
        <w:tc>
          <w:tcPr>
            <w:tcW w:w="18715" w:type="dxa"/>
            <w:gridSpan w:val="25"/>
          </w:tcPr>
          <w:p w14:paraId="60517B99" w14:textId="4D728737" w:rsidR="009C6500" w:rsidRDefault="009C6500" w:rsidP="007F25C2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  <w:r>
              <w:t xml:space="preserve"> for persons who are at risk during an outbreak attributable to a vaccine serogroup</w:t>
            </w:r>
          </w:p>
        </w:tc>
      </w:tr>
      <w:tr w:rsidR="007420E5" w14:paraId="3CF35461" w14:textId="77777777" w:rsidTr="004D7BE6">
        <w:tc>
          <w:tcPr>
            <w:tcW w:w="1275" w:type="dxa"/>
          </w:tcPr>
          <w:p w14:paraId="3DD7E574" w14:textId="791D39BC" w:rsidR="007420E5" w:rsidRDefault="007420E5" w:rsidP="007F25C2">
            <w:proofErr w:type="spellStart"/>
            <w:r>
              <w:t>Menactra</w:t>
            </w:r>
            <w:proofErr w:type="spellEnd"/>
          </w:p>
        </w:tc>
        <w:tc>
          <w:tcPr>
            <w:tcW w:w="315" w:type="dxa"/>
          </w:tcPr>
          <w:p w14:paraId="1E8A5E72" w14:textId="69E9C08A" w:rsidR="007420E5" w:rsidRDefault="00E52A19" w:rsidP="007F25C2">
            <w:ins w:id="34" w:author="Xia Jing" w:date="2024-04-24T08:33:00Z">
              <w:r>
                <w:t>28</w:t>
              </w:r>
            </w:ins>
          </w:p>
        </w:tc>
        <w:tc>
          <w:tcPr>
            <w:tcW w:w="850" w:type="dxa"/>
          </w:tcPr>
          <w:p w14:paraId="3D5603F2" w14:textId="02FAE0BE" w:rsidR="007420E5" w:rsidRDefault="007420E5" w:rsidP="007F25C2">
            <w:r>
              <w:t>&gt;= 9 mon</w:t>
            </w:r>
          </w:p>
        </w:tc>
        <w:tc>
          <w:tcPr>
            <w:tcW w:w="880" w:type="dxa"/>
          </w:tcPr>
          <w:p w14:paraId="27E22E29" w14:textId="77777777" w:rsidR="007420E5" w:rsidRDefault="007420E5" w:rsidP="007F25C2"/>
        </w:tc>
        <w:tc>
          <w:tcPr>
            <w:tcW w:w="1596" w:type="dxa"/>
          </w:tcPr>
          <w:p w14:paraId="2B11AD2B" w14:textId="77777777" w:rsidR="007420E5" w:rsidRDefault="007420E5" w:rsidP="007F25C2"/>
        </w:tc>
        <w:tc>
          <w:tcPr>
            <w:tcW w:w="534" w:type="dxa"/>
          </w:tcPr>
          <w:p w14:paraId="602D0F07" w14:textId="6D8C9AA8" w:rsidR="007420E5" w:rsidRDefault="007420E5" w:rsidP="007F25C2">
            <w:r>
              <w:t>N</w:t>
            </w:r>
          </w:p>
        </w:tc>
        <w:tc>
          <w:tcPr>
            <w:tcW w:w="626" w:type="dxa"/>
          </w:tcPr>
          <w:p w14:paraId="3BA67987" w14:textId="77777777" w:rsidR="007420E5" w:rsidRDefault="007420E5" w:rsidP="007F25C2"/>
        </w:tc>
        <w:tc>
          <w:tcPr>
            <w:tcW w:w="1209" w:type="dxa"/>
            <w:gridSpan w:val="2"/>
          </w:tcPr>
          <w:p w14:paraId="7C90FECA" w14:textId="77777777" w:rsidR="007420E5" w:rsidRDefault="007420E5" w:rsidP="007F25C2"/>
        </w:tc>
        <w:tc>
          <w:tcPr>
            <w:tcW w:w="1530" w:type="dxa"/>
            <w:gridSpan w:val="2"/>
          </w:tcPr>
          <w:p w14:paraId="618B87E9" w14:textId="77777777" w:rsidR="007420E5" w:rsidRDefault="007420E5" w:rsidP="007F25C2"/>
        </w:tc>
        <w:tc>
          <w:tcPr>
            <w:tcW w:w="1530" w:type="dxa"/>
            <w:gridSpan w:val="2"/>
          </w:tcPr>
          <w:p w14:paraId="40E9F1A7" w14:textId="77777777" w:rsidR="007420E5" w:rsidRDefault="007420E5" w:rsidP="007F25C2"/>
        </w:tc>
        <w:tc>
          <w:tcPr>
            <w:tcW w:w="1535" w:type="dxa"/>
          </w:tcPr>
          <w:p w14:paraId="69E85EBE" w14:textId="77777777" w:rsidR="007420E5" w:rsidRDefault="007420E5" w:rsidP="007F25C2"/>
        </w:tc>
        <w:tc>
          <w:tcPr>
            <w:tcW w:w="1345" w:type="dxa"/>
          </w:tcPr>
          <w:p w14:paraId="12879F61" w14:textId="1A283F38" w:rsidR="007420E5" w:rsidRDefault="007420E5" w:rsidP="007F25C2">
            <w:r>
              <w:t>Admin 1</w:t>
            </w:r>
            <w:r w:rsidRPr="007420E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77FA057B" w14:textId="685760E1" w:rsidR="007420E5" w:rsidRDefault="007420E5" w:rsidP="007F25C2">
            <w:r>
              <w:t>Schedule 2</w:t>
            </w:r>
            <w:r w:rsidRPr="007420E5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  <w:r>
              <w:t xml:space="preserve"> from now</w:t>
            </w:r>
          </w:p>
        </w:tc>
        <w:tc>
          <w:tcPr>
            <w:tcW w:w="900" w:type="dxa"/>
          </w:tcPr>
          <w:p w14:paraId="4DB13732" w14:textId="77777777" w:rsidR="007420E5" w:rsidRDefault="007420E5" w:rsidP="007F25C2"/>
        </w:tc>
        <w:tc>
          <w:tcPr>
            <w:tcW w:w="810" w:type="dxa"/>
            <w:gridSpan w:val="2"/>
          </w:tcPr>
          <w:p w14:paraId="229F4837" w14:textId="77777777" w:rsidR="007420E5" w:rsidRDefault="007420E5" w:rsidP="007F25C2"/>
        </w:tc>
        <w:tc>
          <w:tcPr>
            <w:tcW w:w="810" w:type="dxa"/>
            <w:gridSpan w:val="3"/>
          </w:tcPr>
          <w:p w14:paraId="53A231A8" w14:textId="77777777" w:rsidR="007420E5" w:rsidRDefault="007420E5" w:rsidP="007F25C2"/>
        </w:tc>
        <w:tc>
          <w:tcPr>
            <w:tcW w:w="810" w:type="dxa"/>
            <w:gridSpan w:val="2"/>
          </w:tcPr>
          <w:p w14:paraId="1057E568" w14:textId="77777777" w:rsidR="007420E5" w:rsidRDefault="007420E5" w:rsidP="007F25C2"/>
        </w:tc>
        <w:tc>
          <w:tcPr>
            <w:tcW w:w="1080" w:type="dxa"/>
          </w:tcPr>
          <w:p w14:paraId="1708856D" w14:textId="77777777" w:rsidR="007420E5" w:rsidRDefault="007420E5" w:rsidP="007F25C2"/>
        </w:tc>
      </w:tr>
      <w:tr w:rsidR="007420E5" w14:paraId="10E25C1A" w14:textId="77777777" w:rsidTr="004D7BE6">
        <w:tc>
          <w:tcPr>
            <w:tcW w:w="1275" w:type="dxa"/>
          </w:tcPr>
          <w:p w14:paraId="16EF6F7D" w14:textId="42905444" w:rsidR="007420E5" w:rsidRDefault="007420E5" w:rsidP="007F25C2">
            <w:r>
              <w:t>Menveo</w:t>
            </w:r>
          </w:p>
        </w:tc>
        <w:tc>
          <w:tcPr>
            <w:tcW w:w="315" w:type="dxa"/>
          </w:tcPr>
          <w:p w14:paraId="7A94C3AE" w14:textId="628D5EF4" w:rsidR="007420E5" w:rsidRDefault="00E52A19" w:rsidP="007F25C2">
            <w:ins w:id="35" w:author="Xia Jing" w:date="2024-04-24T08:33:00Z">
              <w:r>
                <w:t>29</w:t>
              </w:r>
            </w:ins>
          </w:p>
        </w:tc>
        <w:tc>
          <w:tcPr>
            <w:tcW w:w="850" w:type="dxa"/>
          </w:tcPr>
          <w:p w14:paraId="3823F009" w14:textId="7C50BE1C" w:rsidR="007420E5" w:rsidRDefault="007420E5" w:rsidP="007F25C2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5BC4CA1" w14:textId="77777777" w:rsidR="007420E5" w:rsidRDefault="007420E5" w:rsidP="007F25C2"/>
        </w:tc>
        <w:tc>
          <w:tcPr>
            <w:tcW w:w="1596" w:type="dxa"/>
          </w:tcPr>
          <w:p w14:paraId="33D4A1A4" w14:textId="77777777" w:rsidR="007420E5" w:rsidRDefault="007420E5" w:rsidP="007F25C2"/>
        </w:tc>
        <w:tc>
          <w:tcPr>
            <w:tcW w:w="534" w:type="dxa"/>
          </w:tcPr>
          <w:p w14:paraId="7F49F2A8" w14:textId="409A439D" w:rsidR="007420E5" w:rsidRDefault="007420E5" w:rsidP="007F25C2">
            <w:r>
              <w:t>N</w:t>
            </w:r>
          </w:p>
        </w:tc>
        <w:tc>
          <w:tcPr>
            <w:tcW w:w="626" w:type="dxa"/>
          </w:tcPr>
          <w:p w14:paraId="52EF0E51" w14:textId="77777777" w:rsidR="007420E5" w:rsidRDefault="007420E5" w:rsidP="007F25C2"/>
        </w:tc>
        <w:tc>
          <w:tcPr>
            <w:tcW w:w="1209" w:type="dxa"/>
            <w:gridSpan w:val="2"/>
          </w:tcPr>
          <w:p w14:paraId="380519DC" w14:textId="77777777" w:rsidR="007420E5" w:rsidRDefault="007420E5" w:rsidP="007F25C2"/>
        </w:tc>
        <w:tc>
          <w:tcPr>
            <w:tcW w:w="1530" w:type="dxa"/>
            <w:gridSpan w:val="2"/>
          </w:tcPr>
          <w:p w14:paraId="36BDDDFF" w14:textId="77777777" w:rsidR="007420E5" w:rsidRDefault="007420E5" w:rsidP="007F25C2"/>
        </w:tc>
        <w:tc>
          <w:tcPr>
            <w:tcW w:w="1530" w:type="dxa"/>
            <w:gridSpan w:val="2"/>
          </w:tcPr>
          <w:p w14:paraId="2CFA47A5" w14:textId="77777777" w:rsidR="007420E5" w:rsidRDefault="007420E5" w:rsidP="007F25C2"/>
        </w:tc>
        <w:tc>
          <w:tcPr>
            <w:tcW w:w="1535" w:type="dxa"/>
          </w:tcPr>
          <w:p w14:paraId="189B4DC6" w14:textId="77777777" w:rsidR="007420E5" w:rsidRDefault="007420E5" w:rsidP="007F25C2"/>
        </w:tc>
        <w:tc>
          <w:tcPr>
            <w:tcW w:w="1345" w:type="dxa"/>
          </w:tcPr>
          <w:p w14:paraId="19036DB0" w14:textId="2F362CAF" w:rsidR="007420E5" w:rsidRDefault="007420E5" w:rsidP="007F25C2">
            <w:r>
              <w:t>Admin 1</w:t>
            </w:r>
            <w:r w:rsidRPr="007420E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393BABA" w14:textId="1824FA87" w:rsidR="007420E5" w:rsidRDefault="007420E5" w:rsidP="007F25C2">
            <w:r>
              <w:t>Schedule 2</w:t>
            </w:r>
            <w:r w:rsidRPr="007420E5">
              <w:rPr>
                <w:vertAlign w:val="superscript"/>
              </w:rPr>
              <w:t>nd</w:t>
            </w:r>
            <w:r>
              <w:t xml:space="preserve"> dose at age of 4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456F377A" w14:textId="67FC8B03" w:rsidR="007420E5" w:rsidRDefault="007420E5" w:rsidP="007F25C2">
            <w:r>
              <w:t>Schedule 3</w:t>
            </w:r>
            <w:r w:rsidRPr="007420E5">
              <w:rPr>
                <w:vertAlign w:val="superscript"/>
              </w:rPr>
              <w:t>rd</w:t>
            </w:r>
            <w:r>
              <w:t xml:space="preserve"> dose at age of 6 mon</w:t>
            </w:r>
          </w:p>
        </w:tc>
        <w:tc>
          <w:tcPr>
            <w:tcW w:w="810" w:type="dxa"/>
            <w:gridSpan w:val="2"/>
          </w:tcPr>
          <w:p w14:paraId="56B02F37" w14:textId="63F27843" w:rsidR="007420E5" w:rsidRDefault="007420E5" w:rsidP="007F25C2">
            <w:r>
              <w:t>Schedule 4</w:t>
            </w:r>
            <w:r w:rsidRPr="007420E5">
              <w:rPr>
                <w:vertAlign w:val="superscript"/>
              </w:rPr>
              <w:t>th</w:t>
            </w:r>
            <w:r>
              <w:t xml:space="preserve"> dose at age of 12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40104066" w14:textId="77777777" w:rsidR="007420E5" w:rsidRDefault="007420E5" w:rsidP="007F25C2"/>
        </w:tc>
        <w:tc>
          <w:tcPr>
            <w:tcW w:w="810" w:type="dxa"/>
            <w:gridSpan w:val="2"/>
          </w:tcPr>
          <w:p w14:paraId="4A8366B7" w14:textId="77777777" w:rsidR="007420E5" w:rsidRDefault="007420E5" w:rsidP="007F25C2"/>
        </w:tc>
        <w:tc>
          <w:tcPr>
            <w:tcW w:w="1080" w:type="dxa"/>
          </w:tcPr>
          <w:p w14:paraId="2E085645" w14:textId="77777777" w:rsidR="007420E5" w:rsidRDefault="007420E5" w:rsidP="007F25C2"/>
        </w:tc>
      </w:tr>
      <w:tr w:rsidR="0049192B" w14:paraId="22C1C35D" w14:textId="77777777" w:rsidTr="004D7BE6">
        <w:tc>
          <w:tcPr>
            <w:tcW w:w="1275" w:type="dxa"/>
          </w:tcPr>
          <w:p w14:paraId="3055D8E3" w14:textId="56532752" w:rsidR="0049192B" w:rsidRDefault="0049192B" w:rsidP="0049192B">
            <w:proofErr w:type="spellStart"/>
            <w:r>
              <w:t>Menevo</w:t>
            </w:r>
            <w:proofErr w:type="spellEnd"/>
          </w:p>
        </w:tc>
        <w:tc>
          <w:tcPr>
            <w:tcW w:w="315" w:type="dxa"/>
          </w:tcPr>
          <w:p w14:paraId="686E4F7C" w14:textId="60130C92" w:rsidR="0049192B" w:rsidRDefault="00E52A19" w:rsidP="0049192B">
            <w:ins w:id="36" w:author="Xia Jing" w:date="2024-04-24T08:33:00Z">
              <w:r>
                <w:t>30</w:t>
              </w:r>
            </w:ins>
          </w:p>
        </w:tc>
        <w:tc>
          <w:tcPr>
            <w:tcW w:w="850" w:type="dxa"/>
          </w:tcPr>
          <w:p w14:paraId="6AEC2BC6" w14:textId="4D281B2D" w:rsidR="0049192B" w:rsidRDefault="0049192B" w:rsidP="0049192B">
            <w:r>
              <w:t xml:space="preserve">&gt;= 3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1584212" w14:textId="1D0B3E31" w:rsidR="0049192B" w:rsidRDefault="0049192B" w:rsidP="0049192B">
            <w:r>
              <w:t>&lt;= 6 mon</w:t>
            </w:r>
          </w:p>
        </w:tc>
        <w:tc>
          <w:tcPr>
            <w:tcW w:w="1596" w:type="dxa"/>
          </w:tcPr>
          <w:p w14:paraId="31EB58D3" w14:textId="77777777" w:rsidR="0049192B" w:rsidRDefault="0049192B" w:rsidP="0049192B"/>
        </w:tc>
        <w:tc>
          <w:tcPr>
            <w:tcW w:w="534" w:type="dxa"/>
          </w:tcPr>
          <w:p w14:paraId="2CBB578B" w14:textId="535D9E77" w:rsidR="0049192B" w:rsidRDefault="0049192B" w:rsidP="0049192B">
            <w:r>
              <w:t>N</w:t>
            </w:r>
          </w:p>
        </w:tc>
        <w:tc>
          <w:tcPr>
            <w:tcW w:w="626" w:type="dxa"/>
          </w:tcPr>
          <w:p w14:paraId="2A1A3A04" w14:textId="77777777" w:rsidR="0049192B" w:rsidRDefault="0049192B" w:rsidP="0049192B"/>
        </w:tc>
        <w:tc>
          <w:tcPr>
            <w:tcW w:w="1209" w:type="dxa"/>
            <w:gridSpan w:val="2"/>
          </w:tcPr>
          <w:p w14:paraId="4B30645C" w14:textId="77777777" w:rsidR="0049192B" w:rsidRDefault="0049192B" w:rsidP="0049192B"/>
        </w:tc>
        <w:tc>
          <w:tcPr>
            <w:tcW w:w="1530" w:type="dxa"/>
            <w:gridSpan w:val="2"/>
          </w:tcPr>
          <w:p w14:paraId="1A8708C2" w14:textId="77777777" w:rsidR="0049192B" w:rsidRDefault="0049192B" w:rsidP="0049192B"/>
        </w:tc>
        <w:tc>
          <w:tcPr>
            <w:tcW w:w="1530" w:type="dxa"/>
            <w:gridSpan w:val="2"/>
          </w:tcPr>
          <w:p w14:paraId="4967C8DA" w14:textId="77777777" w:rsidR="0049192B" w:rsidRDefault="0049192B" w:rsidP="0049192B"/>
        </w:tc>
        <w:tc>
          <w:tcPr>
            <w:tcW w:w="1535" w:type="dxa"/>
          </w:tcPr>
          <w:p w14:paraId="2D912CE3" w14:textId="77777777" w:rsidR="0049192B" w:rsidRDefault="0049192B" w:rsidP="0049192B"/>
        </w:tc>
        <w:tc>
          <w:tcPr>
            <w:tcW w:w="1345" w:type="dxa"/>
          </w:tcPr>
          <w:p w14:paraId="3573C433" w14:textId="41724C8F" w:rsidR="0049192B" w:rsidRDefault="0049192B" w:rsidP="0049192B">
            <w:r>
              <w:t>Admin 1</w:t>
            </w:r>
            <w:r w:rsidRPr="00A9318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53ABA29" w14:textId="02EFF9BD" w:rsidR="0049192B" w:rsidRDefault="0049192B" w:rsidP="0049192B">
            <w:r>
              <w:t>Schedule 2</w:t>
            </w:r>
            <w:r w:rsidRPr="00A9318B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176FDD">
              <w:t>from 1</w:t>
            </w:r>
            <w:r w:rsidR="00176FDD" w:rsidRPr="00176FDD">
              <w:rPr>
                <w:vertAlign w:val="superscript"/>
              </w:rPr>
              <w:t>st</w:t>
            </w:r>
            <w:r w:rsidR="00176FDD">
              <w:t xml:space="preserve"> dose</w:t>
            </w:r>
          </w:p>
        </w:tc>
        <w:tc>
          <w:tcPr>
            <w:tcW w:w="900" w:type="dxa"/>
          </w:tcPr>
          <w:p w14:paraId="2904845F" w14:textId="4DAFDB53" w:rsidR="0049192B" w:rsidRDefault="0049192B" w:rsidP="0049192B">
            <w:r>
              <w:t>Sched</w:t>
            </w:r>
            <w:r w:rsidR="00176FDD">
              <w:t>u</w:t>
            </w:r>
            <w:r>
              <w:t>le 3</w:t>
            </w:r>
            <w:r w:rsidRPr="00A9318B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when age </w:t>
            </w:r>
            <w:r w:rsidR="00AF617F">
              <w:t>&gt;</w:t>
            </w:r>
            <w:r>
              <w:t xml:space="preserve"> 7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2"/>
          </w:tcPr>
          <w:p w14:paraId="2D57034F" w14:textId="431AEEC7" w:rsidR="0049192B" w:rsidRDefault="0049192B" w:rsidP="0049192B">
            <w:r>
              <w:t xml:space="preserve">Schedule </w:t>
            </w:r>
            <w:r w:rsidR="00176FDD">
              <w:t>4</w:t>
            </w:r>
            <w:proofErr w:type="gramStart"/>
            <w:r w:rsidR="00176FDD" w:rsidRPr="00176FDD">
              <w:rPr>
                <w:vertAlign w:val="superscript"/>
              </w:rPr>
              <w:t>th</w:t>
            </w:r>
            <w:r w:rsidR="00176FDD">
              <w:t xml:space="preserve"> </w:t>
            </w:r>
            <w:r>
              <w:t xml:space="preserve"> dose</w:t>
            </w:r>
            <w:proofErr w:type="gramEnd"/>
            <w:r>
              <w:t xml:space="preserve"> &gt;= 12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76FDD">
              <w:t>3</w:t>
            </w:r>
            <w:r w:rsidR="00176FDD" w:rsidRPr="00176FDD">
              <w:rPr>
                <w:vertAlign w:val="superscript"/>
              </w:rPr>
              <w:t>rd</w:t>
            </w:r>
            <w:r w:rsidR="00176FDD">
              <w:t xml:space="preserve"> </w:t>
            </w:r>
            <w:r>
              <w:t xml:space="preserve"> dose AND </w:t>
            </w:r>
            <w:r>
              <w:lastRenderedPageBreak/>
              <w:t xml:space="preserve">age &gt; 12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  <w:gridSpan w:val="3"/>
          </w:tcPr>
          <w:p w14:paraId="7E26BC85" w14:textId="77777777" w:rsidR="0049192B" w:rsidRDefault="0049192B" w:rsidP="0049192B"/>
        </w:tc>
        <w:tc>
          <w:tcPr>
            <w:tcW w:w="810" w:type="dxa"/>
            <w:gridSpan w:val="2"/>
          </w:tcPr>
          <w:p w14:paraId="2F1B3DD1" w14:textId="77777777" w:rsidR="0049192B" w:rsidRDefault="0049192B" w:rsidP="0049192B"/>
        </w:tc>
        <w:tc>
          <w:tcPr>
            <w:tcW w:w="1080" w:type="dxa"/>
          </w:tcPr>
          <w:p w14:paraId="431F4C5F" w14:textId="77777777" w:rsidR="0049192B" w:rsidRDefault="0049192B" w:rsidP="0049192B"/>
        </w:tc>
      </w:tr>
      <w:tr w:rsidR="0049192B" w14:paraId="580C36A9" w14:textId="77777777" w:rsidTr="004D7BE6">
        <w:tc>
          <w:tcPr>
            <w:tcW w:w="1275" w:type="dxa"/>
          </w:tcPr>
          <w:p w14:paraId="05CABA2D" w14:textId="707D296E" w:rsidR="0049192B" w:rsidRDefault="0049192B" w:rsidP="0049192B">
            <w:r>
              <w:t>Menv</w:t>
            </w:r>
            <w:r w:rsidR="004222F7">
              <w:t>e</w:t>
            </w:r>
            <w:r>
              <w:t>o</w:t>
            </w:r>
          </w:p>
        </w:tc>
        <w:tc>
          <w:tcPr>
            <w:tcW w:w="315" w:type="dxa"/>
          </w:tcPr>
          <w:p w14:paraId="4D55125C" w14:textId="0839F4F8" w:rsidR="0049192B" w:rsidRDefault="00E52A19" w:rsidP="0049192B">
            <w:ins w:id="37" w:author="Xia Jing" w:date="2024-04-24T08:34:00Z">
              <w:r>
                <w:t>31</w:t>
              </w:r>
            </w:ins>
          </w:p>
        </w:tc>
        <w:tc>
          <w:tcPr>
            <w:tcW w:w="850" w:type="dxa"/>
          </w:tcPr>
          <w:p w14:paraId="53AE2E3C" w14:textId="6F90E8A7" w:rsidR="0049192B" w:rsidRDefault="0049192B" w:rsidP="0049192B">
            <w:r>
              <w:t>&gt;= 7 mon</w:t>
            </w:r>
          </w:p>
        </w:tc>
        <w:tc>
          <w:tcPr>
            <w:tcW w:w="880" w:type="dxa"/>
          </w:tcPr>
          <w:p w14:paraId="5C309354" w14:textId="37C1130C" w:rsidR="0049192B" w:rsidRDefault="0049192B" w:rsidP="0049192B">
            <w:r>
              <w:t xml:space="preserve">&lt;= 23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4E90EE0F" w14:textId="77777777" w:rsidR="0049192B" w:rsidRDefault="0049192B" w:rsidP="0049192B"/>
        </w:tc>
        <w:tc>
          <w:tcPr>
            <w:tcW w:w="534" w:type="dxa"/>
          </w:tcPr>
          <w:p w14:paraId="2909888C" w14:textId="05047E37" w:rsidR="0049192B" w:rsidRDefault="0049192B" w:rsidP="0049192B">
            <w:r>
              <w:t>N</w:t>
            </w:r>
          </w:p>
        </w:tc>
        <w:tc>
          <w:tcPr>
            <w:tcW w:w="626" w:type="dxa"/>
          </w:tcPr>
          <w:p w14:paraId="6DC82731" w14:textId="77777777" w:rsidR="0049192B" w:rsidRDefault="0049192B" w:rsidP="0049192B"/>
        </w:tc>
        <w:tc>
          <w:tcPr>
            <w:tcW w:w="1209" w:type="dxa"/>
            <w:gridSpan w:val="2"/>
          </w:tcPr>
          <w:p w14:paraId="329475D1" w14:textId="77777777" w:rsidR="0049192B" w:rsidRDefault="0049192B" w:rsidP="0049192B"/>
        </w:tc>
        <w:tc>
          <w:tcPr>
            <w:tcW w:w="1530" w:type="dxa"/>
            <w:gridSpan w:val="2"/>
          </w:tcPr>
          <w:p w14:paraId="0478A5E0" w14:textId="77777777" w:rsidR="0049192B" w:rsidRDefault="0049192B" w:rsidP="0049192B"/>
        </w:tc>
        <w:tc>
          <w:tcPr>
            <w:tcW w:w="1530" w:type="dxa"/>
            <w:gridSpan w:val="2"/>
          </w:tcPr>
          <w:p w14:paraId="238038C6" w14:textId="77777777" w:rsidR="0049192B" w:rsidRDefault="0049192B" w:rsidP="0049192B"/>
        </w:tc>
        <w:tc>
          <w:tcPr>
            <w:tcW w:w="1535" w:type="dxa"/>
          </w:tcPr>
          <w:p w14:paraId="090ED8D4" w14:textId="77777777" w:rsidR="0049192B" w:rsidRDefault="0049192B" w:rsidP="0049192B"/>
        </w:tc>
        <w:tc>
          <w:tcPr>
            <w:tcW w:w="1345" w:type="dxa"/>
          </w:tcPr>
          <w:p w14:paraId="19A0E8C7" w14:textId="21C0B3BC" w:rsidR="0049192B" w:rsidRDefault="0049192B" w:rsidP="0049192B">
            <w:r>
              <w:t>Admin 1</w:t>
            </w:r>
            <w:r w:rsidRPr="007420E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4D0ED0C4" w14:textId="1B473F8F" w:rsidR="0049192B" w:rsidRDefault="0049192B" w:rsidP="0049192B">
            <w:r>
              <w:t>Schedule 2</w:t>
            </w:r>
            <w:r w:rsidRPr="007420E5">
              <w:rPr>
                <w:vertAlign w:val="superscript"/>
              </w:rPr>
              <w:t>nd</w:t>
            </w:r>
            <w:r>
              <w:t xml:space="preserve"> dose &gt;= 12 </w:t>
            </w:r>
            <w:proofErr w:type="spellStart"/>
            <w:r>
              <w:t>wks</w:t>
            </w:r>
            <w:proofErr w:type="spellEnd"/>
            <w:r>
              <w:t xml:space="preserve"> from now AND at age &gt; 12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4C6BCB11" w14:textId="77777777" w:rsidR="0049192B" w:rsidRDefault="0049192B" w:rsidP="0049192B"/>
        </w:tc>
        <w:tc>
          <w:tcPr>
            <w:tcW w:w="810" w:type="dxa"/>
            <w:gridSpan w:val="2"/>
          </w:tcPr>
          <w:p w14:paraId="5E5A192D" w14:textId="77777777" w:rsidR="0049192B" w:rsidRDefault="0049192B" w:rsidP="0049192B"/>
        </w:tc>
        <w:tc>
          <w:tcPr>
            <w:tcW w:w="810" w:type="dxa"/>
            <w:gridSpan w:val="3"/>
          </w:tcPr>
          <w:p w14:paraId="4184B08F" w14:textId="77777777" w:rsidR="0049192B" w:rsidRDefault="0049192B" w:rsidP="0049192B"/>
        </w:tc>
        <w:tc>
          <w:tcPr>
            <w:tcW w:w="810" w:type="dxa"/>
            <w:gridSpan w:val="2"/>
          </w:tcPr>
          <w:p w14:paraId="1A76364B" w14:textId="77777777" w:rsidR="0049192B" w:rsidRDefault="0049192B" w:rsidP="0049192B"/>
        </w:tc>
        <w:tc>
          <w:tcPr>
            <w:tcW w:w="1080" w:type="dxa"/>
          </w:tcPr>
          <w:p w14:paraId="440D94A4" w14:textId="77777777" w:rsidR="0049192B" w:rsidRDefault="0049192B" w:rsidP="0049192B"/>
        </w:tc>
      </w:tr>
      <w:tr w:rsidR="0049192B" w14:paraId="6B751E53" w14:textId="77777777" w:rsidTr="004D7BE6">
        <w:tc>
          <w:tcPr>
            <w:tcW w:w="1275" w:type="dxa"/>
          </w:tcPr>
          <w:p w14:paraId="1C9D1037" w14:textId="0CAB45E5" w:rsidR="0049192B" w:rsidRDefault="004222F7" w:rsidP="0049192B">
            <w:r>
              <w:t>Menveo,</w:t>
            </w:r>
          </w:p>
          <w:p w14:paraId="0AAA5FE2" w14:textId="30455610" w:rsidR="004222F7" w:rsidRDefault="004222F7" w:rsidP="0049192B"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452D2597" w14:textId="4839D7F1" w:rsidR="0049192B" w:rsidRDefault="00E52A19" w:rsidP="0049192B">
            <w:ins w:id="38" w:author="Xia Jing" w:date="2024-04-24T08:34:00Z">
              <w:r>
                <w:t>32</w:t>
              </w:r>
            </w:ins>
          </w:p>
        </w:tc>
        <w:tc>
          <w:tcPr>
            <w:tcW w:w="850" w:type="dxa"/>
          </w:tcPr>
          <w:p w14:paraId="7007DD12" w14:textId="52244486" w:rsidR="0049192B" w:rsidRDefault="0049192B" w:rsidP="0049192B">
            <w:r>
              <w:t xml:space="preserve">&gt;= 2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78B8FA8A" w14:textId="4C591C4E" w:rsidR="0049192B" w:rsidRDefault="0049192B" w:rsidP="0049192B">
            <w:r>
              <w:t xml:space="preserve">&lt; 7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6B707BD6" w14:textId="5EC5C8A0" w:rsidR="0049192B" w:rsidRDefault="004222F7" w:rsidP="0049192B">
            <w:r>
              <w:t>Being at increased risk</w:t>
            </w:r>
          </w:p>
        </w:tc>
        <w:tc>
          <w:tcPr>
            <w:tcW w:w="534" w:type="dxa"/>
          </w:tcPr>
          <w:p w14:paraId="554BBCBF" w14:textId="523CC56F" w:rsidR="0049192B" w:rsidRDefault="0049192B" w:rsidP="0049192B">
            <w:r>
              <w:t>Y</w:t>
            </w:r>
          </w:p>
        </w:tc>
        <w:tc>
          <w:tcPr>
            <w:tcW w:w="626" w:type="dxa"/>
          </w:tcPr>
          <w:p w14:paraId="5594DCE7" w14:textId="77777777" w:rsidR="0049192B" w:rsidRDefault="0049192B" w:rsidP="0049192B"/>
        </w:tc>
        <w:tc>
          <w:tcPr>
            <w:tcW w:w="1209" w:type="dxa"/>
            <w:gridSpan w:val="2"/>
          </w:tcPr>
          <w:p w14:paraId="4AEB6AE0" w14:textId="006F21C6" w:rsidR="0049192B" w:rsidRDefault="0049192B" w:rsidP="0049192B">
            <w:r>
              <w:t xml:space="preserve">Completion of primary vaccination OR </w:t>
            </w:r>
            <w:proofErr w:type="spellStart"/>
            <w:r>
              <w:t>MenQuadfi</w:t>
            </w:r>
            <w:proofErr w:type="spellEnd"/>
            <w:r>
              <w:t xml:space="preserve"> one dose</w:t>
            </w:r>
          </w:p>
        </w:tc>
        <w:tc>
          <w:tcPr>
            <w:tcW w:w="1530" w:type="dxa"/>
            <w:gridSpan w:val="2"/>
          </w:tcPr>
          <w:p w14:paraId="446FEEDD" w14:textId="77777777" w:rsidR="0049192B" w:rsidRDefault="0049192B" w:rsidP="0049192B"/>
        </w:tc>
        <w:tc>
          <w:tcPr>
            <w:tcW w:w="1530" w:type="dxa"/>
            <w:gridSpan w:val="2"/>
          </w:tcPr>
          <w:p w14:paraId="152B65CF" w14:textId="77777777" w:rsidR="0049192B" w:rsidRDefault="0049192B" w:rsidP="0049192B"/>
        </w:tc>
        <w:tc>
          <w:tcPr>
            <w:tcW w:w="1535" w:type="dxa"/>
          </w:tcPr>
          <w:p w14:paraId="3CED81A7" w14:textId="77777777" w:rsidR="0049192B" w:rsidRDefault="0049192B" w:rsidP="0049192B"/>
        </w:tc>
        <w:tc>
          <w:tcPr>
            <w:tcW w:w="1345" w:type="dxa"/>
          </w:tcPr>
          <w:p w14:paraId="7E93BA22" w14:textId="530D38EA" w:rsidR="0049192B" w:rsidRDefault="0049192B" w:rsidP="0049192B">
            <w:r>
              <w:t xml:space="preserve">Single booster if &gt;= 3 </w:t>
            </w:r>
            <w:proofErr w:type="spellStart"/>
            <w:r>
              <w:t>yrs</w:t>
            </w:r>
            <w:proofErr w:type="spellEnd"/>
            <w:r>
              <w:t xml:space="preserve"> since the vaccination</w:t>
            </w:r>
          </w:p>
        </w:tc>
        <w:tc>
          <w:tcPr>
            <w:tcW w:w="1080" w:type="dxa"/>
          </w:tcPr>
          <w:p w14:paraId="04589BB9" w14:textId="77777777" w:rsidR="0049192B" w:rsidRDefault="0049192B" w:rsidP="0049192B"/>
        </w:tc>
        <w:tc>
          <w:tcPr>
            <w:tcW w:w="900" w:type="dxa"/>
          </w:tcPr>
          <w:p w14:paraId="565AB4F0" w14:textId="77777777" w:rsidR="0049192B" w:rsidRDefault="0049192B" w:rsidP="0049192B"/>
        </w:tc>
        <w:tc>
          <w:tcPr>
            <w:tcW w:w="810" w:type="dxa"/>
            <w:gridSpan w:val="2"/>
          </w:tcPr>
          <w:p w14:paraId="70DC45E2" w14:textId="77777777" w:rsidR="0049192B" w:rsidRDefault="0049192B" w:rsidP="0049192B"/>
        </w:tc>
        <w:tc>
          <w:tcPr>
            <w:tcW w:w="810" w:type="dxa"/>
            <w:gridSpan w:val="3"/>
          </w:tcPr>
          <w:p w14:paraId="4D71E21E" w14:textId="77777777" w:rsidR="0049192B" w:rsidRDefault="0049192B" w:rsidP="0049192B"/>
        </w:tc>
        <w:tc>
          <w:tcPr>
            <w:tcW w:w="810" w:type="dxa"/>
            <w:gridSpan w:val="2"/>
          </w:tcPr>
          <w:p w14:paraId="24FC6BD9" w14:textId="77777777" w:rsidR="0049192B" w:rsidRDefault="0049192B" w:rsidP="0049192B"/>
        </w:tc>
        <w:tc>
          <w:tcPr>
            <w:tcW w:w="1080" w:type="dxa"/>
          </w:tcPr>
          <w:p w14:paraId="02C21A3C" w14:textId="77777777" w:rsidR="0049192B" w:rsidRDefault="0049192B" w:rsidP="0049192B"/>
        </w:tc>
      </w:tr>
      <w:tr w:rsidR="0049192B" w14:paraId="026C0B18" w14:textId="77777777" w:rsidTr="004D7BE6">
        <w:tc>
          <w:tcPr>
            <w:tcW w:w="1275" w:type="dxa"/>
          </w:tcPr>
          <w:p w14:paraId="44D15181" w14:textId="77777777" w:rsidR="004222F7" w:rsidRDefault="004222F7" w:rsidP="004222F7">
            <w:r>
              <w:t>Menveo,</w:t>
            </w:r>
          </w:p>
          <w:p w14:paraId="121325CF" w14:textId="2D309DE0" w:rsidR="0049192B" w:rsidRDefault="004222F7" w:rsidP="004222F7"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039E3C09" w14:textId="046836B1" w:rsidR="0049192B" w:rsidRDefault="00E52A19" w:rsidP="0049192B">
            <w:ins w:id="39" w:author="Xia Jing" w:date="2024-04-24T08:34:00Z">
              <w:r>
                <w:t>33</w:t>
              </w:r>
            </w:ins>
          </w:p>
        </w:tc>
        <w:tc>
          <w:tcPr>
            <w:tcW w:w="850" w:type="dxa"/>
          </w:tcPr>
          <w:p w14:paraId="6871E3D5" w14:textId="1A85E296" w:rsidR="0049192B" w:rsidRDefault="0049192B" w:rsidP="0049192B">
            <w:r>
              <w:t xml:space="preserve">&gt;= 7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743E55EA" w14:textId="77777777" w:rsidR="0049192B" w:rsidRDefault="0049192B" w:rsidP="0049192B"/>
        </w:tc>
        <w:tc>
          <w:tcPr>
            <w:tcW w:w="1596" w:type="dxa"/>
          </w:tcPr>
          <w:p w14:paraId="1672F5A9" w14:textId="0328DC76" w:rsidR="0049192B" w:rsidRDefault="004222F7" w:rsidP="0049192B">
            <w:r>
              <w:t>Being at increased risk</w:t>
            </w:r>
          </w:p>
        </w:tc>
        <w:tc>
          <w:tcPr>
            <w:tcW w:w="534" w:type="dxa"/>
          </w:tcPr>
          <w:p w14:paraId="53470D6A" w14:textId="74091AAC" w:rsidR="0049192B" w:rsidRDefault="0049192B" w:rsidP="0049192B">
            <w:r>
              <w:t>Y</w:t>
            </w:r>
          </w:p>
        </w:tc>
        <w:tc>
          <w:tcPr>
            <w:tcW w:w="626" w:type="dxa"/>
          </w:tcPr>
          <w:p w14:paraId="67DA7E1D" w14:textId="77777777" w:rsidR="0049192B" w:rsidRDefault="0049192B" w:rsidP="0049192B"/>
        </w:tc>
        <w:tc>
          <w:tcPr>
            <w:tcW w:w="1209" w:type="dxa"/>
            <w:gridSpan w:val="2"/>
          </w:tcPr>
          <w:p w14:paraId="4424F9DF" w14:textId="1C512582" w:rsidR="0049192B" w:rsidRDefault="0049192B" w:rsidP="0049192B">
            <w:r>
              <w:t xml:space="preserve">Completion of primary vaccination OR </w:t>
            </w:r>
            <w:proofErr w:type="spellStart"/>
            <w:r>
              <w:t>MenQuadfi</w:t>
            </w:r>
            <w:proofErr w:type="spellEnd"/>
            <w:r>
              <w:t xml:space="preserve"> one dose</w:t>
            </w:r>
          </w:p>
        </w:tc>
        <w:tc>
          <w:tcPr>
            <w:tcW w:w="1530" w:type="dxa"/>
            <w:gridSpan w:val="2"/>
          </w:tcPr>
          <w:p w14:paraId="5992C9F6" w14:textId="77777777" w:rsidR="0049192B" w:rsidRDefault="0049192B" w:rsidP="0049192B"/>
        </w:tc>
        <w:tc>
          <w:tcPr>
            <w:tcW w:w="1530" w:type="dxa"/>
            <w:gridSpan w:val="2"/>
          </w:tcPr>
          <w:p w14:paraId="6F5AB60F" w14:textId="77777777" w:rsidR="0049192B" w:rsidRDefault="0049192B" w:rsidP="0049192B"/>
        </w:tc>
        <w:tc>
          <w:tcPr>
            <w:tcW w:w="1535" w:type="dxa"/>
          </w:tcPr>
          <w:p w14:paraId="06075989" w14:textId="77777777" w:rsidR="0049192B" w:rsidRDefault="0049192B" w:rsidP="0049192B"/>
        </w:tc>
        <w:tc>
          <w:tcPr>
            <w:tcW w:w="1345" w:type="dxa"/>
          </w:tcPr>
          <w:p w14:paraId="63028873" w14:textId="3CED17F1" w:rsidR="0049192B" w:rsidRDefault="0049192B" w:rsidP="0049192B">
            <w:r>
              <w:t xml:space="preserve">Single booster if &gt;= 5 </w:t>
            </w:r>
            <w:proofErr w:type="spellStart"/>
            <w:r>
              <w:t>yrs</w:t>
            </w:r>
            <w:proofErr w:type="spellEnd"/>
            <w:r>
              <w:t xml:space="preserve"> since the vaccination</w:t>
            </w:r>
          </w:p>
        </w:tc>
        <w:tc>
          <w:tcPr>
            <w:tcW w:w="1080" w:type="dxa"/>
          </w:tcPr>
          <w:p w14:paraId="7339A001" w14:textId="77777777" w:rsidR="0049192B" w:rsidRDefault="0049192B" w:rsidP="0049192B"/>
        </w:tc>
        <w:tc>
          <w:tcPr>
            <w:tcW w:w="900" w:type="dxa"/>
          </w:tcPr>
          <w:p w14:paraId="04BC4CB7" w14:textId="77777777" w:rsidR="0049192B" w:rsidRDefault="0049192B" w:rsidP="0049192B"/>
        </w:tc>
        <w:tc>
          <w:tcPr>
            <w:tcW w:w="810" w:type="dxa"/>
            <w:gridSpan w:val="2"/>
          </w:tcPr>
          <w:p w14:paraId="46D7AFD1" w14:textId="77777777" w:rsidR="0049192B" w:rsidRDefault="0049192B" w:rsidP="0049192B"/>
        </w:tc>
        <w:tc>
          <w:tcPr>
            <w:tcW w:w="810" w:type="dxa"/>
            <w:gridSpan w:val="3"/>
          </w:tcPr>
          <w:p w14:paraId="5B80CCA0" w14:textId="77777777" w:rsidR="0049192B" w:rsidRDefault="0049192B" w:rsidP="0049192B"/>
        </w:tc>
        <w:tc>
          <w:tcPr>
            <w:tcW w:w="810" w:type="dxa"/>
            <w:gridSpan w:val="2"/>
          </w:tcPr>
          <w:p w14:paraId="7736FEF2" w14:textId="77777777" w:rsidR="0049192B" w:rsidRDefault="0049192B" w:rsidP="0049192B"/>
        </w:tc>
        <w:tc>
          <w:tcPr>
            <w:tcW w:w="1080" w:type="dxa"/>
          </w:tcPr>
          <w:p w14:paraId="13DF8E8A" w14:textId="77777777" w:rsidR="0049192B" w:rsidRDefault="0049192B" w:rsidP="0049192B"/>
        </w:tc>
      </w:tr>
      <w:tr w:rsidR="0049192B" w:rsidRPr="00D33E89" w14:paraId="5EA4DC80" w14:textId="77777777" w:rsidTr="00396DAC">
        <w:tc>
          <w:tcPr>
            <w:tcW w:w="18715" w:type="dxa"/>
            <w:gridSpan w:val="25"/>
          </w:tcPr>
          <w:p w14:paraId="07C9AAA9" w14:textId="7F93E48B" w:rsidR="0049192B" w:rsidRPr="00D33E89" w:rsidRDefault="0049192B" w:rsidP="0049192B">
            <w:pPr>
              <w:rPr>
                <w:b/>
                <w:bCs/>
              </w:rPr>
            </w:pPr>
            <w:r w:rsidRPr="00D33E89">
              <w:rPr>
                <w:b/>
                <w:bCs/>
              </w:rPr>
              <w:t>College freshmen and military recruitment</w:t>
            </w:r>
          </w:p>
        </w:tc>
      </w:tr>
      <w:tr w:rsidR="0049192B" w14:paraId="58C11C54" w14:textId="77777777" w:rsidTr="004D7BE6">
        <w:tc>
          <w:tcPr>
            <w:tcW w:w="1275" w:type="dxa"/>
          </w:tcPr>
          <w:p w14:paraId="2C4294F4" w14:textId="1AAE198D" w:rsidR="0049192B" w:rsidRDefault="0049192B" w:rsidP="0049192B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115916CE" w14:textId="6631BD67" w:rsidR="0049192B" w:rsidRDefault="00E52A19" w:rsidP="0049192B">
            <w:ins w:id="40" w:author="Xia Jing" w:date="2024-04-24T08:34:00Z">
              <w:r>
                <w:t>34</w:t>
              </w:r>
            </w:ins>
          </w:p>
        </w:tc>
        <w:tc>
          <w:tcPr>
            <w:tcW w:w="850" w:type="dxa"/>
          </w:tcPr>
          <w:p w14:paraId="21CC9F39" w14:textId="1F66CF7E" w:rsidR="0049192B" w:rsidRDefault="0049192B" w:rsidP="0049192B">
            <w:r>
              <w:t xml:space="preserve">&gt;= 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42052500" w14:textId="77777777" w:rsidR="0049192B" w:rsidRDefault="0049192B" w:rsidP="0049192B"/>
        </w:tc>
        <w:tc>
          <w:tcPr>
            <w:tcW w:w="1596" w:type="dxa"/>
          </w:tcPr>
          <w:p w14:paraId="5A693BED" w14:textId="2176A748" w:rsidR="0049192B" w:rsidRDefault="0049192B" w:rsidP="0049192B">
            <w:r>
              <w:t>First-year college students who live in residential housing or military recruits</w:t>
            </w:r>
          </w:p>
        </w:tc>
        <w:tc>
          <w:tcPr>
            <w:tcW w:w="534" w:type="dxa"/>
          </w:tcPr>
          <w:p w14:paraId="122CE584" w14:textId="4632D3B7" w:rsidR="0049192B" w:rsidRDefault="0049192B" w:rsidP="0049192B">
            <w:r>
              <w:t>N</w:t>
            </w:r>
          </w:p>
        </w:tc>
        <w:tc>
          <w:tcPr>
            <w:tcW w:w="626" w:type="dxa"/>
          </w:tcPr>
          <w:p w14:paraId="5F6DBA70" w14:textId="77777777" w:rsidR="0049192B" w:rsidRDefault="0049192B" w:rsidP="0049192B"/>
        </w:tc>
        <w:tc>
          <w:tcPr>
            <w:tcW w:w="1209" w:type="dxa"/>
            <w:gridSpan w:val="2"/>
          </w:tcPr>
          <w:p w14:paraId="0F965174" w14:textId="77777777" w:rsidR="0049192B" w:rsidRDefault="0049192B" w:rsidP="0049192B"/>
        </w:tc>
        <w:tc>
          <w:tcPr>
            <w:tcW w:w="1530" w:type="dxa"/>
            <w:gridSpan w:val="2"/>
          </w:tcPr>
          <w:p w14:paraId="14BF7ECC" w14:textId="77777777" w:rsidR="0049192B" w:rsidRDefault="0049192B" w:rsidP="0049192B"/>
        </w:tc>
        <w:tc>
          <w:tcPr>
            <w:tcW w:w="1530" w:type="dxa"/>
            <w:gridSpan w:val="2"/>
          </w:tcPr>
          <w:p w14:paraId="11701FAB" w14:textId="77777777" w:rsidR="0049192B" w:rsidRDefault="0049192B" w:rsidP="0049192B"/>
        </w:tc>
        <w:tc>
          <w:tcPr>
            <w:tcW w:w="1535" w:type="dxa"/>
          </w:tcPr>
          <w:p w14:paraId="157BA882" w14:textId="77777777" w:rsidR="0049192B" w:rsidRDefault="0049192B" w:rsidP="0049192B"/>
        </w:tc>
        <w:tc>
          <w:tcPr>
            <w:tcW w:w="1345" w:type="dxa"/>
          </w:tcPr>
          <w:p w14:paraId="43FC3E58" w14:textId="48F29F34" w:rsidR="0049192B" w:rsidRDefault="0049192B" w:rsidP="0049192B">
            <w:r>
              <w:t xml:space="preserve">Admin 1 dose </w:t>
            </w:r>
          </w:p>
        </w:tc>
        <w:tc>
          <w:tcPr>
            <w:tcW w:w="1080" w:type="dxa"/>
          </w:tcPr>
          <w:p w14:paraId="3EF09BDF" w14:textId="77777777" w:rsidR="0049192B" w:rsidRDefault="0049192B" w:rsidP="0049192B"/>
        </w:tc>
        <w:tc>
          <w:tcPr>
            <w:tcW w:w="900" w:type="dxa"/>
          </w:tcPr>
          <w:p w14:paraId="2F98950D" w14:textId="77777777" w:rsidR="0049192B" w:rsidRDefault="0049192B" w:rsidP="0049192B"/>
        </w:tc>
        <w:tc>
          <w:tcPr>
            <w:tcW w:w="810" w:type="dxa"/>
            <w:gridSpan w:val="2"/>
          </w:tcPr>
          <w:p w14:paraId="0B9AE1CD" w14:textId="77777777" w:rsidR="0049192B" w:rsidRDefault="0049192B" w:rsidP="0049192B"/>
        </w:tc>
        <w:tc>
          <w:tcPr>
            <w:tcW w:w="810" w:type="dxa"/>
            <w:gridSpan w:val="3"/>
          </w:tcPr>
          <w:p w14:paraId="4FD5334A" w14:textId="77777777" w:rsidR="0049192B" w:rsidRDefault="0049192B" w:rsidP="0049192B"/>
        </w:tc>
        <w:tc>
          <w:tcPr>
            <w:tcW w:w="810" w:type="dxa"/>
            <w:gridSpan w:val="2"/>
          </w:tcPr>
          <w:p w14:paraId="411D721A" w14:textId="77777777" w:rsidR="0049192B" w:rsidRDefault="0049192B" w:rsidP="0049192B"/>
        </w:tc>
        <w:tc>
          <w:tcPr>
            <w:tcW w:w="1080" w:type="dxa"/>
          </w:tcPr>
          <w:p w14:paraId="21AF2F95" w14:textId="77777777" w:rsidR="0049192B" w:rsidRDefault="0049192B" w:rsidP="0049192B"/>
        </w:tc>
      </w:tr>
      <w:tr w:rsidR="0049192B" w14:paraId="215E473E" w14:textId="77777777" w:rsidTr="004D7BE6">
        <w:tc>
          <w:tcPr>
            <w:tcW w:w="1275" w:type="dxa"/>
          </w:tcPr>
          <w:p w14:paraId="7EF55714" w14:textId="0C350029" w:rsidR="0049192B" w:rsidRDefault="0049192B" w:rsidP="0049192B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251A8A6F" w14:textId="5A95E18D" w:rsidR="0049192B" w:rsidRDefault="00E52A19" w:rsidP="0049192B">
            <w:ins w:id="41" w:author="Xia Jing" w:date="2024-04-24T08:34:00Z">
              <w:r>
                <w:t>35</w:t>
              </w:r>
            </w:ins>
          </w:p>
        </w:tc>
        <w:tc>
          <w:tcPr>
            <w:tcW w:w="850" w:type="dxa"/>
          </w:tcPr>
          <w:p w14:paraId="063D9B05" w14:textId="04B268FC" w:rsidR="0049192B" w:rsidRDefault="0049192B" w:rsidP="0049192B">
            <w:r>
              <w:t xml:space="preserve">&gt;=16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0470C85E" w14:textId="77777777" w:rsidR="0049192B" w:rsidRDefault="0049192B" w:rsidP="0049192B"/>
        </w:tc>
        <w:tc>
          <w:tcPr>
            <w:tcW w:w="1596" w:type="dxa"/>
          </w:tcPr>
          <w:p w14:paraId="75C35E71" w14:textId="573CEEB9" w:rsidR="0049192B" w:rsidRDefault="0049192B" w:rsidP="0049192B">
            <w:r>
              <w:t xml:space="preserve">First-year college students who live in </w:t>
            </w:r>
            <w:r>
              <w:lastRenderedPageBreak/>
              <w:t>residential housing or military recruits</w:t>
            </w:r>
          </w:p>
        </w:tc>
        <w:tc>
          <w:tcPr>
            <w:tcW w:w="534" w:type="dxa"/>
          </w:tcPr>
          <w:p w14:paraId="630AF9E7" w14:textId="4B723894" w:rsidR="0049192B" w:rsidRDefault="0049192B" w:rsidP="0049192B">
            <w:r>
              <w:lastRenderedPageBreak/>
              <w:t>Y</w:t>
            </w:r>
          </w:p>
        </w:tc>
        <w:tc>
          <w:tcPr>
            <w:tcW w:w="626" w:type="dxa"/>
          </w:tcPr>
          <w:p w14:paraId="3721FFA4" w14:textId="2233D1AA" w:rsidR="0049192B" w:rsidRDefault="0049192B" w:rsidP="0049192B">
            <w:r>
              <w:t xml:space="preserve">1 </w:t>
            </w:r>
          </w:p>
        </w:tc>
        <w:tc>
          <w:tcPr>
            <w:tcW w:w="1209" w:type="dxa"/>
            <w:gridSpan w:val="2"/>
          </w:tcPr>
          <w:p w14:paraId="2E58FF8F" w14:textId="0F5A4D85" w:rsidR="0049192B" w:rsidRDefault="00555D83" w:rsidP="0049192B">
            <w:r>
              <w:t>&lt;</w:t>
            </w:r>
            <w:r w:rsidR="0049192B">
              <w:t xml:space="preserve"> age of 16 </w:t>
            </w:r>
            <w:proofErr w:type="spellStart"/>
            <w:r w:rsidR="0049192B">
              <w:t>yrs</w:t>
            </w:r>
            <w:proofErr w:type="spellEnd"/>
          </w:p>
        </w:tc>
        <w:tc>
          <w:tcPr>
            <w:tcW w:w="1530" w:type="dxa"/>
            <w:gridSpan w:val="2"/>
          </w:tcPr>
          <w:p w14:paraId="2750E7A5" w14:textId="77777777" w:rsidR="0049192B" w:rsidRDefault="0049192B" w:rsidP="0049192B"/>
        </w:tc>
        <w:tc>
          <w:tcPr>
            <w:tcW w:w="1530" w:type="dxa"/>
            <w:gridSpan w:val="2"/>
          </w:tcPr>
          <w:p w14:paraId="65D35E7C" w14:textId="77777777" w:rsidR="0049192B" w:rsidRDefault="0049192B" w:rsidP="0049192B"/>
        </w:tc>
        <w:tc>
          <w:tcPr>
            <w:tcW w:w="1535" w:type="dxa"/>
          </w:tcPr>
          <w:p w14:paraId="78DCA810" w14:textId="77777777" w:rsidR="0049192B" w:rsidRDefault="0049192B" w:rsidP="0049192B"/>
        </w:tc>
        <w:tc>
          <w:tcPr>
            <w:tcW w:w="1345" w:type="dxa"/>
          </w:tcPr>
          <w:p w14:paraId="44287908" w14:textId="6CDBE4E6" w:rsidR="0049192B" w:rsidRDefault="0049192B" w:rsidP="0049192B">
            <w:r>
              <w:t>Admin 1 dose</w:t>
            </w:r>
          </w:p>
        </w:tc>
        <w:tc>
          <w:tcPr>
            <w:tcW w:w="1080" w:type="dxa"/>
          </w:tcPr>
          <w:p w14:paraId="5FB7EE43" w14:textId="77777777" w:rsidR="0049192B" w:rsidRDefault="0049192B" w:rsidP="0049192B"/>
        </w:tc>
        <w:tc>
          <w:tcPr>
            <w:tcW w:w="900" w:type="dxa"/>
          </w:tcPr>
          <w:p w14:paraId="2E3C6FAF" w14:textId="77777777" w:rsidR="0049192B" w:rsidRDefault="0049192B" w:rsidP="0049192B"/>
        </w:tc>
        <w:tc>
          <w:tcPr>
            <w:tcW w:w="810" w:type="dxa"/>
            <w:gridSpan w:val="2"/>
          </w:tcPr>
          <w:p w14:paraId="5F956344" w14:textId="77777777" w:rsidR="0049192B" w:rsidRDefault="0049192B" w:rsidP="0049192B"/>
        </w:tc>
        <w:tc>
          <w:tcPr>
            <w:tcW w:w="810" w:type="dxa"/>
            <w:gridSpan w:val="3"/>
          </w:tcPr>
          <w:p w14:paraId="010E079E" w14:textId="77777777" w:rsidR="0049192B" w:rsidRDefault="0049192B" w:rsidP="0049192B"/>
        </w:tc>
        <w:tc>
          <w:tcPr>
            <w:tcW w:w="810" w:type="dxa"/>
            <w:gridSpan w:val="2"/>
          </w:tcPr>
          <w:p w14:paraId="1246D8B2" w14:textId="77777777" w:rsidR="0049192B" w:rsidRDefault="0049192B" w:rsidP="0049192B"/>
        </w:tc>
        <w:tc>
          <w:tcPr>
            <w:tcW w:w="1080" w:type="dxa"/>
          </w:tcPr>
          <w:p w14:paraId="42F3E328" w14:textId="77777777" w:rsidR="0049192B" w:rsidRDefault="0049192B" w:rsidP="0049192B"/>
        </w:tc>
      </w:tr>
      <w:tr w:rsidR="0049192B" w14:paraId="22D8EBAB" w14:textId="77777777" w:rsidTr="004D7BE6">
        <w:tc>
          <w:tcPr>
            <w:tcW w:w="1275" w:type="dxa"/>
          </w:tcPr>
          <w:p w14:paraId="0BF996B7" w14:textId="752A62C9" w:rsidR="0049192B" w:rsidRDefault="0049192B" w:rsidP="0049192B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0117987E" w14:textId="3F4F9044" w:rsidR="0049192B" w:rsidRDefault="00E52A19" w:rsidP="0049192B">
            <w:ins w:id="42" w:author="Xia Jing" w:date="2024-04-24T08:34:00Z">
              <w:r>
                <w:t>36</w:t>
              </w:r>
            </w:ins>
          </w:p>
        </w:tc>
        <w:tc>
          <w:tcPr>
            <w:tcW w:w="850" w:type="dxa"/>
          </w:tcPr>
          <w:p w14:paraId="0141BB1F" w14:textId="390614D6" w:rsidR="0049192B" w:rsidRDefault="0049192B" w:rsidP="0049192B">
            <w:r>
              <w:t xml:space="preserve">&gt;=16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1B44138" w14:textId="77777777" w:rsidR="0049192B" w:rsidRDefault="0049192B" w:rsidP="0049192B"/>
        </w:tc>
        <w:tc>
          <w:tcPr>
            <w:tcW w:w="1596" w:type="dxa"/>
          </w:tcPr>
          <w:p w14:paraId="0B36E616" w14:textId="526D758B" w:rsidR="0049192B" w:rsidRDefault="0049192B" w:rsidP="0049192B">
            <w:r>
              <w:t>First-year college students who live in residential housing or military recruits</w:t>
            </w:r>
          </w:p>
        </w:tc>
        <w:tc>
          <w:tcPr>
            <w:tcW w:w="534" w:type="dxa"/>
          </w:tcPr>
          <w:p w14:paraId="542591F6" w14:textId="761CA1FE" w:rsidR="0049192B" w:rsidRDefault="0049192B" w:rsidP="0049192B">
            <w:r>
              <w:t>Y</w:t>
            </w:r>
          </w:p>
        </w:tc>
        <w:tc>
          <w:tcPr>
            <w:tcW w:w="626" w:type="dxa"/>
          </w:tcPr>
          <w:p w14:paraId="405D7E82" w14:textId="77777777" w:rsidR="0049192B" w:rsidRDefault="0049192B" w:rsidP="0049192B"/>
        </w:tc>
        <w:tc>
          <w:tcPr>
            <w:tcW w:w="1209" w:type="dxa"/>
            <w:gridSpan w:val="2"/>
          </w:tcPr>
          <w:p w14:paraId="5DCB0988" w14:textId="79B7C640" w:rsidR="0049192B" w:rsidRDefault="0049192B" w:rsidP="0049192B">
            <w:r>
              <w:t xml:space="preserve">At age of &gt;= 16 </w:t>
            </w:r>
            <w:proofErr w:type="spellStart"/>
            <w:r>
              <w:t>yrs</w:t>
            </w:r>
            <w:proofErr w:type="spellEnd"/>
            <w:r>
              <w:t xml:space="preserve"> AND &gt;= 5 </w:t>
            </w:r>
            <w:proofErr w:type="spellStart"/>
            <w:r>
              <w:t>yrs</w:t>
            </w:r>
            <w:proofErr w:type="spellEnd"/>
            <w:r>
              <w:t xml:space="preserve"> from now</w:t>
            </w:r>
          </w:p>
        </w:tc>
        <w:tc>
          <w:tcPr>
            <w:tcW w:w="1530" w:type="dxa"/>
            <w:gridSpan w:val="2"/>
          </w:tcPr>
          <w:p w14:paraId="51398B1C" w14:textId="77777777" w:rsidR="0049192B" w:rsidRDefault="0049192B" w:rsidP="0049192B"/>
        </w:tc>
        <w:tc>
          <w:tcPr>
            <w:tcW w:w="1530" w:type="dxa"/>
            <w:gridSpan w:val="2"/>
          </w:tcPr>
          <w:p w14:paraId="279A8FCF" w14:textId="77777777" w:rsidR="0049192B" w:rsidRDefault="0049192B" w:rsidP="0049192B"/>
        </w:tc>
        <w:tc>
          <w:tcPr>
            <w:tcW w:w="1535" w:type="dxa"/>
          </w:tcPr>
          <w:p w14:paraId="6F8BBB7B" w14:textId="77777777" w:rsidR="0049192B" w:rsidRDefault="0049192B" w:rsidP="0049192B"/>
        </w:tc>
        <w:tc>
          <w:tcPr>
            <w:tcW w:w="1345" w:type="dxa"/>
          </w:tcPr>
          <w:p w14:paraId="5EA4623B" w14:textId="00D2869B" w:rsidR="0049192B" w:rsidRDefault="0049192B" w:rsidP="0049192B">
            <w:r>
              <w:t>Admin 1 dose</w:t>
            </w:r>
          </w:p>
        </w:tc>
        <w:tc>
          <w:tcPr>
            <w:tcW w:w="1080" w:type="dxa"/>
          </w:tcPr>
          <w:p w14:paraId="635957B5" w14:textId="77777777" w:rsidR="0049192B" w:rsidRDefault="0049192B" w:rsidP="0049192B"/>
        </w:tc>
        <w:tc>
          <w:tcPr>
            <w:tcW w:w="900" w:type="dxa"/>
          </w:tcPr>
          <w:p w14:paraId="7586B8A1" w14:textId="77777777" w:rsidR="0049192B" w:rsidRDefault="0049192B" w:rsidP="0049192B"/>
        </w:tc>
        <w:tc>
          <w:tcPr>
            <w:tcW w:w="810" w:type="dxa"/>
            <w:gridSpan w:val="2"/>
          </w:tcPr>
          <w:p w14:paraId="4C65FEAF" w14:textId="77777777" w:rsidR="0049192B" w:rsidRDefault="0049192B" w:rsidP="0049192B"/>
        </w:tc>
        <w:tc>
          <w:tcPr>
            <w:tcW w:w="810" w:type="dxa"/>
            <w:gridSpan w:val="3"/>
          </w:tcPr>
          <w:p w14:paraId="7FE865B3" w14:textId="77777777" w:rsidR="0049192B" w:rsidRDefault="0049192B" w:rsidP="0049192B"/>
        </w:tc>
        <w:tc>
          <w:tcPr>
            <w:tcW w:w="810" w:type="dxa"/>
            <w:gridSpan w:val="2"/>
          </w:tcPr>
          <w:p w14:paraId="119273F9" w14:textId="77777777" w:rsidR="0049192B" w:rsidRDefault="0049192B" w:rsidP="0049192B"/>
        </w:tc>
        <w:tc>
          <w:tcPr>
            <w:tcW w:w="1080" w:type="dxa"/>
          </w:tcPr>
          <w:p w14:paraId="3A77D952" w14:textId="77777777" w:rsidR="0049192B" w:rsidRDefault="0049192B" w:rsidP="0049192B"/>
        </w:tc>
      </w:tr>
      <w:tr w:rsidR="0049192B" w14:paraId="252C6F52" w14:textId="77777777" w:rsidTr="004D7BE6">
        <w:tc>
          <w:tcPr>
            <w:tcW w:w="1275" w:type="dxa"/>
          </w:tcPr>
          <w:p w14:paraId="6C5C4CBD" w14:textId="79CB18A3" w:rsidR="0049192B" w:rsidRDefault="0049192B" w:rsidP="0049192B">
            <w:r>
              <w:t xml:space="preserve">Menveo, </w:t>
            </w:r>
            <w:proofErr w:type="spellStart"/>
            <w:r>
              <w:t>Menactra</w:t>
            </w:r>
            <w:proofErr w:type="spellEnd"/>
            <w:r>
              <w:t xml:space="preserve">,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2BF8CCB2" w14:textId="765892D2" w:rsidR="0049192B" w:rsidRDefault="00E52A19" w:rsidP="0049192B">
            <w:ins w:id="43" w:author="Xia Jing" w:date="2024-04-24T08:34:00Z">
              <w:r>
                <w:t>37</w:t>
              </w:r>
            </w:ins>
          </w:p>
        </w:tc>
        <w:tc>
          <w:tcPr>
            <w:tcW w:w="850" w:type="dxa"/>
          </w:tcPr>
          <w:p w14:paraId="02D1A102" w14:textId="7DC8F602" w:rsidR="0049192B" w:rsidRDefault="0049192B" w:rsidP="0049192B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3F1A831F" w14:textId="77777777" w:rsidR="0049192B" w:rsidRDefault="0049192B" w:rsidP="0049192B"/>
        </w:tc>
        <w:tc>
          <w:tcPr>
            <w:tcW w:w="1596" w:type="dxa"/>
          </w:tcPr>
          <w:p w14:paraId="77251B58" w14:textId="485C9F1B" w:rsidR="0049192B" w:rsidRDefault="0049192B" w:rsidP="0049192B">
            <w:r>
              <w:t>Military recruits</w:t>
            </w:r>
          </w:p>
        </w:tc>
        <w:tc>
          <w:tcPr>
            <w:tcW w:w="534" w:type="dxa"/>
          </w:tcPr>
          <w:p w14:paraId="65970311" w14:textId="2450B2B1" w:rsidR="0049192B" w:rsidRDefault="0049192B" w:rsidP="0049192B">
            <w:r>
              <w:t>Y</w:t>
            </w:r>
          </w:p>
        </w:tc>
        <w:tc>
          <w:tcPr>
            <w:tcW w:w="626" w:type="dxa"/>
          </w:tcPr>
          <w:p w14:paraId="6D5D8601" w14:textId="77777777" w:rsidR="0049192B" w:rsidRDefault="0049192B" w:rsidP="0049192B"/>
        </w:tc>
        <w:tc>
          <w:tcPr>
            <w:tcW w:w="1209" w:type="dxa"/>
            <w:gridSpan w:val="2"/>
          </w:tcPr>
          <w:p w14:paraId="37EAC49B" w14:textId="77777777" w:rsidR="0049192B" w:rsidRDefault="0049192B" w:rsidP="0049192B"/>
        </w:tc>
        <w:tc>
          <w:tcPr>
            <w:tcW w:w="1530" w:type="dxa"/>
            <w:gridSpan w:val="2"/>
          </w:tcPr>
          <w:p w14:paraId="44854C0B" w14:textId="5B823BCC" w:rsidR="0049192B" w:rsidRDefault="0049192B" w:rsidP="0049192B">
            <w:r>
              <w:t>If high risk travel requirements</w:t>
            </w:r>
          </w:p>
        </w:tc>
        <w:tc>
          <w:tcPr>
            <w:tcW w:w="1530" w:type="dxa"/>
            <w:gridSpan w:val="2"/>
          </w:tcPr>
          <w:p w14:paraId="48C324C0" w14:textId="77777777" w:rsidR="0049192B" w:rsidRDefault="0049192B" w:rsidP="0049192B"/>
        </w:tc>
        <w:tc>
          <w:tcPr>
            <w:tcW w:w="1535" w:type="dxa"/>
          </w:tcPr>
          <w:p w14:paraId="0165C307" w14:textId="77777777" w:rsidR="0049192B" w:rsidRDefault="0049192B" w:rsidP="0049192B"/>
        </w:tc>
        <w:tc>
          <w:tcPr>
            <w:tcW w:w="1345" w:type="dxa"/>
          </w:tcPr>
          <w:p w14:paraId="37F79EE3" w14:textId="157B9AE8" w:rsidR="0049192B" w:rsidRDefault="0049192B" w:rsidP="0049192B">
            <w:r>
              <w:t xml:space="preserve">Booster every 5 </w:t>
            </w:r>
            <w:proofErr w:type="spellStart"/>
            <w:r>
              <w:t>yrs</w:t>
            </w:r>
            <w:proofErr w:type="spellEnd"/>
          </w:p>
        </w:tc>
        <w:tc>
          <w:tcPr>
            <w:tcW w:w="1080" w:type="dxa"/>
          </w:tcPr>
          <w:p w14:paraId="31973EE9" w14:textId="77777777" w:rsidR="0049192B" w:rsidRDefault="0049192B" w:rsidP="0049192B"/>
        </w:tc>
        <w:tc>
          <w:tcPr>
            <w:tcW w:w="900" w:type="dxa"/>
          </w:tcPr>
          <w:p w14:paraId="12554AC9" w14:textId="77777777" w:rsidR="0049192B" w:rsidRDefault="0049192B" w:rsidP="0049192B"/>
        </w:tc>
        <w:tc>
          <w:tcPr>
            <w:tcW w:w="810" w:type="dxa"/>
            <w:gridSpan w:val="2"/>
          </w:tcPr>
          <w:p w14:paraId="6D22C833" w14:textId="77777777" w:rsidR="0049192B" w:rsidRDefault="0049192B" w:rsidP="0049192B"/>
        </w:tc>
        <w:tc>
          <w:tcPr>
            <w:tcW w:w="810" w:type="dxa"/>
            <w:gridSpan w:val="3"/>
          </w:tcPr>
          <w:p w14:paraId="6A673BCB" w14:textId="77777777" w:rsidR="0049192B" w:rsidRDefault="0049192B" w:rsidP="0049192B"/>
        </w:tc>
        <w:tc>
          <w:tcPr>
            <w:tcW w:w="810" w:type="dxa"/>
            <w:gridSpan w:val="2"/>
          </w:tcPr>
          <w:p w14:paraId="156DD0E9" w14:textId="77777777" w:rsidR="0049192B" w:rsidRDefault="0049192B" w:rsidP="0049192B"/>
        </w:tc>
        <w:tc>
          <w:tcPr>
            <w:tcW w:w="1080" w:type="dxa"/>
          </w:tcPr>
          <w:p w14:paraId="30F43F48" w14:textId="77777777" w:rsidR="0049192B" w:rsidRDefault="0049192B" w:rsidP="0049192B"/>
        </w:tc>
      </w:tr>
      <w:tr w:rsidR="0049192B" w14:paraId="069C1CD0" w14:textId="77777777" w:rsidTr="002E14CD">
        <w:tc>
          <w:tcPr>
            <w:tcW w:w="18715" w:type="dxa"/>
            <w:gridSpan w:val="25"/>
          </w:tcPr>
          <w:p w14:paraId="4057E294" w14:textId="2EC3DD1D" w:rsidR="0049192B" w:rsidRPr="00703620" w:rsidRDefault="0049192B" w:rsidP="0049192B">
            <w:pPr>
              <w:rPr>
                <w:b/>
                <w:bCs/>
              </w:rPr>
            </w:pPr>
            <w:r w:rsidRPr="00703620">
              <w:rPr>
                <w:b/>
                <w:bCs/>
              </w:rPr>
              <w:t>Timing with other vaccines</w:t>
            </w:r>
          </w:p>
        </w:tc>
      </w:tr>
      <w:tr w:rsidR="0049192B" w14:paraId="1A451360" w14:textId="77777777" w:rsidTr="004D7BE6">
        <w:tc>
          <w:tcPr>
            <w:tcW w:w="1275" w:type="dxa"/>
          </w:tcPr>
          <w:p w14:paraId="54B6835D" w14:textId="0AA083CC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(</w:t>
            </w:r>
            <w:proofErr w:type="spellStart"/>
            <w:r>
              <w:t>MenACWY</w:t>
            </w:r>
            <w:proofErr w:type="spellEnd"/>
            <w:r>
              <w:t>-D)</w:t>
            </w:r>
          </w:p>
        </w:tc>
        <w:tc>
          <w:tcPr>
            <w:tcW w:w="315" w:type="dxa"/>
          </w:tcPr>
          <w:p w14:paraId="78DA693D" w14:textId="5C5CC850" w:rsidR="0049192B" w:rsidRDefault="00E52A19" w:rsidP="0049192B">
            <w:ins w:id="44" w:author="Xia Jing" w:date="2024-04-24T08:34:00Z">
              <w:r>
                <w:t>38</w:t>
              </w:r>
            </w:ins>
          </w:p>
        </w:tc>
        <w:tc>
          <w:tcPr>
            <w:tcW w:w="850" w:type="dxa"/>
          </w:tcPr>
          <w:p w14:paraId="6E043CEC" w14:textId="77777777" w:rsidR="0049192B" w:rsidRDefault="0049192B" w:rsidP="0049192B"/>
        </w:tc>
        <w:tc>
          <w:tcPr>
            <w:tcW w:w="880" w:type="dxa"/>
          </w:tcPr>
          <w:p w14:paraId="33A21C00" w14:textId="77777777" w:rsidR="0049192B" w:rsidRDefault="0049192B" w:rsidP="0049192B"/>
        </w:tc>
        <w:tc>
          <w:tcPr>
            <w:tcW w:w="1596" w:type="dxa"/>
          </w:tcPr>
          <w:p w14:paraId="6D1905FD" w14:textId="7A2AA9CC" w:rsidR="0049192B" w:rsidRDefault="0049192B" w:rsidP="0049192B">
            <w:r>
              <w:t>DTaP</w:t>
            </w:r>
          </w:p>
        </w:tc>
        <w:tc>
          <w:tcPr>
            <w:tcW w:w="534" w:type="dxa"/>
          </w:tcPr>
          <w:p w14:paraId="74079A84" w14:textId="77777777" w:rsidR="0049192B" w:rsidRDefault="0049192B" w:rsidP="0049192B"/>
        </w:tc>
        <w:tc>
          <w:tcPr>
            <w:tcW w:w="626" w:type="dxa"/>
          </w:tcPr>
          <w:p w14:paraId="62BFB176" w14:textId="77777777" w:rsidR="0049192B" w:rsidRDefault="0049192B" w:rsidP="0049192B"/>
        </w:tc>
        <w:tc>
          <w:tcPr>
            <w:tcW w:w="1209" w:type="dxa"/>
            <w:gridSpan w:val="2"/>
          </w:tcPr>
          <w:p w14:paraId="6F07F147" w14:textId="77777777" w:rsidR="0049192B" w:rsidRDefault="0049192B" w:rsidP="0049192B"/>
        </w:tc>
        <w:tc>
          <w:tcPr>
            <w:tcW w:w="1530" w:type="dxa"/>
            <w:gridSpan w:val="2"/>
          </w:tcPr>
          <w:p w14:paraId="1EC022D6" w14:textId="77777777" w:rsidR="0049192B" w:rsidRDefault="0049192B" w:rsidP="0049192B"/>
        </w:tc>
        <w:tc>
          <w:tcPr>
            <w:tcW w:w="1530" w:type="dxa"/>
            <w:gridSpan w:val="2"/>
          </w:tcPr>
          <w:p w14:paraId="4C0530E7" w14:textId="77777777" w:rsidR="0049192B" w:rsidRDefault="0049192B" w:rsidP="0049192B"/>
        </w:tc>
        <w:tc>
          <w:tcPr>
            <w:tcW w:w="1535" w:type="dxa"/>
          </w:tcPr>
          <w:p w14:paraId="7E31DA7E" w14:textId="77777777" w:rsidR="0049192B" w:rsidRDefault="0049192B" w:rsidP="0049192B"/>
        </w:tc>
        <w:tc>
          <w:tcPr>
            <w:tcW w:w="1345" w:type="dxa"/>
          </w:tcPr>
          <w:p w14:paraId="5998060A" w14:textId="5615A989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should be administered before or at the same time of DTaP</w:t>
            </w:r>
          </w:p>
        </w:tc>
        <w:tc>
          <w:tcPr>
            <w:tcW w:w="1080" w:type="dxa"/>
          </w:tcPr>
          <w:p w14:paraId="382C879F" w14:textId="77777777" w:rsidR="0049192B" w:rsidRDefault="0049192B" w:rsidP="0049192B"/>
        </w:tc>
        <w:tc>
          <w:tcPr>
            <w:tcW w:w="900" w:type="dxa"/>
          </w:tcPr>
          <w:p w14:paraId="1F5BBE5F" w14:textId="77777777" w:rsidR="0049192B" w:rsidRDefault="0049192B" w:rsidP="0049192B"/>
        </w:tc>
        <w:tc>
          <w:tcPr>
            <w:tcW w:w="810" w:type="dxa"/>
            <w:gridSpan w:val="2"/>
          </w:tcPr>
          <w:p w14:paraId="1DA313A9" w14:textId="77777777" w:rsidR="0049192B" w:rsidRDefault="0049192B" w:rsidP="0049192B"/>
        </w:tc>
        <w:tc>
          <w:tcPr>
            <w:tcW w:w="810" w:type="dxa"/>
            <w:gridSpan w:val="3"/>
          </w:tcPr>
          <w:p w14:paraId="1436095F" w14:textId="77777777" w:rsidR="0049192B" w:rsidRDefault="0049192B" w:rsidP="0049192B"/>
        </w:tc>
        <w:tc>
          <w:tcPr>
            <w:tcW w:w="810" w:type="dxa"/>
            <w:gridSpan w:val="2"/>
          </w:tcPr>
          <w:p w14:paraId="78124638" w14:textId="77777777" w:rsidR="0049192B" w:rsidRDefault="0049192B" w:rsidP="0049192B"/>
        </w:tc>
        <w:tc>
          <w:tcPr>
            <w:tcW w:w="1080" w:type="dxa"/>
          </w:tcPr>
          <w:p w14:paraId="701CC1D6" w14:textId="77777777" w:rsidR="0049192B" w:rsidRDefault="0049192B" w:rsidP="0049192B"/>
        </w:tc>
      </w:tr>
      <w:tr w:rsidR="0049192B" w14:paraId="057661CF" w14:textId="77777777" w:rsidTr="004D7BE6">
        <w:tc>
          <w:tcPr>
            <w:tcW w:w="1275" w:type="dxa"/>
          </w:tcPr>
          <w:p w14:paraId="648779FD" w14:textId="3FBC1332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(</w:t>
            </w:r>
            <w:proofErr w:type="spellStart"/>
            <w:r>
              <w:t>MenACWY</w:t>
            </w:r>
            <w:proofErr w:type="spellEnd"/>
            <w:r>
              <w:t>-D)</w:t>
            </w:r>
          </w:p>
        </w:tc>
        <w:tc>
          <w:tcPr>
            <w:tcW w:w="315" w:type="dxa"/>
          </w:tcPr>
          <w:p w14:paraId="3C5FCD81" w14:textId="7C1B6EFD" w:rsidR="0049192B" w:rsidRDefault="00E52A19" w:rsidP="0049192B">
            <w:ins w:id="45" w:author="Xia Jing" w:date="2024-04-24T08:34:00Z">
              <w:r>
                <w:t>39</w:t>
              </w:r>
            </w:ins>
          </w:p>
        </w:tc>
        <w:tc>
          <w:tcPr>
            <w:tcW w:w="850" w:type="dxa"/>
          </w:tcPr>
          <w:p w14:paraId="425BAB99" w14:textId="77777777" w:rsidR="0049192B" w:rsidRDefault="0049192B" w:rsidP="0049192B"/>
        </w:tc>
        <w:tc>
          <w:tcPr>
            <w:tcW w:w="880" w:type="dxa"/>
          </w:tcPr>
          <w:p w14:paraId="51D2EF56" w14:textId="77777777" w:rsidR="0049192B" w:rsidRDefault="0049192B" w:rsidP="0049192B"/>
        </w:tc>
        <w:tc>
          <w:tcPr>
            <w:tcW w:w="1596" w:type="dxa"/>
          </w:tcPr>
          <w:p w14:paraId="24349F85" w14:textId="0F3B9EED" w:rsidR="0049192B" w:rsidRDefault="00830145" w:rsidP="0049192B">
            <w:r>
              <w:t xml:space="preserve">Only if </w:t>
            </w:r>
            <w:proofErr w:type="spellStart"/>
            <w:r w:rsidR="0049192B">
              <w:t>Menactra</w:t>
            </w:r>
            <w:proofErr w:type="spellEnd"/>
            <w:r w:rsidR="0049192B">
              <w:t xml:space="preserve"> cannot be administered before or at the same time of DTaP</w:t>
            </w:r>
          </w:p>
        </w:tc>
        <w:tc>
          <w:tcPr>
            <w:tcW w:w="534" w:type="dxa"/>
          </w:tcPr>
          <w:p w14:paraId="11D86CAA" w14:textId="77777777" w:rsidR="0049192B" w:rsidRDefault="0049192B" w:rsidP="0049192B"/>
        </w:tc>
        <w:tc>
          <w:tcPr>
            <w:tcW w:w="626" w:type="dxa"/>
          </w:tcPr>
          <w:p w14:paraId="36CD63D7" w14:textId="77777777" w:rsidR="0049192B" w:rsidRDefault="0049192B" w:rsidP="0049192B"/>
        </w:tc>
        <w:tc>
          <w:tcPr>
            <w:tcW w:w="1209" w:type="dxa"/>
            <w:gridSpan w:val="2"/>
          </w:tcPr>
          <w:p w14:paraId="007BFDC9" w14:textId="77777777" w:rsidR="0049192B" w:rsidRDefault="0049192B" w:rsidP="0049192B"/>
        </w:tc>
        <w:tc>
          <w:tcPr>
            <w:tcW w:w="1530" w:type="dxa"/>
            <w:gridSpan w:val="2"/>
          </w:tcPr>
          <w:p w14:paraId="2FC3B0DB" w14:textId="77777777" w:rsidR="0049192B" w:rsidRDefault="0049192B" w:rsidP="0049192B"/>
        </w:tc>
        <w:tc>
          <w:tcPr>
            <w:tcW w:w="1530" w:type="dxa"/>
            <w:gridSpan w:val="2"/>
          </w:tcPr>
          <w:p w14:paraId="01649B2E" w14:textId="77777777" w:rsidR="0049192B" w:rsidRDefault="0049192B" w:rsidP="0049192B"/>
        </w:tc>
        <w:tc>
          <w:tcPr>
            <w:tcW w:w="1535" w:type="dxa"/>
          </w:tcPr>
          <w:p w14:paraId="0BA1D59F" w14:textId="77777777" w:rsidR="0049192B" w:rsidRDefault="0049192B" w:rsidP="0049192B"/>
        </w:tc>
        <w:tc>
          <w:tcPr>
            <w:tcW w:w="1345" w:type="dxa"/>
          </w:tcPr>
          <w:p w14:paraId="5A8CDC70" w14:textId="51981BB7" w:rsidR="0049192B" w:rsidRDefault="0049192B" w:rsidP="0049192B">
            <w:r>
              <w:t xml:space="preserve">Administered &gt;= 6 </w:t>
            </w:r>
            <w:proofErr w:type="spellStart"/>
            <w:r>
              <w:t>mon</w:t>
            </w:r>
            <w:proofErr w:type="spellEnd"/>
            <w:r>
              <w:t xml:space="preserve"> after DTaP</w:t>
            </w:r>
          </w:p>
        </w:tc>
        <w:tc>
          <w:tcPr>
            <w:tcW w:w="1080" w:type="dxa"/>
          </w:tcPr>
          <w:p w14:paraId="68F18DB3" w14:textId="7858F0F9" w:rsidR="0049192B" w:rsidRDefault="0049192B" w:rsidP="0049192B">
            <w:r>
              <w:t>No need to repeat dose</w:t>
            </w:r>
          </w:p>
        </w:tc>
        <w:tc>
          <w:tcPr>
            <w:tcW w:w="900" w:type="dxa"/>
          </w:tcPr>
          <w:p w14:paraId="15D60424" w14:textId="77777777" w:rsidR="0049192B" w:rsidRDefault="0049192B" w:rsidP="0049192B"/>
        </w:tc>
        <w:tc>
          <w:tcPr>
            <w:tcW w:w="810" w:type="dxa"/>
            <w:gridSpan w:val="2"/>
          </w:tcPr>
          <w:p w14:paraId="4E699312" w14:textId="77777777" w:rsidR="0049192B" w:rsidRDefault="0049192B" w:rsidP="0049192B"/>
        </w:tc>
        <w:tc>
          <w:tcPr>
            <w:tcW w:w="810" w:type="dxa"/>
            <w:gridSpan w:val="3"/>
          </w:tcPr>
          <w:p w14:paraId="433C0A02" w14:textId="77777777" w:rsidR="0049192B" w:rsidRDefault="0049192B" w:rsidP="0049192B"/>
        </w:tc>
        <w:tc>
          <w:tcPr>
            <w:tcW w:w="810" w:type="dxa"/>
            <w:gridSpan w:val="2"/>
          </w:tcPr>
          <w:p w14:paraId="7158BADA" w14:textId="77777777" w:rsidR="0049192B" w:rsidRDefault="0049192B" w:rsidP="0049192B"/>
        </w:tc>
        <w:tc>
          <w:tcPr>
            <w:tcW w:w="1080" w:type="dxa"/>
          </w:tcPr>
          <w:p w14:paraId="74052C03" w14:textId="77777777" w:rsidR="0049192B" w:rsidRDefault="0049192B" w:rsidP="0049192B"/>
        </w:tc>
      </w:tr>
      <w:tr w:rsidR="0049192B" w14:paraId="466CCDA6" w14:textId="77777777" w:rsidTr="004D7BE6">
        <w:tc>
          <w:tcPr>
            <w:tcW w:w="1275" w:type="dxa"/>
          </w:tcPr>
          <w:p w14:paraId="5F66BAF2" w14:textId="77777777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(</w:t>
            </w:r>
            <w:proofErr w:type="spellStart"/>
            <w:r>
              <w:t>MenACWY</w:t>
            </w:r>
            <w:proofErr w:type="spellEnd"/>
            <w:r>
              <w:t>-D)</w:t>
            </w:r>
          </w:p>
        </w:tc>
        <w:tc>
          <w:tcPr>
            <w:tcW w:w="315" w:type="dxa"/>
          </w:tcPr>
          <w:p w14:paraId="031ECFAD" w14:textId="141E475D" w:rsidR="0049192B" w:rsidRDefault="00E52A19" w:rsidP="0049192B">
            <w:ins w:id="46" w:author="Xia Jing" w:date="2024-04-24T08:34:00Z">
              <w:r>
                <w:t>40</w:t>
              </w:r>
            </w:ins>
          </w:p>
        </w:tc>
        <w:tc>
          <w:tcPr>
            <w:tcW w:w="850" w:type="dxa"/>
          </w:tcPr>
          <w:p w14:paraId="5011D9B1" w14:textId="77777777" w:rsidR="0049192B" w:rsidRDefault="0049192B" w:rsidP="0049192B"/>
        </w:tc>
        <w:tc>
          <w:tcPr>
            <w:tcW w:w="880" w:type="dxa"/>
          </w:tcPr>
          <w:p w14:paraId="57D93DD5" w14:textId="77777777" w:rsidR="0049192B" w:rsidRDefault="0049192B" w:rsidP="0049192B"/>
        </w:tc>
        <w:tc>
          <w:tcPr>
            <w:tcW w:w="1596" w:type="dxa"/>
          </w:tcPr>
          <w:p w14:paraId="4425FFC0" w14:textId="5C6AF3CA" w:rsidR="0049192B" w:rsidRDefault="00830145" w:rsidP="0049192B">
            <w:r>
              <w:t xml:space="preserve">Only if </w:t>
            </w:r>
            <w:proofErr w:type="spellStart"/>
            <w:r w:rsidR="0049192B">
              <w:t>Menactra</w:t>
            </w:r>
            <w:proofErr w:type="spellEnd"/>
            <w:r w:rsidR="0049192B">
              <w:t xml:space="preserve"> cannot be administered before or at the same time of DTaP</w:t>
            </w:r>
          </w:p>
        </w:tc>
        <w:tc>
          <w:tcPr>
            <w:tcW w:w="534" w:type="dxa"/>
          </w:tcPr>
          <w:p w14:paraId="00D14DC2" w14:textId="77777777" w:rsidR="0049192B" w:rsidRDefault="0049192B" w:rsidP="0049192B"/>
        </w:tc>
        <w:tc>
          <w:tcPr>
            <w:tcW w:w="626" w:type="dxa"/>
          </w:tcPr>
          <w:p w14:paraId="78A0B941" w14:textId="77777777" w:rsidR="0049192B" w:rsidRDefault="0049192B" w:rsidP="0049192B"/>
        </w:tc>
        <w:tc>
          <w:tcPr>
            <w:tcW w:w="1209" w:type="dxa"/>
            <w:gridSpan w:val="2"/>
          </w:tcPr>
          <w:p w14:paraId="48EFF224" w14:textId="77777777" w:rsidR="0049192B" w:rsidRDefault="0049192B" w:rsidP="0049192B"/>
        </w:tc>
        <w:tc>
          <w:tcPr>
            <w:tcW w:w="1530" w:type="dxa"/>
            <w:gridSpan w:val="2"/>
          </w:tcPr>
          <w:p w14:paraId="38293A4D" w14:textId="0406B5AF" w:rsidR="0049192B" w:rsidRDefault="0049192B" w:rsidP="0049192B">
            <w:r>
              <w:rPr>
                <w:rFonts w:cs="Adobe Garamond Pro"/>
                <w:color w:val="211D1E"/>
              </w:rPr>
              <w:t>Child is at increased risk for meningococcal disease, e.g., travel</w:t>
            </w:r>
          </w:p>
        </w:tc>
        <w:tc>
          <w:tcPr>
            <w:tcW w:w="1530" w:type="dxa"/>
            <w:gridSpan w:val="2"/>
          </w:tcPr>
          <w:p w14:paraId="20AE730B" w14:textId="77777777" w:rsidR="0049192B" w:rsidRDefault="0049192B" w:rsidP="0049192B"/>
        </w:tc>
        <w:tc>
          <w:tcPr>
            <w:tcW w:w="1535" w:type="dxa"/>
          </w:tcPr>
          <w:p w14:paraId="5F802305" w14:textId="77777777" w:rsidR="0049192B" w:rsidRDefault="0049192B" w:rsidP="0049192B"/>
        </w:tc>
        <w:tc>
          <w:tcPr>
            <w:tcW w:w="1345" w:type="dxa"/>
          </w:tcPr>
          <w:p w14:paraId="51CC4F3B" w14:textId="22AA4334" w:rsidR="0049192B" w:rsidRDefault="0049192B" w:rsidP="0049192B">
            <w:r>
              <w:t>Administer regardless of DTaP</w:t>
            </w:r>
          </w:p>
        </w:tc>
        <w:tc>
          <w:tcPr>
            <w:tcW w:w="1080" w:type="dxa"/>
          </w:tcPr>
          <w:p w14:paraId="2608712A" w14:textId="77777777" w:rsidR="0049192B" w:rsidRDefault="0049192B" w:rsidP="0049192B"/>
        </w:tc>
        <w:tc>
          <w:tcPr>
            <w:tcW w:w="900" w:type="dxa"/>
          </w:tcPr>
          <w:p w14:paraId="2CEA0CDC" w14:textId="77777777" w:rsidR="0049192B" w:rsidRDefault="0049192B" w:rsidP="0049192B"/>
        </w:tc>
        <w:tc>
          <w:tcPr>
            <w:tcW w:w="810" w:type="dxa"/>
            <w:gridSpan w:val="2"/>
          </w:tcPr>
          <w:p w14:paraId="29FC1B08" w14:textId="77777777" w:rsidR="0049192B" w:rsidRDefault="0049192B" w:rsidP="0049192B"/>
        </w:tc>
        <w:tc>
          <w:tcPr>
            <w:tcW w:w="810" w:type="dxa"/>
            <w:gridSpan w:val="3"/>
          </w:tcPr>
          <w:p w14:paraId="47A5C3D8" w14:textId="77777777" w:rsidR="0049192B" w:rsidRDefault="0049192B" w:rsidP="0049192B"/>
        </w:tc>
        <w:tc>
          <w:tcPr>
            <w:tcW w:w="810" w:type="dxa"/>
            <w:gridSpan w:val="2"/>
          </w:tcPr>
          <w:p w14:paraId="3D570950" w14:textId="77777777" w:rsidR="0049192B" w:rsidRDefault="0049192B" w:rsidP="0049192B"/>
        </w:tc>
        <w:tc>
          <w:tcPr>
            <w:tcW w:w="1080" w:type="dxa"/>
          </w:tcPr>
          <w:p w14:paraId="4F0D25B7" w14:textId="77777777" w:rsidR="0049192B" w:rsidRDefault="0049192B" w:rsidP="0049192B"/>
        </w:tc>
      </w:tr>
      <w:tr w:rsidR="0049192B" w14:paraId="7C9F0622" w14:textId="77777777" w:rsidTr="004D7BE6">
        <w:tc>
          <w:tcPr>
            <w:tcW w:w="1275" w:type="dxa"/>
          </w:tcPr>
          <w:p w14:paraId="2886E9A7" w14:textId="4E924465" w:rsidR="0049192B" w:rsidRDefault="0049192B" w:rsidP="0049192B">
            <w:proofErr w:type="spellStart"/>
            <w:r>
              <w:lastRenderedPageBreak/>
              <w:t>MenACWY</w:t>
            </w:r>
            <w:proofErr w:type="spellEnd"/>
          </w:p>
        </w:tc>
        <w:tc>
          <w:tcPr>
            <w:tcW w:w="315" w:type="dxa"/>
          </w:tcPr>
          <w:p w14:paraId="5ABE6703" w14:textId="01DE7EFB" w:rsidR="0049192B" w:rsidRDefault="00E52A19" w:rsidP="0049192B">
            <w:ins w:id="47" w:author="Xia Jing" w:date="2024-04-24T08:34:00Z">
              <w:r>
                <w:t>41</w:t>
              </w:r>
            </w:ins>
          </w:p>
        </w:tc>
        <w:tc>
          <w:tcPr>
            <w:tcW w:w="850" w:type="dxa"/>
          </w:tcPr>
          <w:p w14:paraId="5582B288" w14:textId="77777777" w:rsidR="0049192B" w:rsidRDefault="0049192B" w:rsidP="0049192B"/>
        </w:tc>
        <w:tc>
          <w:tcPr>
            <w:tcW w:w="880" w:type="dxa"/>
          </w:tcPr>
          <w:p w14:paraId="12080073" w14:textId="77777777" w:rsidR="0049192B" w:rsidRDefault="0049192B" w:rsidP="0049192B"/>
        </w:tc>
        <w:tc>
          <w:tcPr>
            <w:tcW w:w="1596" w:type="dxa"/>
          </w:tcPr>
          <w:p w14:paraId="5805E49D" w14:textId="0A5C5AD5" w:rsidR="0049192B" w:rsidRDefault="0049192B" w:rsidP="0049192B">
            <w:proofErr w:type="spellStart"/>
            <w:r>
              <w:t>MenB</w:t>
            </w:r>
            <w:proofErr w:type="spellEnd"/>
          </w:p>
        </w:tc>
        <w:tc>
          <w:tcPr>
            <w:tcW w:w="534" w:type="dxa"/>
          </w:tcPr>
          <w:p w14:paraId="752034A5" w14:textId="77777777" w:rsidR="0049192B" w:rsidRDefault="0049192B" w:rsidP="0049192B"/>
        </w:tc>
        <w:tc>
          <w:tcPr>
            <w:tcW w:w="626" w:type="dxa"/>
          </w:tcPr>
          <w:p w14:paraId="6F90A76F" w14:textId="77777777" w:rsidR="0049192B" w:rsidRDefault="0049192B" w:rsidP="0049192B"/>
        </w:tc>
        <w:tc>
          <w:tcPr>
            <w:tcW w:w="1209" w:type="dxa"/>
            <w:gridSpan w:val="2"/>
          </w:tcPr>
          <w:p w14:paraId="1B743328" w14:textId="77777777" w:rsidR="0049192B" w:rsidRDefault="0049192B" w:rsidP="0049192B"/>
        </w:tc>
        <w:tc>
          <w:tcPr>
            <w:tcW w:w="1530" w:type="dxa"/>
            <w:gridSpan w:val="2"/>
          </w:tcPr>
          <w:p w14:paraId="53DB3350" w14:textId="77777777" w:rsidR="0049192B" w:rsidRDefault="0049192B" w:rsidP="0049192B">
            <w:pPr>
              <w:rPr>
                <w:rFonts w:cs="Adobe Garamond Pro"/>
                <w:color w:val="211D1E"/>
              </w:rPr>
            </w:pPr>
          </w:p>
        </w:tc>
        <w:tc>
          <w:tcPr>
            <w:tcW w:w="1530" w:type="dxa"/>
            <w:gridSpan w:val="2"/>
          </w:tcPr>
          <w:p w14:paraId="1B4C5D3B" w14:textId="77777777" w:rsidR="0049192B" w:rsidRDefault="0049192B" w:rsidP="0049192B"/>
        </w:tc>
        <w:tc>
          <w:tcPr>
            <w:tcW w:w="1535" w:type="dxa"/>
          </w:tcPr>
          <w:p w14:paraId="5BA159C1" w14:textId="77777777" w:rsidR="0049192B" w:rsidRDefault="0049192B" w:rsidP="0049192B"/>
        </w:tc>
        <w:tc>
          <w:tcPr>
            <w:tcW w:w="1345" w:type="dxa"/>
          </w:tcPr>
          <w:p w14:paraId="57FD193A" w14:textId="09180E00" w:rsidR="0049192B" w:rsidRDefault="0049192B" w:rsidP="0049192B">
            <w:r>
              <w:t>May be administered simultaneously at different anatomic sites</w:t>
            </w:r>
          </w:p>
        </w:tc>
        <w:tc>
          <w:tcPr>
            <w:tcW w:w="1080" w:type="dxa"/>
          </w:tcPr>
          <w:p w14:paraId="23BDB74A" w14:textId="77777777" w:rsidR="0049192B" w:rsidRDefault="0049192B" w:rsidP="0049192B"/>
        </w:tc>
        <w:tc>
          <w:tcPr>
            <w:tcW w:w="900" w:type="dxa"/>
          </w:tcPr>
          <w:p w14:paraId="402D56F8" w14:textId="77777777" w:rsidR="0049192B" w:rsidRDefault="0049192B" w:rsidP="0049192B"/>
        </w:tc>
        <w:tc>
          <w:tcPr>
            <w:tcW w:w="810" w:type="dxa"/>
            <w:gridSpan w:val="2"/>
          </w:tcPr>
          <w:p w14:paraId="266E2DB4" w14:textId="77777777" w:rsidR="0049192B" w:rsidRDefault="0049192B" w:rsidP="0049192B"/>
        </w:tc>
        <w:tc>
          <w:tcPr>
            <w:tcW w:w="810" w:type="dxa"/>
            <w:gridSpan w:val="3"/>
          </w:tcPr>
          <w:p w14:paraId="6BDC2269" w14:textId="77777777" w:rsidR="0049192B" w:rsidRDefault="0049192B" w:rsidP="0049192B"/>
        </w:tc>
        <w:tc>
          <w:tcPr>
            <w:tcW w:w="810" w:type="dxa"/>
            <w:gridSpan w:val="2"/>
          </w:tcPr>
          <w:p w14:paraId="7721160B" w14:textId="77777777" w:rsidR="0049192B" w:rsidRDefault="0049192B" w:rsidP="0049192B"/>
        </w:tc>
        <w:tc>
          <w:tcPr>
            <w:tcW w:w="1080" w:type="dxa"/>
          </w:tcPr>
          <w:p w14:paraId="4B57A699" w14:textId="77777777" w:rsidR="0049192B" w:rsidRDefault="0049192B" w:rsidP="0049192B"/>
        </w:tc>
      </w:tr>
      <w:tr w:rsidR="0049192B" w14:paraId="6F2D7DCC" w14:textId="77777777" w:rsidTr="004D7BE6">
        <w:tc>
          <w:tcPr>
            <w:tcW w:w="1275" w:type="dxa"/>
          </w:tcPr>
          <w:p w14:paraId="19DF358B" w14:textId="7E07C95D" w:rsidR="0049192B" w:rsidRDefault="0049192B" w:rsidP="0049192B">
            <w:proofErr w:type="spellStart"/>
            <w:r>
              <w:t>Menactra</w:t>
            </w:r>
            <w:proofErr w:type="spellEnd"/>
          </w:p>
        </w:tc>
        <w:tc>
          <w:tcPr>
            <w:tcW w:w="315" w:type="dxa"/>
          </w:tcPr>
          <w:p w14:paraId="2315E0F3" w14:textId="4D32D41C" w:rsidR="0049192B" w:rsidRDefault="00E52A19" w:rsidP="0049192B">
            <w:ins w:id="48" w:author="Xia Jing" w:date="2024-04-24T08:34:00Z">
              <w:r>
                <w:t>42</w:t>
              </w:r>
            </w:ins>
          </w:p>
        </w:tc>
        <w:tc>
          <w:tcPr>
            <w:tcW w:w="850" w:type="dxa"/>
          </w:tcPr>
          <w:p w14:paraId="1963A0BF" w14:textId="77777777" w:rsidR="0049192B" w:rsidRDefault="0049192B" w:rsidP="0049192B"/>
        </w:tc>
        <w:tc>
          <w:tcPr>
            <w:tcW w:w="880" w:type="dxa"/>
          </w:tcPr>
          <w:p w14:paraId="1E1A8A64" w14:textId="77777777" w:rsidR="0049192B" w:rsidRDefault="0049192B" w:rsidP="0049192B"/>
        </w:tc>
        <w:tc>
          <w:tcPr>
            <w:tcW w:w="1596" w:type="dxa"/>
          </w:tcPr>
          <w:p w14:paraId="7B3BF158" w14:textId="7A81C69F" w:rsidR="0049192B" w:rsidRDefault="0049192B" w:rsidP="0049192B">
            <w:r>
              <w:t>PCV13 series</w:t>
            </w:r>
          </w:p>
        </w:tc>
        <w:tc>
          <w:tcPr>
            <w:tcW w:w="534" w:type="dxa"/>
          </w:tcPr>
          <w:p w14:paraId="45A6C710" w14:textId="77777777" w:rsidR="0049192B" w:rsidRDefault="0049192B" w:rsidP="0049192B"/>
        </w:tc>
        <w:tc>
          <w:tcPr>
            <w:tcW w:w="626" w:type="dxa"/>
          </w:tcPr>
          <w:p w14:paraId="2A2F81A9" w14:textId="77777777" w:rsidR="0049192B" w:rsidRDefault="0049192B" w:rsidP="0049192B"/>
        </w:tc>
        <w:tc>
          <w:tcPr>
            <w:tcW w:w="1209" w:type="dxa"/>
            <w:gridSpan w:val="2"/>
          </w:tcPr>
          <w:p w14:paraId="7B8E09DB" w14:textId="77777777" w:rsidR="0049192B" w:rsidRDefault="0049192B" w:rsidP="0049192B"/>
        </w:tc>
        <w:tc>
          <w:tcPr>
            <w:tcW w:w="1530" w:type="dxa"/>
            <w:gridSpan w:val="2"/>
          </w:tcPr>
          <w:p w14:paraId="131D121E" w14:textId="77777777" w:rsidR="0049192B" w:rsidRDefault="0049192B" w:rsidP="0049192B">
            <w:pPr>
              <w:rPr>
                <w:rFonts w:cs="Adobe Garamond Pro"/>
                <w:color w:val="211D1E"/>
              </w:rPr>
            </w:pPr>
          </w:p>
        </w:tc>
        <w:tc>
          <w:tcPr>
            <w:tcW w:w="1530" w:type="dxa"/>
            <w:gridSpan w:val="2"/>
          </w:tcPr>
          <w:p w14:paraId="5D4CD09A" w14:textId="77777777" w:rsidR="0049192B" w:rsidRDefault="0049192B" w:rsidP="0049192B"/>
        </w:tc>
        <w:tc>
          <w:tcPr>
            <w:tcW w:w="1535" w:type="dxa"/>
          </w:tcPr>
          <w:p w14:paraId="66EB9DA0" w14:textId="77777777" w:rsidR="0049192B" w:rsidRDefault="0049192B" w:rsidP="0049192B"/>
        </w:tc>
        <w:tc>
          <w:tcPr>
            <w:tcW w:w="1345" w:type="dxa"/>
          </w:tcPr>
          <w:p w14:paraId="780B02BA" w14:textId="3F3FEE0D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must be administered &gt;= 4wks after completion of PCV13 series</w:t>
            </w:r>
          </w:p>
        </w:tc>
        <w:tc>
          <w:tcPr>
            <w:tcW w:w="1080" w:type="dxa"/>
          </w:tcPr>
          <w:p w14:paraId="59748039" w14:textId="77777777" w:rsidR="0049192B" w:rsidRDefault="0049192B" w:rsidP="0049192B"/>
        </w:tc>
        <w:tc>
          <w:tcPr>
            <w:tcW w:w="900" w:type="dxa"/>
          </w:tcPr>
          <w:p w14:paraId="6567DED9" w14:textId="77777777" w:rsidR="0049192B" w:rsidRDefault="0049192B" w:rsidP="0049192B"/>
        </w:tc>
        <w:tc>
          <w:tcPr>
            <w:tcW w:w="810" w:type="dxa"/>
            <w:gridSpan w:val="2"/>
          </w:tcPr>
          <w:p w14:paraId="5CDD2A5C" w14:textId="77777777" w:rsidR="0049192B" w:rsidRDefault="0049192B" w:rsidP="0049192B"/>
        </w:tc>
        <w:tc>
          <w:tcPr>
            <w:tcW w:w="810" w:type="dxa"/>
            <w:gridSpan w:val="3"/>
          </w:tcPr>
          <w:p w14:paraId="2BAEEB1B" w14:textId="77777777" w:rsidR="0049192B" w:rsidRDefault="0049192B" w:rsidP="0049192B"/>
        </w:tc>
        <w:tc>
          <w:tcPr>
            <w:tcW w:w="810" w:type="dxa"/>
            <w:gridSpan w:val="2"/>
          </w:tcPr>
          <w:p w14:paraId="707E42EC" w14:textId="77777777" w:rsidR="0049192B" w:rsidRDefault="0049192B" w:rsidP="0049192B"/>
        </w:tc>
        <w:tc>
          <w:tcPr>
            <w:tcW w:w="1080" w:type="dxa"/>
          </w:tcPr>
          <w:p w14:paraId="36DA48F4" w14:textId="77777777" w:rsidR="0049192B" w:rsidRDefault="0049192B" w:rsidP="0049192B"/>
        </w:tc>
      </w:tr>
      <w:tr w:rsidR="0049192B" w:rsidRPr="00D33E89" w14:paraId="0E5D8DC1" w14:textId="77777777" w:rsidTr="00361DFC">
        <w:tc>
          <w:tcPr>
            <w:tcW w:w="18715" w:type="dxa"/>
            <w:gridSpan w:val="25"/>
          </w:tcPr>
          <w:p w14:paraId="553932C5" w14:textId="1A940DFE" w:rsidR="0049192B" w:rsidRPr="00D33E89" w:rsidRDefault="0049192B" w:rsidP="0049192B">
            <w:pPr>
              <w:rPr>
                <w:b/>
                <w:bCs/>
              </w:rPr>
            </w:pPr>
            <w:r w:rsidRPr="00D33E89">
              <w:rPr>
                <w:b/>
                <w:bCs/>
              </w:rPr>
              <w:t xml:space="preserve">Contraindications and </w:t>
            </w:r>
            <w:r>
              <w:rPr>
                <w:b/>
                <w:bCs/>
              </w:rPr>
              <w:t>precautions</w:t>
            </w:r>
          </w:p>
        </w:tc>
      </w:tr>
      <w:tr w:rsidR="0049192B" w14:paraId="280974FE" w14:textId="77777777" w:rsidTr="004D7BE6">
        <w:tc>
          <w:tcPr>
            <w:tcW w:w="1275" w:type="dxa"/>
          </w:tcPr>
          <w:p w14:paraId="4EB3B2E2" w14:textId="0E81439D" w:rsidR="0049192B" w:rsidRDefault="0049192B" w:rsidP="0049192B">
            <w:r>
              <w:t xml:space="preserve">Menveo, or </w:t>
            </w:r>
            <w:proofErr w:type="spellStart"/>
            <w:r>
              <w:t>Menactra</w:t>
            </w:r>
            <w:proofErr w:type="spellEnd"/>
            <w:r>
              <w:t xml:space="preserve">, or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5EE27439" w14:textId="07441BA3" w:rsidR="0049192B" w:rsidRDefault="00E52A19" w:rsidP="0049192B">
            <w:ins w:id="49" w:author="Xia Jing" w:date="2024-04-24T08:34:00Z">
              <w:r>
                <w:t>43</w:t>
              </w:r>
            </w:ins>
          </w:p>
        </w:tc>
        <w:tc>
          <w:tcPr>
            <w:tcW w:w="850" w:type="dxa"/>
          </w:tcPr>
          <w:p w14:paraId="30918CAB" w14:textId="77777777" w:rsidR="0049192B" w:rsidRDefault="0049192B" w:rsidP="0049192B"/>
        </w:tc>
        <w:tc>
          <w:tcPr>
            <w:tcW w:w="880" w:type="dxa"/>
          </w:tcPr>
          <w:p w14:paraId="5ACE4D6B" w14:textId="77777777" w:rsidR="0049192B" w:rsidRDefault="0049192B" w:rsidP="0049192B"/>
        </w:tc>
        <w:tc>
          <w:tcPr>
            <w:tcW w:w="1596" w:type="dxa"/>
          </w:tcPr>
          <w:p w14:paraId="377CDEC8" w14:textId="77777777" w:rsidR="0049192B" w:rsidRDefault="0049192B" w:rsidP="0049192B"/>
        </w:tc>
        <w:tc>
          <w:tcPr>
            <w:tcW w:w="534" w:type="dxa"/>
          </w:tcPr>
          <w:p w14:paraId="4C7B817C" w14:textId="77777777" w:rsidR="0049192B" w:rsidRDefault="0049192B" w:rsidP="0049192B"/>
        </w:tc>
        <w:tc>
          <w:tcPr>
            <w:tcW w:w="626" w:type="dxa"/>
          </w:tcPr>
          <w:p w14:paraId="3923624A" w14:textId="77777777" w:rsidR="0049192B" w:rsidRDefault="0049192B" w:rsidP="0049192B"/>
        </w:tc>
        <w:tc>
          <w:tcPr>
            <w:tcW w:w="1209" w:type="dxa"/>
            <w:gridSpan w:val="2"/>
          </w:tcPr>
          <w:p w14:paraId="1D7E8E78" w14:textId="77777777" w:rsidR="0049192B" w:rsidRDefault="0049192B" w:rsidP="0049192B"/>
        </w:tc>
        <w:tc>
          <w:tcPr>
            <w:tcW w:w="1530" w:type="dxa"/>
            <w:gridSpan w:val="2"/>
          </w:tcPr>
          <w:p w14:paraId="1B2C666A" w14:textId="067F3341" w:rsidR="0049192B" w:rsidRDefault="0049192B" w:rsidP="0049192B">
            <w:pPr>
              <w:rPr>
                <w:rFonts w:cs="Adobe Garamond Pro"/>
                <w:color w:val="211D1E"/>
              </w:rPr>
            </w:pPr>
            <w:r>
              <w:rPr>
                <w:rFonts w:cs="Adobe Garamond Pro"/>
                <w:color w:val="211D1E"/>
              </w:rPr>
              <w:t>Severe allergic reaction (e.g., anaphylaxis) after a previous dose or to a vaccine component</w:t>
            </w:r>
          </w:p>
        </w:tc>
        <w:tc>
          <w:tcPr>
            <w:tcW w:w="1530" w:type="dxa"/>
            <w:gridSpan w:val="2"/>
          </w:tcPr>
          <w:p w14:paraId="1161BBAA" w14:textId="77777777" w:rsidR="0049192B" w:rsidRDefault="0049192B" w:rsidP="0049192B"/>
        </w:tc>
        <w:tc>
          <w:tcPr>
            <w:tcW w:w="1535" w:type="dxa"/>
          </w:tcPr>
          <w:p w14:paraId="6D692359" w14:textId="77777777" w:rsidR="0049192B" w:rsidRDefault="0049192B" w:rsidP="0049192B"/>
        </w:tc>
        <w:tc>
          <w:tcPr>
            <w:tcW w:w="1345" w:type="dxa"/>
          </w:tcPr>
          <w:p w14:paraId="757E0F2E" w14:textId="7E7BDABA" w:rsidR="0049192B" w:rsidRDefault="0049192B" w:rsidP="0049192B">
            <w:r>
              <w:t>Do not admin</w:t>
            </w:r>
          </w:p>
        </w:tc>
        <w:tc>
          <w:tcPr>
            <w:tcW w:w="1080" w:type="dxa"/>
          </w:tcPr>
          <w:p w14:paraId="00194FAD" w14:textId="77777777" w:rsidR="0049192B" w:rsidRDefault="0049192B" w:rsidP="0049192B"/>
        </w:tc>
        <w:tc>
          <w:tcPr>
            <w:tcW w:w="900" w:type="dxa"/>
          </w:tcPr>
          <w:p w14:paraId="66124BFA" w14:textId="77777777" w:rsidR="0049192B" w:rsidRDefault="0049192B" w:rsidP="0049192B"/>
        </w:tc>
        <w:tc>
          <w:tcPr>
            <w:tcW w:w="810" w:type="dxa"/>
            <w:gridSpan w:val="2"/>
          </w:tcPr>
          <w:p w14:paraId="66F9B57F" w14:textId="77777777" w:rsidR="0049192B" w:rsidRDefault="0049192B" w:rsidP="0049192B"/>
        </w:tc>
        <w:tc>
          <w:tcPr>
            <w:tcW w:w="810" w:type="dxa"/>
            <w:gridSpan w:val="3"/>
          </w:tcPr>
          <w:p w14:paraId="14B4C466" w14:textId="77777777" w:rsidR="0049192B" w:rsidRDefault="0049192B" w:rsidP="0049192B"/>
        </w:tc>
        <w:tc>
          <w:tcPr>
            <w:tcW w:w="810" w:type="dxa"/>
            <w:gridSpan w:val="2"/>
          </w:tcPr>
          <w:p w14:paraId="75DF28CF" w14:textId="77777777" w:rsidR="0049192B" w:rsidRDefault="0049192B" w:rsidP="0049192B"/>
        </w:tc>
        <w:tc>
          <w:tcPr>
            <w:tcW w:w="1080" w:type="dxa"/>
          </w:tcPr>
          <w:p w14:paraId="0D2D9067" w14:textId="4AEFB6E7" w:rsidR="0049192B" w:rsidRDefault="0049192B" w:rsidP="0049192B">
            <w:r>
              <w:t xml:space="preserve">Contraindication </w:t>
            </w:r>
          </w:p>
        </w:tc>
      </w:tr>
      <w:tr w:rsidR="0049192B" w14:paraId="78D2A07B" w14:textId="77777777" w:rsidTr="004D7BE6">
        <w:tc>
          <w:tcPr>
            <w:tcW w:w="1275" w:type="dxa"/>
          </w:tcPr>
          <w:p w14:paraId="1289EE7B" w14:textId="0E524E88" w:rsidR="0049192B" w:rsidRDefault="0049192B" w:rsidP="0049192B">
            <w:proofErr w:type="spellStart"/>
            <w:r>
              <w:t>Menactra</w:t>
            </w:r>
            <w:proofErr w:type="spellEnd"/>
            <w:r>
              <w:t xml:space="preserve"> or Menveo</w:t>
            </w:r>
          </w:p>
        </w:tc>
        <w:tc>
          <w:tcPr>
            <w:tcW w:w="315" w:type="dxa"/>
          </w:tcPr>
          <w:p w14:paraId="508EAC04" w14:textId="0109C183" w:rsidR="0049192B" w:rsidRDefault="00E52A19" w:rsidP="0049192B">
            <w:ins w:id="50" w:author="Xia Jing" w:date="2024-04-24T08:34:00Z">
              <w:r>
                <w:t>44</w:t>
              </w:r>
            </w:ins>
          </w:p>
        </w:tc>
        <w:tc>
          <w:tcPr>
            <w:tcW w:w="850" w:type="dxa"/>
          </w:tcPr>
          <w:p w14:paraId="0C69EC4C" w14:textId="77777777" w:rsidR="0049192B" w:rsidRDefault="0049192B" w:rsidP="0049192B"/>
        </w:tc>
        <w:tc>
          <w:tcPr>
            <w:tcW w:w="880" w:type="dxa"/>
          </w:tcPr>
          <w:p w14:paraId="569AE717" w14:textId="77777777" w:rsidR="0049192B" w:rsidRDefault="0049192B" w:rsidP="0049192B"/>
        </w:tc>
        <w:tc>
          <w:tcPr>
            <w:tcW w:w="1596" w:type="dxa"/>
          </w:tcPr>
          <w:p w14:paraId="0FA04223" w14:textId="77777777" w:rsidR="0049192B" w:rsidRDefault="0049192B" w:rsidP="0049192B"/>
        </w:tc>
        <w:tc>
          <w:tcPr>
            <w:tcW w:w="534" w:type="dxa"/>
          </w:tcPr>
          <w:p w14:paraId="1215F7F5" w14:textId="77777777" w:rsidR="0049192B" w:rsidRDefault="0049192B" w:rsidP="0049192B"/>
        </w:tc>
        <w:tc>
          <w:tcPr>
            <w:tcW w:w="626" w:type="dxa"/>
          </w:tcPr>
          <w:p w14:paraId="6FD6312A" w14:textId="77777777" w:rsidR="0049192B" w:rsidRDefault="0049192B" w:rsidP="0049192B"/>
        </w:tc>
        <w:tc>
          <w:tcPr>
            <w:tcW w:w="1209" w:type="dxa"/>
            <w:gridSpan w:val="2"/>
          </w:tcPr>
          <w:p w14:paraId="07291D2F" w14:textId="77777777" w:rsidR="0049192B" w:rsidRDefault="0049192B" w:rsidP="0049192B"/>
        </w:tc>
        <w:tc>
          <w:tcPr>
            <w:tcW w:w="1530" w:type="dxa"/>
            <w:gridSpan w:val="2"/>
          </w:tcPr>
          <w:p w14:paraId="4F51508A" w14:textId="6B4DACB9" w:rsidR="0049192B" w:rsidRDefault="0049192B" w:rsidP="0049192B">
            <w:pPr>
              <w:rPr>
                <w:rFonts w:cs="Adobe Garamond Pro"/>
                <w:color w:val="211D1E"/>
              </w:rPr>
            </w:pPr>
            <w:proofErr w:type="gramStart"/>
            <w:r>
              <w:rPr>
                <w:rFonts w:cs="Adobe Garamond Pro"/>
                <w:color w:val="211D1E"/>
              </w:rPr>
              <w:t>Severe  allergic</w:t>
            </w:r>
            <w:proofErr w:type="gramEnd"/>
            <w:r>
              <w:rPr>
                <w:rFonts w:cs="Adobe Garamond Pro"/>
                <w:color w:val="211D1E"/>
              </w:rPr>
              <w:t xml:space="preserve"> reaction to any diphtheria toxoid- or CRM197-containing vaccine</w:t>
            </w:r>
          </w:p>
        </w:tc>
        <w:tc>
          <w:tcPr>
            <w:tcW w:w="1530" w:type="dxa"/>
            <w:gridSpan w:val="2"/>
          </w:tcPr>
          <w:p w14:paraId="7D8BAE5F" w14:textId="77777777" w:rsidR="0049192B" w:rsidRDefault="0049192B" w:rsidP="0049192B"/>
        </w:tc>
        <w:tc>
          <w:tcPr>
            <w:tcW w:w="1535" w:type="dxa"/>
          </w:tcPr>
          <w:p w14:paraId="72AD7675" w14:textId="77777777" w:rsidR="0049192B" w:rsidRDefault="0049192B" w:rsidP="0049192B"/>
        </w:tc>
        <w:tc>
          <w:tcPr>
            <w:tcW w:w="1345" w:type="dxa"/>
          </w:tcPr>
          <w:p w14:paraId="03A661C4" w14:textId="598C369C" w:rsidR="0049192B" w:rsidRDefault="0049192B" w:rsidP="0049192B">
            <w:r>
              <w:t>Do not admin</w:t>
            </w:r>
          </w:p>
        </w:tc>
        <w:tc>
          <w:tcPr>
            <w:tcW w:w="1080" w:type="dxa"/>
          </w:tcPr>
          <w:p w14:paraId="2101480A" w14:textId="77777777" w:rsidR="0049192B" w:rsidRDefault="0049192B" w:rsidP="0049192B"/>
        </w:tc>
        <w:tc>
          <w:tcPr>
            <w:tcW w:w="900" w:type="dxa"/>
          </w:tcPr>
          <w:p w14:paraId="49356513" w14:textId="77777777" w:rsidR="0049192B" w:rsidRDefault="0049192B" w:rsidP="0049192B"/>
        </w:tc>
        <w:tc>
          <w:tcPr>
            <w:tcW w:w="810" w:type="dxa"/>
            <w:gridSpan w:val="2"/>
          </w:tcPr>
          <w:p w14:paraId="207361A5" w14:textId="77777777" w:rsidR="0049192B" w:rsidRDefault="0049192B" w:rsidP="0049192B"/>
        </w:tc>
        <w:tc>
          <w:tcPr>
            <w:tcW w:w="810" w:type="dxa"/>
            <w:gridSpan w:val="3"/>
          </w:tcPr>
          <w:p w14:paraId="0575C552" w14:textId="77777777" w:rsidR="0049192B" w:rsidRDefault="0049192B" w:rsidP="0049192B"/>
        </w:tc>
        <w:tc>
          <w:tcPr>
            <w:tcW w:w="810" w:type="dxa"/>
            <w:gridSpan w:val="2"/>
          </w:tcPr>
          <w:p w14:paraId="121F8E1E" w14:textId="77777777" w:rsidR="0049192B" w:rsidRDefault="0049192B" w:rsidP="0049192B"/>
        </w:tc>
        <w:tc>
          <w:tcPr>
            <w:tcW w:w="1080" w:type="dxa"/>
          </w:tcPr>
          <w:p w14:paraId="5F9BD8A2" w14:textId="643F56DF" w:rsidR="0049192B" w:rsidRDefault="0049192B" w:rsidP="0049192B">
            <w:r>
              <w:t xml:space="preserve">Contraindication </w:t>
            </w:r>
          </w:p>
        </w:tc>
      </w:tr>
      <w:tr w:rsidR="0049192B" w14:paraId="64EA8672" w14:textId="77777777" w:rsidTr="004D7BE6">
        <w:tc>
          <w:tcPr>
            <w:tcW w:w="1275" w:type="dxa"/>
          </w:tcPr>
          <w:p w14:paraId="54A33AF0" w14:textId="541706DD" w:rsidR="0049192B" w:rsidRDefault="0049192B" w:rsidP="0049192B"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1518FF47" w14:textId="49162537" w:rsidR="0049192B" w:rsidRDefault="00E52A19" w:rsidP="0049192B">
            <w:ins w:id="51" w:author="Xia Jing" w:date="2024-04-24T08:34:00Z">
              <w:r>
                <w:t>45</w:t>
              </w:r>
            </w:ins>
          </w:p>
        </w:tc>
        <w:tc>
          <w:tcPr>
            <w:tcW w:w="850" w:type="dxa"/>
          </w:tcPr>
          <w:p w14:paraId="7B060475" w14:textId="77777777" w:rsidR="0049192B" w:rsidRDefault="0049192B" w:rsidP="0049192B"/>
        </w:tc>
        <w:tc>
          <w:tcPr>
            <w:tcW w:w="880" w:type="dxa"/>
          </w:tcPr>
          <w:p w14:paraId="30E5E927" w14:textId="77777777" w:rsidR="0049192B" w:rsidRDefault="0049192B" w:rsidP="0049192B"/>
        </w:tc>
        <w:tc>
          <w:tcPr>
            <w:tcW w:w="1596" w:type="dxa"/>
          </w:tcPr>
          <w:p w14:paraId="7F2E3F53" w14:textId="77777777" w:rsidR="0049192B" w:rsidRDefault="0049192B" w:rsidP="0049192B"/>
        </w:tc>
        <w:tc>
          <w:tcPr>
            <w:tcW w:w="534" w:type="dxa"/>
          </w:tcPr>
          <w:p w14:paraId="2C406244" w14:textId="77777777" w:rsidR="0049192B" w:rsidRDefault="0049192B" w:rsidP="0049192B"/>
        </w:tc>
        <w:tc>
          <w:tcPr>
            <w:tcW w:w="626" w:type="dxa"/>
          </w:tcPr>
          <w:p w14:paraId="3D06A225" w14:textId="77777777" w:rsidR="0049192B" w:rsidRDefault="0049192B" w:rsidP="0049192B"/>
        </w:tc>
        <w:tc>
          <w:tcPr>
            <w:tcW w:w="1209" w:type="dxa"/>
            <w:gridSpan w:val="2"/>
          </w:tcPr>
          <w:p w14:paraId="42873E4E" w14:textId="77777777" w:rsidR="0049192B" w:rsidRDefault="0049192B" w:rsidP="0049192B"/>
        </w:tc>
        <w:tc>
          <w:tcPr>
            <w:tcW w:w="1530" w:type="dxa"/>
            <w:gridSpan w:val="2"/>
          </w:tcPr>
          <w:p w14:paraId="596E2082" w14:textId="3351ED5E" w:rsidR="0049192B" w:rsidRDefault="0049192B" w:rsidP="0049192B">
            <w:pPr>
              <w:rPr>
                <w:rFonts w:cs="Adobe Garamond Pro"/>
                <w:color w:val="211D1E"/>
              </w:rPr>
            </w:pPr>
            <w:r>
              <w:rPr>
                <w:rFonts w:cs="Adobe Garamond Pro"/>
                <w:color w:val="211D1E"/>
              </w:rPr>
              <w:t>Severe allergic reaction to a tetanus toxoid-</w:t>
            </w:r>
            <w:r>
              <w:rPr>
                <w:rFonts w:cs="Adobe Garamond Pro"/>
                <w:color w:val="211D1E"/>
              </w:rPr>
              <w:lastRenderedPageBreak/>
              <w:t>containing vaccine</w:t>
            </w:r>
          </w:p>
        </w:tc>
        <w:tc>
          <w:tcPr>
            <w:tcW w:w="1530" w:type="dxa"/>
            <w:gridSpan w:val="2"/>
          </w:tcPr>
          <w:p w14:paraId="70E203D3" w14:textId="77777777" w:rsidR="0049192B" w:rsidRDefault="0049192B" w:rsidP="0049192B"/>
        </w:tc>
        <w:tc>
          <w:tcPr>
            <w:tcW w:w="1535" w:type="dxa"/>
          </w:tcPr>
          <w:p w14:paraId="29B9A55F" w14:textId="77777777" w:rsidR="0049192B" w:rsidRDefault="0049192B" w:rsidP="0049192B"/>
        </w:tc>
        <w:tc>
          <w:tcPr>
            <w:tcW w:w="1345" w:type="dxa"/>
          </w:tcPr>
          <w:p w14:paraId="520A00C2" w14:textId="22C8DE31" w:rsidR="0049192B" w:rsidRDefault="0049192B" w:rsidP="0049192B">
            <w:r>
              <w:t>Do not admin</w:t>
            </w:r>
          </w:p>
        </w:tc>
        <w:tc>
          <w:tcPr>
            <w:tcW w:w="1080" w:type="dxa"/>
          </w:tcPr>
          <w:p w14:paraId="64CBE4BF" w14:textId="77777777" w:rsidR="0049192B" w:rsidRDefault="0049192B" w:rsidP="0049192B"/>
        </w:tc>
        <w:tc>
          <w:tcPr>
            <w:tcW w:w="900" w:type="dxa"/>
          </w:tcPr>
          <w:p w14:paraId="7D135E28" w14:textId="77777777" w:rsidR="0049192B" w:rsidRDefault="0049192B" w:rsidP="0049192B"/>
        </w:tc>
        <w:tc>
          <w:tcPr>
            <w:tcW w:w="810" w:type="dxa"/>
            <w:gridSpan w:val="2"/>
          </w:tcPr>
          <w:p w14:paraId="6B101E83" w14:textId="77777777" w:rsidR="0049192B" w:rsidRDefault="0049192B" w:rsidP="0049192B"/>
        </w:tc>
        <w:tc>
          <w:tcPr>
            <w:tcW w:w="810" w:type="dxa"/>
            <w:gridSpan w:val="3"/>
          </w:tcPr>
          <w:p w14:paraId="646F7CB3" w14:textId="77777777" w:rsidR="0049192B" w:rsidRDefault="0049192B" w:rsidP="0049192B"/>
        </w:tc>
        <w:tc>
          <w:tcPr>
            <w:tcW w:w="810" w:type="dxa"/>
            <w:gridSpan w:val="2"/>
          </w:tcPr>
          <w:p w14:paraId="240FDBA3" w14:textId="77777777" w:rsidR="0049192B" w:rsidRDefault="0049192B" w:rsidP="0049192B"/>
        </w:tc>
        <w:tc>
          <w:tcPr>
            <w:tcW w:w="1080" w:type="dxa"/>
          </w:tcPr>
          <w:p w14:paraId="0F69B251" w14:textId="0133CD41" w:rsidR="0049192B" w:rsidRDefault="0049192B" w:rsidP="0049192B">
            <w:r>
              <w:t xml:space="preserve">Contraindication </w:t>
            </w:r>
          </w:p>
        </w:tc>
      </w:tr>
      <w:tr w:rsidR="0049192B" w14:paraId="63F744F7" w14:textId="77777777" w:rsidTr="004D7BE6">
        <w:tc>
          <w:tcPr>
            <w:tcW w:w="1275" w:type="dxa"/>
          </w:tcPr>
          <w:p w14:paraId="290D454D" w14:textId="64897047" w:rsidR="0049192B" w:rsidRDefault="0049192B" w:rsidP="0049192B">
            <w:r>
              <w:t>Menveo</w:t>
            </w:r>
          </w:p>
        </w:tc>
        <w:tc>
          <w:tcPr>
            <w:tcW w:w="315" w:type="dxa"/>
          </w:tcPr>
          <w:p w14:paraId="7D287449" w14:textId="6762FA77" w:rsidR="0049192B" w:rsidRDefault="00E52A19" w:rsidP="0049192B">
            <w:ins w:id="52" w:author="Xia Jing" w:date="2024-04-24T08:34:00Z">
              <w:r>
                <w:t>46</w:t>
              </w:r>
            </w:ins>
          </w:p>
        </w:tc>
        <w:tc>
          <w:tcPr>
            <w:tcW w:w="850" w:type="dxa"/>
          </w:tcPr>
          <w:p w14:paraId="14020225" w14:textId="77777777" w:rsidR="0049192B" w:rsidRDefault="0049192B" w:rsidP="0049192B"/>
        </w:tc>
        <w:tc>
          <w:tcPr>
            <w:tcW w:w="880" w:type="dxa"/>
          </w:tcPr>
          <w:p w14:paraId="2C18EF07" w14:textId="77777777" w:rsidR="0049192B" w:rsidRDefault="0049192B" w:rsidP="0049192B"/>
        </w:tc>
        <w:tc>
          <w:tcPr>
            <w:tcW w:w="1596" w:type="dxa"/>
          </w:tcPr>
          <w:p w14:paraId="5396B21D" w14:textId="77777777" w:rsidR="0049192B" w:rsidRDefault="0049192B" w:rsidP="0049192B"/>
        </w:tc>
        <w:tc>
          <w:tcPr>
            <w:tcW w:w="534" w:type="dxa"/>
          </w:tcPr>
          <w:p w14:paraId="573BE2D1" w14:textId="77777777" w:rsidR="0049192B" w:rsidRDefault="0049192B" w:rsidP="0049192B"/>
        </w:tc>
        <w:tc>
          <w:tcPr>
            <w:tcW w:w="626" w:type="dxa"/>
          </w:tcPr>
          <w:p w14:paraId="2F79556D" w14:textId="77777777" w:rsidR="0049192B" w:rsidRDefault="0049192B" w:rsidP="0049192B"/>
        </w:tc>
        <w:tc>
          <w:tcPr>
            <w:tcW w:w="1209" w:type="dxa"/>
            <w:gridSpan w:val="2"/>
          </w:tcPr>
          <w:p w14:paraId="5CCF06D8" w14:textId="77777777" w:rsidR="0049192B" w:rsidRDefault="0049192B" w:rsidP="0049192B"/>
        </w:tc>
        <w:tc>
          <w:tcPr>
            <w:tcW w:w="1530" w:type="dxa"/>
            <w:gridSpan w:val="2"/>
          </w:tcPr>
          <w:p w14:paraId="0D467AEB" w14:textId="06D82D7E" w:rsidR="0049192B" w:rsidRDefault="0049192B" w:rsidP="0049192B">
            <w:pPr>
              <w:rPr>
                <w:rFonts w:cs="Adobe Garamond Pro"/>
                <w:color w:val="211D1E"/>
              </w:rPr>
            </w:pPr>
            <w:r>
              <w:rPr>
                <w:rFonts w:cs="Adobe Garamond Pro"/>
                <w:color w:val="211D1E"/>
              </w:rPr>
              <w:t xml:space="preserve">Preterm birth if less than age 9 </w:t>
            </w:r>
            <w:proofErr w:type="spellStart"/>
            <w:r>
              <w:rPr>
                <w:rFonts w:cs="Adobe Garamond Pro"/>
                <w:color w:val="211D1E"/>
              </w:rPr>
              <w:t>mon</w:t>
            </w:r>
            <w:proofErr w:type="spellEnd"/>
          </w:p>
        </w:tc>
        <w:tc>
          <w:tcPr>
            <w:tcW w:w="1530" w:type="dxa"/>
            <w:gridSpan w:val="2"/>
          </w:tcPr>
          <w:p w14:paraId="63E632CE" w14:textId="77777777" w:rsidR="0049192B" w:rsidRDefault="0049192B" w:rsidP="0049192B"/>
        </w:tc>
        <w:tc>
          <w:tcPr>
            <w:tcW w:w="1535" w:type="dxa"/>
          </w:tcPr>
          <w:p w14:paraId="1137F3D6" w14:textId="77777777" w:rsidR="0049192B" w:rsidRDefault="0049192B" w:rsidP="0049192B"/>
        </w:tc>
        <w:tc>
          <w:tcPr>
            <w:tcW w:w="1345" w:type="dxa"/>
          </w:tcPr>
          <w:p w14:paraId="2A921AE8" w14:textId="7119252D" w:rsidR="0049192B" w:rsidRDefault="0049192B" w:rsidP="0049192B">
            <w:r>
              <w:t>Admin only if benefits outweigh risks to an adverse reaction</w:t>
            </w:r>
          </w:p>
        </w:tc>
        <w:tc>
          <w:tcPr>
            <w:tcW w:w="1080" w:type="dxa"/>
          </w:tcPr>
          <w:p w14:paraId="421EF8AB" w14:textId="77777777" w:rsidR="0049192B" w:rsidRDefault="0049192B" w:rsidP="0049192B"/>
        </w:tc>
        <w:tc>
          <w:tcPr>
            <w:tcW w:w="900" w:type="dxa"/>
          </w:tcPr>
          <w:p w14:paraId="39368F6A" w14:textId="77777777" w:rsidR="0049192B" w:rsidRDefault="0049192B" w:rsidP="0049192B"/>
        </w:tc>
        <w:tc>
          <w:tcPr>
            <w:tcW w:w="810" w:type="dxa"/>
            <w:gridSpan w:val="2"/>
          </w:tcPr>
          <w:p w14:paraId="7D28A06F" w14:textId="77777777" w:rsidR="0049192B" w:rsidRDefault="0049192B" w:rsidP="0049192B"/>
        </w:tc>
        <w:tc>
          <w:tcPr>
            <w:tcW w:w="810" w:type="dxa"/>
            <w:gridSpan w:val="3"/>
          </w:tcPr>
          <w:p w14:paraId="1A9FB4BE" w14:textId="77777777" w:rsidR="0049192B" w:rsidRDefault="0049192B" w:rsidP="0049192B"/>
        </w:tc>
        <w:tc>
          <w:tcPr>
            <w:tcW w:w="810" w:type="dxa"/>
            <w:gridSpan w:val="2"/>
          </w:tcPr>
          <w:p w14:paraId="7BE59E95" w14:textId="77777777" w:rsidR="0049192B" w:rsidRDefault="0049192B" w:rsidP="0049192B"/>
        </w:tc>
        <w:tc>
          <w:tcPr>
            <w:tcW w:w="1080" w:type="dxa"/>
          </w:tcPr>
          <w:p w14:paraId="3301B7DC" w14:textId="397BD413" w:rsidR="0049192B" w:rsidRDefault="0049192B" w:rsidP="0049192B">
            <w:r>
              <w:t xml:space="preserve">Precaution </w:t>
            </w:r>
          </w:p>
        </w:tc>
      </w:tr>
      <w:tr w:rsidR="0049192B" w14:paraId="272E25CE" w14:textId="77777777" w:rsidTr="004D7BE6">
        <w:tc>
          <w:tcPr>
            <w:tcW w:w="1275" w:type="dxa"/>
          </w:tcPr>
          <w:p w14:paraId="1862D715" w14:textId="62DCB1F2" w:rsidR="0049192B" w:rsidRDefault="0049192B" w:rsidP="0049192B">
            <w:r>
              <w:t xml:space="preserve">Menveo, or </w:t>
            </w:r>
            <w:proofErr w:type="spellStart"/>
            <w:r>
              <w:t>Menactra</w:t>
            </w:r>
            <w:proofErr w:type="spellEnd"/>
            <w:r>
              <w:t xml:space="preserve">, or </w:t>
            </w:r>
            <w:proofErr w:type="spellStart"/>
            <w:r>
              <w:t>MenQuadfi</w:t>
            </w:r>
            <w:proofErr w:type="spellEnd"/>
          </w:p>
        </w:tc>
        <w:tc>
          <w:tcPr>
            <w:tcW w:w="315" w:type="dxa"/>
          </w:tcPr>
          <w:p w14:paraId="22E1FD79" w14:textId="113CFF02" w:rsidR="0049192B" w:rsidRDefault="00E52A19" w:rsidP="0049192B">
            <w:ins w:id="53" w:author="Xia Jing" w:date="2024-04-24T08:34:00Z">
              <w:r>
                <w:t>47</w:t>
              </w:r>
            </w:ins>
          </w:p>
        </w:tc>
        <w:tc>
          <w:tcPr>
            <w:tcW w:w="850" w:type="dxa"/>
          </w:tcPr>
          <w:p w14:paraId="52C5D150" w14:textId="77777777" w:rsidR="0049192B" w:rsidRDefault="0049192B" w:rsidP="0049192B"/>
        </w:tc>
        <w:tc>
          <w:tcPr>
            <w:tcW w:w="880" w:type="dxa"/>
          </w:tcPr>
          <w:p w14:paraId="09FBD969" w14:textId="77777777" w:rsidR="0049192B" w:rsidRDefault="0049192B" w:rsidP="0049192B"/>
        </w:tc>
        <w:tc>
          <w:tcPr>
            <w:tcW w:w="1596" w:type="dxa"/>
          </w:tcPr>
          <w:p w14:paraId="1DD0417A" w14:textId="77777777" w:rsidR="0049192B" w:rsidRDefault="0049192B" w:rsidP="0049192B"/>
        </w:tc>
        <w:tc>
          <w:tcPr>
            <w:tcW w:w="534" w:type="dxa"/>
          </w:tcPr>
          <w:p w14:paraId="596C9EDD" w14:textId="77777777" w:rsidR="0049192B" w:rsidRDefault="0049192B" w:rsidP="0049192B"/>
        </w:tc>
        <w:tc>
          <w:tcPr>
            <w:tcW w:w="626" w:type="dxa"/>
          </w:tcPr>
          <w:p w14:paraId="3717714F" w14:textId="77777777" w:rsidR="0049192B" w:rsidRDefault="0049192B" w:rsidP="0049192B"/>
        </w:tc>
        <w:tc>
          <w:tcPr>
            <w:tcW w:w="1209" w:type="dxa"/>
            <w:gridSpan w:val="2"/>
          </w:tcPr>
          <w:p w14:paraId="1962A231" w14:textId="77777777" w:rsidR="0049192B" w:rsidRDefault="0049192B" w:rsidP="0049192B"/>
        </w:tc>
        <w:tc>
          <w:tcPr>
            <w:tcW w:w="1530" w:type="dxa"/>
            <w:gridSpan w:val="2"/>
          </w:tcPr>
          <w:p w14:paraId="77F4F801" w14:textId="74AF3730" w:rsidR="0049192B" w:rsidRDefault="0049192B" w:rsidP="0049192B">
            <w:pPr>
              <w:rPr>
                <w:rFonts w:cs="Adobe Garamond Pro"/>
                <w:color w:val="211D1E"/>
              </w:rPr>
            </w:pPr>
            <w:r>
              <w:rPr>
                <w:rFonts w:cs="Adobe Garamond Pro"/>
                <w:color w:val="211D1E"/>
              </w:rPr>
              <w:t>Moderate or severe acute illness with or without fever</w:t>
            </w:r>
          </w:p>
        </w:tc>
        <w:tc>
          <w:tcPr>
            <w:tcW w:w="1530" w:type="dxa"/>
            <w:gridSpan w:val="2"/>
          </w:tcPr>
          <w:p w14:paraId="0BDB4623" w14:textId="77777777" w:rsidR="0049192B" w:rsidRDefault="0049192B" w:rsidP="0049192B"/>
        </w:tc>
        <w:tc>
          <w:tcPr>
            <w:tcW w:w="1535" w:type="dxa"/>
          </w:tcPr>
          <w:p w14:paraId="761E6548" w14:textId="77777777" w:rsidR="0049192B" w:rsidRDefault="0049192B" w:rsidP="0049192B"/>
        </w:tc>
        <w:tc>
          <w:tcPr>
            <w:tcW w:w="1345" w:type="dxa"/>
          </w:tcPr>
          <w:p w14:paraId="072080AF" w14:textId="5EB633F8" w:rsidR="0049192B" w:rsidRDefault="0049192B" w:rsidP="0049192B">
            <w:r>
              <w:t>Admin only if benefits outweigh risks to an adverse reaction</w:t>
            </w:r>
          </w:p>
        </w:tc>
        <w:tc>
          <w:tcPr>
            <w:tcW w:w="1080" w:type="dxa"/>
          </w:tcPr>
          <w:p w14:paraId="04F56111" w14:textId="77777777" w:rsidR="0049192B" w:rsidRDefault="0049192B" w:rsidP="0049192B"/>
        </w:tc>
        <w:tc>
          <w:tcPr>
            <w:tcW w:w="900" w:type="dxa"/>
          </w:tcPr>
          <w:p w14:paraId="54997216" w14:textId="77777777" w:rsidR="0049192B" w:rsidRDefault="0049192B" w:rsidP="0049192B"/>
        </w:tc>
        <w:tc>
          <w:tcPr>
            <w:tcW w:w="810" w:type="dxa"/>
            <w:gridSpan w:val="2"/>
          </w:tcPr>
          <w:p w14:paraId="1DBA9694" w14:textId="77777777" w:rsidR="0049192B" w:rsidRDefault="0049192B" w:rsidP="0049192B"/>
        </w:tc>
        <w:tc>
          <w:tcPr>
            <w:tcW w:w="810" w:type="dxa"/>
            <w:gridSpan w:val="3"/>
          </w:tcPr>
          <w:p w14:paraId="1A2F646A" w14:textId="77777777" w:rsidR="0049192B" w:rsidRDefault="0049192B" w:rsidP="0049192B"/>
        </w:tc>
        <w:tc>
          <w:tcPr>
            <w:tcW w:w="810" w:type="dxa"/>
            <w:gridSpan w:val="2"/>
          </w:tcPr>
          <w:p w14:paraId="272BF646" w14:textId="77777777" w:rsidR="0049192B" w:rsidRDefault="0049192B" w:rsidP="0049192B"/>
        </w:tc>
        <w:tc>
          <w:tcPr>
            <w:tcW w:w="1080" w:type="dxa"/>
          </w:tcPr>
          <w:p w14:paraId="5C93A502" w14:textId="0EF48BAF" w:rsidR="0049192B" w:rsidRDefault="0049192B" w:rsidP="0049192B">
            <w:r>
              <w:t xml:space="preserve">Precaution </w:t>
            </w:r>
          </w:p>
        </w:tc>
      </w:tr>
    </w:tbl>
    <w:p w14:paraId="697BC3F3" w14:textId="77777777" w:rsidR="00C97BBB" w:rsidRDefault="00C97BBB"/>
    <w:sectPr w:rsidR="00C97BBB" w:rsidSect="00E325DB">
      <w:footerReference w:type="default" r:id="rId7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0F8C" w14:textId="77777777" w:rsidR="00E325DB" w:rsidRDefault="00E325DB" w:rsidP="00F97CCB">
      <w:pPr>
        <w:spacing w:after="0" w:line="240" w:lineRule="auto"/>
      </w:pPr>
      <w:r>
        <w:separator/>
      </w:r>
    </w:p>
  </w:endnote>
  <w:endnote w:type="continuationSeparator" w:id="0">
    <w:p w14:paraId="6C5E9609" w14:textId="77777777" w:rsidR="00E325DB" w:rsidRDefault="00E325DB" w:rsidP="00F9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1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BBDE2" w14:textId="1A9F90EC" w:rsidR="00F97CCB" w:rsidRDefault="00F97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04209" w14:textId="77777777" w:rsidR="00F97CCB" w:rsidRDefault="00F97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741B" w14:textId="77777777" w:rsidR="00E325DB" w:rsidRDefault="00E325DB" w:rsidP="00F97CCB">
      <w:pPr>
        <w:spacing w:after="0" w:line="240" w:lineRule="auto"/>
      </w:pPr>
      <w:r>
        <w:separator/>
      </w:r>
    </w:p>
  </w:footnote>
  <w:footnote w:type="continuationSeparator" w:id="0">
    <w:p w14:paraId="102AE642" w14:textId="77777777" w:rsidR="00E325DB" w:rsidRDefault="00E325DB" w:rsidP="00F9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790"/>
    <w:multiLevelType w:val="hybridMultilevel"/>
    <w:tmpl w:val="8F868546"/>
    <w:lvl w:ilvl="0" w:tplc="92AA1B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167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1E"/>
    <w:rsid w:val="000076CA"/>
    <w:rsid w:val="000243FB"/>
    <w:rsid w:val="0002631C"/>
    <w:rsid w:val="0005388A"/>
    <w:rsid w:val="000562EC"/>
    <w:rsid w:val="00057CDA"/>
    <w:rsid w:val="00071A05"/>
    <w:rsid w:val="00111DB4"/>
    <w:rsid w:val="001200B4"/>
    <w:rsid w:val="00126533"/>
    <w:rsid w:val="00155104"/>
    <w:rsid w:val="00176FDD"/>
    <w:rsid w:val="00293CC4"/>
    <w:rsid w:val="002B73BF"/>
    <w:rsid w:val="002C46D3"/>
    <w:rsid w:val="002E14CD"/>
    <w:rsid w:val="002E211A"/>
    <w:rsid w:val="002E567F"/>
    <w:rsid w:val="00306B63"/>
    <w:rsid w:val="00313251"/>
    <w:rsid w:val="00336DE9"/>
    <w:rsid w:val="00343498"/>
    <w:rsid w:val="0034639A"/>
    <w:rsid w:val="0037613C"/>
    <w:rsid w:val="0037718A"/>
    <w:rsid w:val="00394111"/>
    <w:rsid w:val="003A0BB0"/>
    <w:rsid w:val="003D3529"/>
    <w:rsid w:val="003F68F6"/>
    <w:rsid w:val="00402054"/>
    <w:rsid w:val="004222F7"/>
    <w:rsid w:val="00453B4B"/>
    <w:rsid w:val="004824CC"/>
    <w:rsid w:val="0049192B"/>
    <w:rsid w:val="004A736A"/>
    <w:rsid w:val="004D7BE6"/>
    <w:rsid w:val="00535815"/>
    <w:rsid w:val="00555D83"/>
    <w:rsid w:val="005C63B0"/>
    <w:rsid w:val="005C6EA9"/>
    <w:rsid w:val="005C73A6"/>
    <w:rsid w:val="00637154"/>
    <w:rsid w:val="006C24BB"/>
    <w:rsid w:val="006D38C5"/>
    <w:rsid w:val="006E7C7F"/>
    <w:rsid w:val="00703620"/>
    <w:rsid w:val="0070577C"/>
    <w:rsid w:val="007144B2"/>
    <w:rsid w:val="00714E8D"/>
    <w:rsid w:val="00724765"/>
    <w:rsid w:val="007420E5"/>
    <w:rsid w:val="00755550"/>
    <w:rsid w:val="0076622E"/>
    <w:rsid w:val="007930B8"/>
    <w:rsid w:val="00796641"/>
    <w:rsid w:val="00797662"/>
    <w:rsid w:val="007C2E40"/>
    <w:rsid w:val="007D2AAD"/>
    <w:rsid w:val="007F25C2"/>
    <w:rsid w:val="0081481E"/>
    <w:rsid w:val="00830145"/>
    <w:rsid w:val="00837960"/>
    <w:rsid w:val="00853EF7"/>
    <w:rsid w:val="00861FE8"/>
    <w:rsid w:val="008B0AF7"/>
    <w:rsid w:val="008E0B46"/>
    <w:rsid w:val="008E57C6"/>
    <w:rsid w:val="00982FBA"/>
    <w:rsid w:val="00995A4E"/>
    <w:rsid w:val="009C53FF"/>
    <w:rsid w:val="009C6500"/>
    <w:rsid w:val="009F7533"/>
    <w:rsid w:val="00A268A6"/>
    <w:rsid w:val="00A57678"/>
    <w:rsid w:val="00A74AFC"/>
    <w:rsid w:val="00A9318B"/>
    <w:rsid w:val="00AA6F30"/>
    <w:rsid w:val="00AD31B1"/>
    <w:rsid w:val="00AF492F"/>
    <w:rsid w:val="00AF617F"/>
    <w:rsid w:val="00B05D8C"/>
    <w:rsid w:val="00B731CB"/>
    <w:rsid w:val="00B8383A"/>
    <w:rsid w:val="00B960FE"/>
    <w:rsid w:val="00BB3842"/>
    <w:rsid w:val="00BF76DA"/>
    <w:rsid w:val="00C17C60"/>
    <w:rsid w:val="00C216A0"/>
    <w:rsid w:val="00C565D9"/>
    <w:rsid w:val="00C8454E"/>
    <w:rsid w:val="00C8461B"/>
    <w:rsid w:val="00C905D5"/>
    <w:rsid w:val="00C97BBB"/>
    <w:rsid w:val="00CB651D"/>
    <w:rsid w:val="00CD5057"/>
    <w:rsid w:val="00D01BC4"/>
    <w:rsid w:val="00D07AB5"/>
    <w:rsid w:val="00D33E89"/>
    <w:rsid w:val="00D566E6"/>
    <w:rsid w:val="00D92C57"/>
    <w:rsid w:val="00D92F38"/>
    <w:rsid w:val="00DB24DF"/>
    <w:rsid w:val="00DD04F8"/>
    <w:rsid w:val="00DD2F56"/>
    <w:rsid w:val="00DE0DBF"/>
    <w:rsid w:val="00DE5F88"/>
    <w:rsid w:val="00DE66F6"/>
    <w:rsid w:val="00E325DB"/>
    <w:rsid w:val="00E4322C"/>
    <w:rsid w:val="00E52A19"/>
    <w:rsid w:val="00E778B8"/>
    <w:rsid w:val="00ED4116"/>
    <w:rsid w:val="00EE1604"/>
    <w:rsid w:val="00EE5B82"/>
    <w:rsid w:val="00F04906"/>
    <w:rsid w:val="00F0662F"/>
    <w:rsid w:val="00F6344F"/>
    <w:rsid w:val="00F77D73"/>
    <w:rsid w:val="00F8683A"/>
    <w:rsid w:val="00F97CCB"/>
    <w:rsid w:val="00FC44E1"/>
    <w:rsid w:val="00FC519C"/>
    <w:rsid w:val="00FE0905"/>
    <w:rsid w:val="00FF4CFF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A8D85"/>
  <w15:chartTrackingRefBased/>
  <w15:docId w15:val="{1A3C3A6E-7CD9-4A81-AC31-F0920D0A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81E"/>
  </w:style>
  <w:style w:type="paragraph" w:styleId="Heading1">
    <w:name w:val="heading 1"/>
    <w:basedOn w:val="Normal"/>
    <w:next w:val="Normal"/>
    <w:link w:val="Heading1Char"/>
    <w:uiPriority w:val="9"/>
    <w:qFormat/>
    <w:rsid w:val="0081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CB"/>
  </w:style>
  <w:style w:type="paragraph" w:styleId="Footer">
    <w:name w:val="footer"/>
    <w:basedOn w:val="Normal"/>
    <w:link w:val="FooterChar"/>
    <w:uiPriority w:val="99"/>
    <w:unhideWhenUsed/>
    <w:rsid w:val="00F97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CB"/>
  </w:style>
  <w:style w:type="paragraph" w:styleId="ListParagraph">
    <w:name w:val="List Paragraph"/>
    <w:basedOn w:val="Normal"/>
    <w:uiPriority w:val="34"/>
    <w:qFormat/>
    <w:rsid w:val="00796641"/>
    <w:pPr>
      <w:ind w:left="720"/>
      <w:contextualSpacing/>
    </w:pPr>
  </w:style>
  <w:style w:type="paragraph" w:styleId="Revision">
    <w:name w:val="Revision"/>
    <w:hidden/>
    <w:uiPriority w:val="99"/>
    <w:semiHidden/>
    <w:rsid w:val="00306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1453</Words>
  <Characters>6607</Characters>
  <Application>Microsoft Office Word</Application>
  <DocSecurity>0</DocSecurity>
  <Lines>1506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3</cp:revision>
  <dcterms:created xsi:type="dcterms:W3CDTF">2024-04-24T12:31:00Z</dcterms:created>
  <dcterms:modified xsi:type="dcterms:W3CDTF">2024-04-24T14:42:00Z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e4fa1703-2630-4b41-ac1f-637907525c91</vt:lpwstr>
  </property>
</Properties>
</file>