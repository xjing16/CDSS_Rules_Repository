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1CA2" w14:textId="41FA91A0" w:rsidR="0019323F" w:rsidRDefault="0019323F" w:rsidP="0019323F">
      <w:pPr>
        <w:pStyle w:val="Heading1"/>
      </w:pPr>
      <w:proofErr w:type="gramStart"/>
      <w:r>
        <w:t>Influenza(</w:t>
      </w:r>
      <w:proofErr w:type="gramEnd"/>
      <w:r>
        <w:t>IIV4 or LAIV4) CDC recommendations- tabular CDSS rules (optimal)</w:t>
      </w:r>
    </w:p>
    <w:p w14:paraId="487A24D4" w14:textId="77247DCC" w:rsidR="0019323F" w:rsidRDefault="0019323F" w:rsidP="0019323F">
      <w:r>
        <w:t>Updated on 202</w:t>
      </w:r>
      <w:del w:id="0" w:author="Xia Jing" w:date="2024-05-02T09:58:00Z">
        <w:r w:rsidR="000315C1" w:rsidDel="002A243D">
          <w:delText>3</w:delText>
        </w:r>
      </w:del>
      <w:ins w:id="1" w:author="Xia Jing" w:date="2024-05-02T09:58:00Z">
        <w:r w:rsidR="002A243D">
          <w:t>4</w:t>
        </w:r>
      </w:ins>
      <w:r>
        <w:t>-</w:t>
      </w:r>
      <w:r w:rsidR="000315C1">
        <w:t>0</w:t>
      </w:r>
      <w:del w:id="2" w:author="Xia Jing" w:date="2024-05-02T09:58:00Z">
        <w:r w:rsidR="00A75E8E" w:rsidDel="002A243D">
          <w:delText>4</w:delText>
        </w:r>
      </w:del>
      <w:ins w:id="3" w:author="Xia Jing" w:date="2024-05-02T09:58:00Z">
        <w:r w:rsidR="002A243D">
          <w:t>5</w:t>
        </w:r>
      </w:ins>
      <w:r>
        <w:t>-</w:t>
      </w:r>
      <w:del w:id="4" w:author="Xia Jing" w:date="2024-05-02T09:58:00Z">
        <w:r w:rsidR="000232AD" w:rsidDel="002A243D">
          <w:delText>2</w:delText>
        </w:r>
      </w:del>
      <w:proofErr w:type="gramStart"/>
      <w:ins w:id="5" w:author="Xia Jing" w:date="2024-05-02T09:58:00Z">
        <w:r w:rsidR="002A243D">
          <w:t>2</w:t>
        </w:r>
      </w:ins>
      <w:r w:rsidR="00A75E8E">
        <w:t>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423"/>
        <w:gridCol w:w="642"/>
        <w:gridCol w:w="642"/>
        <w:gridCol w:w="1636"/>
        <w:gridCol w:w="544"/>
        <w:gridCol w:w="638"/>
        <w:gridCol w:w="976"/>
        <w:gridCol w:w="2054"/>
        <w:gridCol w:w="1558"/>
        <w:gridCol w:w="1558"/>
        <w:gridCol w:w="1395"/>
        <w:gridCol w:w="1340"/>
        <w:gridCol w:w="749"/>
        <w:gridCol w:w="749"/>
        <w:gridCol w:w="1340"/>
        <w:gridCol w:w="1597"/>
      </w:tblGrid>
      <w:tr w:rsidR="00325728" w:rsidRPr="00504936" w14:paraId="7CEA66C3" w14:textId="77777777" w:rsidTr="00EE31B7">
        <w:tc>
          <w:tcPr>
            <w:tcW w:w="0" w:type="auto"/>
          </w:tcPr>
          <w:p w14:paraId="10E3B8C7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 xml:space="preserve">Vaccine </w:t>
            </w:r>
          </w:p>
        </w:tc>
        <w:tc>
          <w:tcPr>
            <w:tcW w:w="0" w:type="auto"/>
          </w:tcPr>
          <w:p w14:paraId="0B346304" w14:textId="77777777" w:rsidR="0019323F" w:rsidRPr="00504936" w:rsidRDefault="0019323F" w:rsidP="002B5BB0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73C7572F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1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416891E5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Age</w:t>
            </w:r>
            <w:r>
              <w:rPr>
                <w:b/>
                <w:bCs/>
              </w:rPr>
              <w:t>2</w:t>
            </w:r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63B1E6B7" w14:textId="77777777" w:rsidR="0019323F" w:rsidRPr="00504936" w:rsidRDefault="0019323F" w:rsidP="002B5BB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SpecialCondition</w:t>
            </w:r>
            <w:proofErr w:type="spellEnd"/>
            <w:r w:rsidRPr="00504936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3AECE33B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Immunization record</w:t>
            </w:r>
          </w:p>
        </w:tc>
        <w:tc>
          <w:tcPr>
            <w:tcW w:w="0" w:type="auto"/>
          </w:tcPr>
          <w:p w14:paraId="2CD625BA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MedIndication1</w:t>
            </w:r>
          </w:p>
        </w:tc>
        <w:tc>
          <w:tcPr>
            <w:tcW w:w="0" w:type="auto"/>
          </w:tcPr>
          <w:p w14:paraId="2E721B80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MedIndication2</w:t>
            </w:r>
          </w:p>
        </w:tc>
        <w:tc>
          <w:tcPr>
            <w:tcW w:w="0" w:type="auto"/>
          </w:tcPr>
          <w:p w14:paraId="6A95C98D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MedIndication3</w:t>
            </w:r>
          </w:p>
        </w:tc>
        <w:tc>
          <w:tcPr>
            <w:tcW w:w="0" w:type="auto"/>
          </w:tcPr>
          <w:p w14:paraId="0F620E14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Todo1</w:t>
            </w:r>
          </w:p>
        </w:tc>
        <w:tc>
          <w:tcPr>
            <w:tcW w:w="0" w:type="auto"/>
          </w:tcPr>
          <w:p w14:paraId="3FC2BF4D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Todo2</w:t>
            </w:r>
          </w:p>
        </w:tc>
        <w:tc>
          <w:tcPr>
            <w:tcW w:w="0" w:type="auto"/>
          </w:tcPr>
          <w:p w14:paraId="2D31C2FE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Todo3</w:t>
            </w:r>
          </w:p>
        </w:tc>
        <w:tc>
          <w:tcPr>
            <w:tcW w:w="0" w:type="auto"/>
          </w:tcPr>
          <w:p w14:paraId="691251D4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Todo4</w:t>
            </w:r>
          </w:p>
        </w:tc>
        <w:tc>
          <w:tcPr>
            <w:tcW w:w="0" w:type="auto"/>
          </w:tcPr>
          <w:p w14:paraId="7EDA1DC2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Note-display</w:t>
            </w:r>
          </w:p>
        </w:tc>
        <w:tc>
          <w:tcPr>
            <w:tcW w:w="1597" w:type="dxa"/>
          </w:tcPr>
          <w:p w14:paraId="10B4A353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Note</w:t>
            </w:r>
          </w:p>
        </w:tc>
      </w:tr>
      <w:tr w:rsidR="00325728" w:rsidRPr="00504936" w14:paraId="52CFC5BA" w14:textId="77777777" w:rsidTr="00EE31B7">
        <w:tc>
          <w:tcPr>
            <w:tcW w:w="0" w:type="auto"/>
          </w:tcPr>
          <w:p w14:paraId="47754F36" w14:textId="12194CD9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A6C9491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28C8998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4875D11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0A2EA3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9AC1EC5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Y/N</w:t>
            </w:r>
          </w:p>
        </w:tc>
        <w:tc>
          <w:tcPr>
            <w:tcW w:w="0" w:type="auto"/>
          </w:tcPr>
          <w:p w14:paraId="0B255991" w14:textId="77777777" w:rsidR="0019323F" w:rsidRPr="00504936" w:rsidRDefault="0019323F" w:rsidP="002B5BB0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504936">
              <w:rPr>
                <w:b/>
                <w:bCs/>
              </w:rPr>
              <w:t>ose</w:t>
            </w:r>
          </w:p>
        </w:tc>
        <w:tc>
          <w:tcPr>
            <w:tcW w:w="0" w:type="auto"/>
          </w:tcPr>
          <w:p w14:paraId="32E9B5AA" w14:textId="77777777" w:rsidR="0019323F" w:rsidRPr="00504936" w:rsidRDefault="0019323F" w:rsidP="002B5BB0">
            <w:pPr>
              <w:rPr>
                <w:b/>
                <w:bCs/>
              </w:rPr>
            </w:pPr>
            <w:r w:rsidRPr="00504936">
              <w:rPr>
                <w:b/>
                <w:bCs/>
              </w:rPr>
              <w:t>Adm date</w:t>
            </w:r>
          </w:p>
        </w:tc>
        <w:tc>
          <w:tcPr>
            <w:tcW w:w="0" w:type="auto"/>
          </w:tcPr>
          <w:p w14:paraId="4AEB181E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8091D2D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0B11EDD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5F9E41F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EB138F3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FE2AB40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5D0A273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FF4D458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  <w:tc>
          <w:tcPr>
            <w:tcW w:w="1597" w:type="dxa"/>
          </w:tcPr>
          <w:p w14:paraId="0E830126" w14:textId="77777777" w:rsidR="0019323F" w:rsidRPr="00504936" w:rsidRDefault="0019323F" w:rsidP="002B5BB0">
            <w:pPr>
              <w:rPr>
                <w:b/>
                <w:bCs/>
              </w:rPr>
            </w:pPr>
          </w:p>
        </w:tc>
      </w:tr>
      <w:tr w:rsidR="00325728" w14:paraId="4C2643A5" w14:textId="77777777" w:rsidTr="00EE31B7">
        <w:tc>
          <w:tcPr>
            <w:tcW w:w="0" w:type="auto"/>
          </w:tcPr>
          <w:p w14:paraId="0BD78E3D" w14:textId="6FA5E47D" w:rsidR="00EA4F45" w:rsidRDefault="00EA4F45" w:rsidP="002B5BB0">
            <w:r>
              <w:rPr>
                <w:b/>
                <w:bCs/>
              </w:rPr>
              <w:t>IIV4</w:t>
            </w:r>
          </w:p>
        </w:tc>
        <w:tc>
          <w:tcPr>
            <w:tcW w:w="0" w:type="auto"/>
          </w:tcPr>
          <w:p w14:paraId="67787653" w14:textId="77777777" w:rsidR="00EA4F45" w:rsidRDefault="00EA4F45" w:rsidP="002B5BB0"/>
        </w:tc>
        <w:tc>
          <w:tcPr>
            <w:tcW w:w="0" w:type="auto"/>
          </w:tcPr>
          <w:p w14:paraId="136048E3" w14:textId="77777777" w:rsidR="00EA4F45" w:rsidRDefault="00EA4F45" w:rsidP="002B5BB0"/>
        </w:tc>
        <w:tc>
          <w:tcPr>
            <w:tcW w:w="0" w:type="auto"/>
          </w:tcPr>
          <w:p w14:paraId="6FD8F42B" w14:textId="77777777" w:rsidR="00EA4F45" w:rsidRDefault="00EA4F45" w:rsidP="002B5BB0"/>
        </w:tc>
        <w:tc>
          <w:tcPr>
            <w:tcW w:w="0" w:type="auto"/>
          </w:tcPr>
          <w:p w14:paraId="711C0F4D" w14:textId="77777777" w:rsidR="00EA4F45" w:rsidRDefault="00EA4F45" w:rsidP="002B5BB0"/>
        </w:tc>
        <w:tc>
          <w:tcPr>
            <w:tcW w:w="0" w:type="auto"/>
          </w:tcPr>
          <w:p w14:paraId="5C83FC93" w14:textId="77777777" w:rsidR="00EA4F45" w:rsidRDefault="00EA4F45" w:rsidP="002B5BB0"/>
        </w:tc>
        <w:tc>
          <w:tcPr>
            <w:tcW w:w="0" w:type="auto"/>
          </w:tcPr>
          <w:p w14:paraId="4E7D7A21" w14:textId="77777777" w:rsidR="00EA4F45" w:rsidRDefault="00EA4F45" w:rsidP="002B5BB0"/>
        </w:tc>
        <w:tc>
          <w:tcPr>
            <w:tcW w:w="0" w:type="auto"/>
          </w:tcPr>
          <w:p w14:paraId="3EC31EF4" w14:textId="77777777" w:rsidR="00EA4F45" w:rsidRDefault="00EA4F45" w:rsidP="002B5BB0"/>
        </w:tc>
        <w:tc>
          <w:tcPr>
            <w:tcW w:w="0" w:type="auto"/>
          </w:tcPr>
          <w:p w14:paraId="5E873DBF" w14:textId="77777777" w:rsidR="00EA4F45" w:rsidRDefault="00EA4F45" w:rsidP="002B5BB0"/>
        </w:tc>
        <w:tc>
          <w:tcPr>
            <w:tcW w:w="0" w:type="auto"/>
          </w:tcPr>
          <w:p w14:paraId="0558B0B1" w14:textId="77777777" w:rsidR="00EA4F45" w:rsidRDefault="00EA4F45" w:rsidP="002B5BB0"/>
        </w:tc>
        <w:tc>
          <w:tcPr>
            <w:tcW w:w="0" w:type="auto"/>
          </w:tcPr>
          <w:p w14:paraId="367F23C8" w14:textId="77777777" w:rsidR="00EA4F45" w:rsidRDefault="00EA4F45" w:rsidP="002B5BB0"/>
        </w:tc>
        <w:tc>
          <w:tcPr>
            <w:tcW w:w="0" w:type="auto"/>
          </w:tcPr>
          <w:p w14:paraId="468C9350" w14:textId="77777777" w:rsidR="00EA4F45" w:rsidRDefault="00EA4F45" w:rsidP="002B5BB0"/>
        </w:tc>
        <w:tc>
          <w:tcPr>
            <w:tcW w:w="0" w:type="auto"/>
          </w:tcPr>
          <w:p w14:paraId="19FC2DDF" w14:textId="77777777" w:rsidR="00EA4F45" w:rsidRDefault="00EA4F45" w:rsidP="002B5BB0"/>
        </w:tc>
        <w:tc>
          <w:tcPr>
            <w:tcW w:w="0" w:type="auto"/>
          </w:tcPr>
          <w:p w14:paraId="7A787443" w14:textId="77777777" w:rsidR="00EA4F45" w:rsidRDefault="00EA4F45" w:rsidP="002B5BB0"/>
        </w:tc>
        <w:tc>
          <w:tcPr>
            <w:tcW w:w="0" w:type="auto"/>
          </w:tcPr>
          <w:p w14:paraId="7A112DA4" w14:textId="77777777" w:rsidR="00EA4F45" w:rsidRDefault="00EA4F45" w:rsidP="002B5BB0"/>
        </w:tc>
        <w:tc>
          <w:tcPr>
            <w:tcW w:w="0" w:type="auto"/>
          </w:tcPr>
          <w:p w14:paraId="0010DDCD" w14:textId="77777777" w:rsidR="00EA4F45" w:rsidRDefault="00EA4F45" w:rsidP="002B5BB0"/>
        </w:tc>
        <w:tc>
          <w:tcPr>
            <w:tcW w:w="1597" w:type="dxa"/>
          </w:tcPr>
          <w:p w14:paraId="2219A045" w14:textId="5EF363C4" w:rsidR="00EA4F45" w:rsidRDefault="00EA4F45" w:rsidP="002B5BB0">
            <w:r>
              <w:t>Minimal age</w:t>
            </w:r>
            <w:r w:rsidR="0020583B">
              <w:t>:</w:t>
            </w:r>
            <w:r>
              <w:t xml:space="preserve"> 6 mons</w:t>
            </w:r>
            <w:r w:rsidR="0020583B">
              <w:t xml:space="preserve"> (IIV</w:t>
            </w:r>
            <w:r w:rsidR="00454A38">
              <w:t>4)</w:t>
            </w:r>
          </w:p>
        </w:tc>
      </w:tr>
      <w:tr w:rsidR="00E30A0B" w14:paraId="44493883" w14:textId="77777777" w:rsidTr="000F4B44">
        <w:tc>
          <w:tcPr>
            <w:tcW w:w="18710" w:type="dxa"/>
            <w:gridSpan w:val="17"/>
          </w:tcPr>
          <w:p w14:paraId="30A85171" w14:textId="21446D33" w:rsidR="00E30A0B" w:rsidRDefault="00E30A0B" w:rsidP="002B5BB0">
            <w:r>
              <w:rPr>
                <w:b/>
                <w:bCs/>
              </w:rPr>
              <w:t>Regular and catch-up schedule</w:t>
            </w:r>
          </w:p>
        </w:tc>
      </w:tr>
      <w:tr w:rsidR="00325728" w14:paraId="68062EEA" w14:textId="77777777" w:rsidTr="00EE31B7">
        <w:tc>
          <w:tcPr>
            <w:tcW w:w="0" w:type="auto"/>
          </w:tcPr>
          <w:p w14:paraId="326335ED" w14:textId="77777777" w:rsidR="004C755F" w:rsidRDefault="004C755F" w:rsidP="002B5BB0"/>
        </w:tc>
        <w:tc>
          <w:tcPr>
            <w:tcW w:w="0" w:type="auto"/>
          </w:tcPr>
          <w:p w14:paraId="23188A09" w14:textId="180C069A" w:rsidR="004C755F" w:rsidRDefault="002A243D" w:rsidP="002B5BB0">
            <w:ins w:id="6" w:author="Xia Jing" w:date="2024-05-02T09:58:00Z">
              <w:r>
                <w:t>1</w:t>
              </w:r>
            </w:ins>
          </w:p>
        </w:tc>
        <w:tc>
          <w:tcPr>
            <w:tcW w:w="0" w:type="auto"/>
          </w:tcPr>
          <w:p w14:paraId="7F7432F0" w14:textId="017CA256" w:rsidR="004C755F" w:rsidRDefault="004515BA" w:rsidP="002B5BB0">
            <w:r>
              <w:t>&gt;</w:t>
            </w:r>
            <w:r w:rsidR="004C755F">
              <w:t xml:space="preserve">= 6 </w:t>
            </w:r>
            <w:proofErr w:type="spellStart"/>
            <w:r w:rsidR="004C755F">
              <w:t>mon</w:t>
            </w:r>
            <w:proofErr w:type="spellEnd"/>
          </w:p>
        </w:tc>
        <w:tc>
          <w:tcPr>
            <w:tcW w:w="0" w:type="auto"/>
          </w:tcPr>
          <w:p w14:paraId="27D31FD1" w14:textId="399A5993" w:rsidR="004C755F" w:rsidRDefault="004515BA" w:rsidP="002B5BB0">
            <w:r>
              <w:t>&lt;</w:t>
            </w:r>
            <w:r w:rsidR="004C755F">
              <w:t xml:space="preserve">= 8 </w:t>
            </w:r>
            <w:proofErr w:type="spellStart"/>
            <w:r w:rsidR="004C755F">
              <w:t>yrs</w:t>
            </w:r>
            <w:proofErr w:type="spellEnd"/>
          </w:p>
        </w:tc>
        <w:tc>
          <w:tcPr>
            <w:tcW w:w="0" w:type="auto"/>
          </w:tcPr>
          <w:p w14:paraId="69786DDD" w14:textId="58080C0E" w:rsidR="004C755F" w:rsidRDefault="0020583B" w:rsidP="002B5BB0">
            <w:r>
              <w:t>Or influenza vaccination history is unknown</w:t>
            </w:r>
          </w:p>
        </w:tc>
        <w:tc>
          <w:tcPr>
            <w:tcW w:w="0" w:type="auto"/>
          </w:tcPr>
          <w:p w14:paraId="4C1BA86D" w14:textId="19D1ADD0" w:rsidR="004C755F" w:rsidRDefault="004C755F" w:rsidP="002B5BB0">
            <w:r>
              <w:t>N</w:t>
            </w:r>
          </w:p>
        </w:tc>
        <w:tc>
          <w:tcPr>
            <w:tcW w:w="0" w:type="auto"/>
          </w:tcPr>
          <w:p w14:paraId="5C194213" w14:textId="77777777" w:rsidR="004C755F" w:rsidRDefault="004C755F" w:rsidP="002B5BB0"/>
        </w:tc>
        <w:tc>
          <w:tcPr>
            <w:tcW w:w="0" w:type="auto"/>
          </w:tcPr>
          <w:p w14:paraId="5008C2FF" w14:textId="77777777" w:rsidR="004C755F" w:rsidRDefault="004C755F" w:rsidP="002B5BB0"/>
        </w:tc>
        <w:tc>
          <w:tcPr>
            <w:tcW w:w="0" w:type="auto"/>
          </w:tcPr>
          <w:p w14:paraId="7B2D8048" w14:textId="77777777" w:rsidR="004C755F" w:rsidRDefault="004C755F" w:rsidP="002B5BB0"/>
        </w:tc>
        <w:tc>
          <w:tcPr>
            <w:tcW w:w="0" w:type="auto"/>
          </w:tcPr>
          <w:p w14:paraId="1B9F4D95" w14:textId="77777777" w:rsidR="004C755F" w:rsidRDefault="004C755F" w:rsidP="002B5BB0"/>
        </w:tc>
        <w:tc>
          <w:tcPr>
            <w:tcW w:w="0" w:type="auto"/>
          </w:tcPr>
          <w:p w14:paraId="497017AF" w14:textId="77777777" w:rsidR="004C755F" w:rsidRDefault="004C755F" w:rsidP="002B5BB0"/>
        </w:tc>
        <w:tc>
          <w:tcPr>
            <w:tcW w:w="0" w:type="auto"/>
          </w:tcPr>
          <w:p w14:paraId="6C496425" w14:textId="29C5177A" w:rsidR="004C755F" w:rsidRDefault="004C755F" w:rsidP="002B5BB0">
            <w:r>
              <w:t xml:space="preserve">Admin 1 </w:t>
            </w:r>
            <w:proofErr w:type="spellStart"/>
            <w:r>
              <w:t>st</w:t>
            </w:r>
            <w:proofErr w:type="spellEnd"/>
            <w:r>
              <w:t xml:space="preserve"> dose</w:t>
            </w:r>
            <w:r w:rsidR="00073F83">
              <w:t xml:space="preserve"> </w:t>
            </w:r>
            <w:r w:rsidR="004515BA">
              <w:t>annually</w:t>
            </w:r>
          </w:p>
        </w:tc>
        <w:tc>
          <w:tcPr>
            <w:tcW w:w="0" w:type="auto"/>
          </w:tcPr>
          <w:p w14:paraId="5693DBE5" w14:textId="46A34779" w:rsidR="004C755F" w:rsidRDefault="004C755F" w:rsidP="002B5BB0">
            <w:r>
              <w:t xml:space="preserve">Schedule </w:t>
            </w:r>
            <w:r w:rsidR="005E44CD">
              <w:t xml:space="preserve">another </w:t>
            </w:r>
            <w:r>
              <w:t xml:space="preserve">dose &gt;= 4 </w:t>
            </w:r>
            <w:proofErr w:type="spellStart"/>
            <w:r>
              <w:t>wks</w:t>
            </w:r>
            <w:proofErr w:type="spellEnd"/>
            <w:r w:rsidR="004515BA">
              <w:t xml:space="preserve"> </w:t>
            </w:r>
            <w:r w:rsidR="0020583B">
              <w:t>from 1</w:t>
            </w:r>
            <w:r w:rsidR="0020583B" w:rsidRPr="0020583B">
              <w:rPr>
                <w:vertAlign w:val="superscript"/>
              </w:rPr>
              <w:t>st</w:t>
            </w:r>
            <w:r w:rsidR="0020583B">
              <w:t xml:space="preserve"> dose </w:t>
            </w:r>
            <w:r w:rsidR="004515BA">
              <w:t>annually</w:t>
            </w:r>
          </w:p>
        </w:tc>
        <w:tc>
          <w:tcPr>
            <w:tcW w:w="0" w:type="auto"/>
          </w:tcPr>
          <w:p w14:paraId="0167D529" w14:textId="77777777" w:rsidR="004C755F" w:rsidRDefault="004C755F" w:rsidP="002B5BB0"/>
        </w:tc>
        <w:tc>
          <w:tcPr>
            <w:tcW w:w="0" w:type="auto"/>
          </w:tcPr>
          <w:p w14:paraId="076927C4" w14:textId="77777777" w:rsidR="004C755F" w:rsidRDefault="004C755F" w:rsidP="002B5BB0"/>
        </w:tc>
        <w:tc>
          <w:tcPr>
            <w:tcW w:w="0" w:type="auto"/>
          </w:tcPr>
          <w:p w14:paraId="68274193" w14:textId="77777777" w:rsidR="004C755F" w:rsidRDefault="004C755F" w:rsidP="002B5BB0"/>
        </w:tc>
        <w:tc>
          <w:tcPr>
            <w:tcW w:w="1597" w:type="dxa"/>
          </w:tcPr>
          <w:p w14:paraId="450B92A9" w14:textId="77777777" w:rsidR="004C755F" w:rsidRDefault="004C755F" w:rsidP="002B5BB0"/>
        </w:tc>
      </w:tr>
      <w:tr w:rsidR="00325728" w14:paraId="3570B075" w14:textId="77777777" w:rsidTr="00EE31B7">
        <w:tc>
          <w:tcPr>
            <w:tcW w:w="0" w:type="auto"/>
          </w:tcPr>
          <w:p w14:paraId="5D12B055" w14:textId="77777777" w:rsidR="005E44CD" w:rsidRDefault="005E44CD" w:rsidP="005E44CD"/>
        </w:tc>
        <w:tc>
          <w:tcPr>
            <w:tcW w:w="0" w:type="auto"/>
          </w:tcPr>
          <w:p w14:paraId="31039674" w14:textId="0DA4D56B" w:rsidR="005E44CD" w:rsidRDefault="002A243D" w:rsidP="005E44CD">
            <w:ins w:id="7" w:author="Xia Jing" w:date="2024-05-02T09:58:00Z">
              <w:r>
                <w:t>2</w:t>
              </w:r>
            </w:ins>
          </w:p>
        </w:tc>
        <w:tc>
          <w:tcPr>
            <w:tcW w:w="0" w:type="auto"/>
          </w:tcPr>
          <w:p w14:paraId="71AFB75B" w14:textId="4CF64B77" w:rsidR="005E44CD" w:rsidRDefault="005E44CD" w:rsidP="005E44CD">
            <w:r>
              <w:t xml:space="preserve">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7D1A0861" w14:textId="37F306DF" w:rsidR="005E44CD" w:rsidRDefault="005E44CD" w:rsidP="005E44CD">
            <w:r>
              <w:t>&lt;</w:t>
            </w:r>
            <w:proofErr w:type="gramStart"/>
            <w:r>
              <w:t>=  8</w:t>
            </w:r>
            <w:proofErr w:type="gramEnd"/>
            <w:r>
              <w:t xml:space="preserve">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AC067D9" w14:textId="634FD45A" w:rsidR="005E44CD" w:rsidRDefault="005E44CD" w:rsidP="005E44CD"/>
        </w:tc>
        <w:tc>
          <w:tcPr>
            <w:tcW w:w="0" w:type="auto"/>
          </w:tcPr>
          <w:p w14:paraId="725CDE59" w14:textId="139D20C4" w:rsidR="005E44CD" w:rsidRDefault="005E44CD" w:rsidP="005E44CD">
            <w:r>
              <w:t>Y</w:t>
            </w:r>
          </w:p>
        </w:tc>
        <w:tc>
          <w:tcPr>
            <w:tcW w:w="0" w:type="auto"/>
          </w:tcPr>
          <w:p w14:paraId="6FCAF976" w14:textId="22520BED" w:rsidR="005E44CD" w:rsidRDefault="00AE0DF8" w:rsidP="005E44CD">
            <w:r>
              <w:t>&lt;2</w:t>
            </w:r>
          </w:p>
        </w:tc>
        <w:tc>
          <w:tcPr>
            <w:tcW w:w="0" w:type="auto"/>
          </w:tcPr>
          <w:p w14:paraId="58D10AE4" w14:textId="1645132A" w:rsidR="005E44CD" w:rsidRDefault="005E44CD" w:rsidP="005E44CD">
            <w:r>
              <w:t xml:space="preserve">&lt;- </w:t>
            </w:r>
            <w:r w:rsidRPr="00C03472">
              <w:rPr>
                <w:highlight w:val="yellow"/>
              </w:rPr>
              <w:t>July 1, 2021</w:t>
            </w:r>
            <w:r w:rsidR="00AE0DF8" w:rsidRPr="00C03472">
              <w:rPr>
                <w:highlight w:val="yellow"/>
              </w:rPr>
              <w:t xml:space="preserve"> (lifetime)</w:t>
            </w:r>
          </w:p>
        </w:tc>
        <w:tc>
          <w:tcPr>
            <w:tcW w:w="0" w:type="auto"/>
          </w:tcPr>
          <w:p w14:paraId="669BC3BD" w14:textId="77777777" w:rsidR="005E44CD" w:rsidRDefault="005E44CD" w:rsidP="005E44CD"/>
        </w:tc>
        <w:tc>
          <w:tcPr>
            <w:tcW w:w="0" w:type="auto"/>
          </w:tcPr>
          <w:p w14:paraId="00B10D9E" w14:textId="77777777" w:rsidR="005E44CD" w:rsidRDefault="005E44CD" w:rsidP="005E44CD"/>
        </w:tc>
        <w:tc>
          <w:tcPr>
            <w:tcW w:w="0" w:type="auto"/>
          </w:tcPr>
          <w:p w14:paraId="236425B7" w14:textId="77777777" w:rsidR="005E44CD" w:rsidRDefault="005E44CD" w:rsidP="005E44CD"/>
        </w:tc>
        <w:tc>
          <w:tcPr>
            <w:tcW w:w="0" w:type="auto"/>
          </w:tcPr>
          <w:p w14:paraId="5407A39D" w14:textId="3C378330" w:rsidR="005E44CD" w:rsidRDefault="005E44CD" w:rsidP="005E44CD">
            <w:r>
              <w:t xml:space="preserve">Admin 1 </w:t>
            </w:r>
            <w:proofErr w:type="spellStart"/>
            <w:r>
              <w:t>st</w:t>
            </w:r>
            <w:proofErr w:type="spellEnd"/>
            <w:r>
              <w:t xml:space="preserve"> dose annually</w:t>
            </w:r>
          </w:p>
        </w:tc>
        <w:tc>
          <w:tcPr>
            <w:tcW w:w="0" w:type="auto"/>
          </w:tcPr>
          <w:p w14:paraId="441CA3FA" w14:textId="0EE7EA56" w:rsidR="005E44CD" w:rsidRDefault="005E44CD" w:rsidP="005E44CD">
            <w:r>
              <w:t xml:space="preserve">Schedule another dose &gt;= 4 </w:t>
            </w:r>
            <w:proofErr w:type="spellStart"/>
            <w:r>
              <w:t>wks</w:t>
            </w:r>
            <w:proofErr w:type="spellEnd"/>
            <w:r>
              <w:t xml:space="preserve"> </w:t>
            </w:r>
            <w:r w:rsidR="0020583B">
              <w:t>from 1</w:t>
            </w:r>
            <w:r w:rsidR="0020583B" w:rsidRPr="0020583B">
              <w:rPr>
                <w:vertAlign w:val="superscript"/>
              </w:rPr>
              <w:t>st</w:t>
            </w:r>
            <w:r w:rsidR="0020583B">
              <w:t xml:space="preserve"> dose </w:t>
            </w:r>
            <w:r>
              <w:t>annually</w:t>
            </w:r>
          </w:p>
        </w:tc>
        <w:tc>
          <w:tcPr>
            <w:tcW w:w="0" w:type="auto"/>
          </w:tcPr>
          <w:p w14:paraId="19CB7933" w14:textId="77777777" w:rsidR="005E44CD" w:rsidRDefault="005E44CD" w:rsidP="005E44CD"/>
        </w:tc>
        <w:tc>
          <w:tcPr>
            <w:tcW w:w="0" w:type="auto"/>
          </w:tcPr>
          <w:p w14:paraId="2DF56907" w14:textId="77777777" w:rsidR="005E44CD" w:rsidRDefault="005E44CD" w:rsidP="005E44CD"/>
        </w:tc>
        <w:tc>
          <w:tcPr>
            <w:tcW w:w="0" w:type="auto"/>
          </w:tcPr>
          <w:p w14:paraId="3ACB00AB" w14:textId="77777777" w:rsidR="005E44CD" w:rsidRDefault="005E44CD" w:rsidP="005E44CD"/>
        </w:tc>
        <w:tc>
          <w:tcPr>
            <w:tcW w:w="1597" w:type="dxa"/>
          </w:tcPr>
          <w:p w14:paraId="18E572C5" w14:textId="77777777" w:rsidR="005E44CD" w:rsidRDefault="005E44CD" w:rsidP="005E44CD"/>
        </w:tc>
      </w:tr>
      <w:tr w:rsidR="00325728" w14:paraId="24694887" w14:textId="77777777" w:rsidTr="00EE31B7">
        <w:tc>
          <w:tcPr>
            <w:tcW w:w="0" w:type="auto"/>
          </w:tcPr>
          <w:p w14:paraId="57F123B4" w14:textId="77777777" w:rsidR="005E44CD" w:rsidRDefault="005E44CD" w:rsidP="005E44CD"/>
        </w:tc>
        <w:tc>
          <w:tcPr>
            <w:tcW w:w="0" w:type="auto"/>
          </w:tcPr>
          <w:p w14:paraId="58F39325" w14:textId="7D3325A9" w:rsidR="005E44CD" w:rsidRDefault="002A243D" w:rsidP="005E44CD">
            <w:ins w:id="8" w:author="Xia Jing" w:date="2024-05-02T09:58:00Z">
              <w:r>
                <w:t>3</w:t>
              </w:r>
            </w:ins>
          </w:p>
        </w:tc>
        <w:tc>
          <w:tcPr>
            <w:tcW w:w="0" w:type="auto"/>
          </w:tcPr>
          <w:p w14:paraId="1360DBB8" w14:textId="1C33102C" w:rsidR="005E44CD" w:rsidRDefault="005E44CD" w:rsidP="005E44CD">
            <w:r>
              <w:t xml:space="preserve">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05D9DD31" w14:textId="088BD358" w:rsidR="005E44CD" w:rsidRDefault="005E44CD" w:rsidP="005E44CD">
            <w:r>
              <w:t xml:space="preserve">&lt;= 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12074EE3" w14:textId="77777777" w:rsidR="005E44CD" w:rsidRDefault="005E44CD" w:rsidP="005E44CD"/>
        </w:tc>
        <w:tc>
          <w:tcPr>
            <w:tcW w:w="0" w:type="auto"/>
          </w:tcPr>
          <w:p w14:paraId="3D6A02C7" w14:textId="77379621" w:rsidR="005E44CD" w:rsidRDefault="005E44CD" w:rsidP="005E44CD">
            <w:r>
              <w:t>Y</w:t>
            </w:r>
          </w:p>
        </w:tc>
        <w:tc>
          <w:tcPr>
            <w:tcW w:w="0" w:type="auto"/>
          </w:tcPr>
          <w:p w14:paraId="26F95B7E" w14:textId="2A83EE19" w:rsidR="005E44CD" w:rsidRDefault="00AE0DF8" w:rsidP="005E44CD">
            <w:r>
              <w:t>&gt;=</w:t>
            </w:r>
            <w:r w:rsidR="0020583B">
              <w:t>2</w:t>
            </w:r>
          </w:p>
        </w:tc>
        <w:tc>
          <w:tcPr>
            <w:tcW w:w="0" w:type="auto"/>
          </w:tcPr>
          <w:p w14:paraId="4737CA63" w14:textId="585D8F8A" w:rsidR="005E44CD" w:rsidRDefault="005E44CD" w:rsidP="005E44CD">
            <w:r>
              <w:t>&lt;- July 1, 2021</w:t>
            </w:r>
            <w:r w:rsidR="00AE0DF8">
              <w:t xml:space="preserve"> (lifetime)</w:t>
            </w:r>
          </w:p>
        </w:tc>
        <w:tc>
          <w:tcPr>
            <w:tcW w:w="0" w:type="auto"/>
          </w:tcPr>
          <w:p w14:paraId="425C1B18" w14:textId="77777777" w:rsidR="005E44CD" w:rsidRDefault="005E44CD" w:rsidP="005E44CD"/>
        </w:tc>
        <w:tc>
          <w:tcPr>
            <w:tcW w:w="0" w:type="auto"/>
          </w:tcPr>
          <w:p w14:paraId="62884D78" w14:textId="77777777" w:rsidR="005E44CD" w:rsidRDefault="005E44CD" w:rsidP="005E44CD"/>
        </w:tc>
        <w:tc>
          <w:tcPr>
            <w:tcW w:w="0" w:type="auto"/>
          </w:tcPr>
          <w:p w14:paraId="2210E80F" w14:textId="77777777" w:rsidR="005E44CD" w:rsidRDefault="005E44CD" w:rsidP="005E44CD"/>
        </w:tc>
        <w:tc>
          <w:tcPr>
            <w:tcW w:w="0" w:type="auto"/>
          </w:tcPr>
          <w:p w14:paraId="7DA35DC3" w14:textId="2CBB85E9" w:rsidR="005E44CD" w:rsidRDefault="005E44CD" w:rsidP="005E44CD">
            <w:r>
              <w:t xml:space="preserve">Admin 1 dose </w:t>
            </w:r>
            <w:r w:rsidR="00AC7643">
              <w:t>annually</w:t>
            </w:r>
          </w:p>
        </w:tc>
        <w:tc>
          <w:tcPr>
            <w:tcW w:w="0" w:type="auto"/>
          </w:tcPr>
          <w:p w14:paraId="7F510BA1" w14:textId="5662C1B2" w:rsidR="005E44CD" w:rsidRDefault="005E44CD" w:rsidP="005E44CD">
            <w:r>
              <w:t>Schedule a dose next year</w:t>
            </w:r>
          </w:p>
        </w:tc>
        <w:tc>
          <w:tcPr>
            <w:tcW w:w="0" w:type="auto"/>
          </w:tcPr>
          <w:p w14:paraId="63382130" w14:textId="77777777" w:rsidR="005E44CD" w:rsidRDefault="005E44CD" w:rsidP="005E44CD"/>
        </w:tc>
        <w:tc>
          <w:tcPr>
            <w:tcW w:w="0" w:type="auto"/>
          </w:tcPr>
          <w:p w14:paraId="7B5E1875" w14:textId="77777777" w:rsidR="005E44CD" w:rsidRDefault="005E44CD" w:rsidP="005E44CD"/>
        </w:tc>
        <w:tc>
          <w:tcPr>
            <w:tcW w:w="0" w:type="auto"/>
          </w:tcPr>
          <w:p w14:paraId="63DD4187" w14:textId="77777777" w:rsidR="005E44CD" w:rsidRDefault="005E44CD" w:rsidP="005E44CD"/>
        </w:tc>
        <w:tc>
          <w:tcPr>
            <w:tcW w:w="1597" w:type="dxa"/>
          </w:tcPr>
          <w:p w14:paraId="3A27D027" w14:textId="77777777" w:rsidR="005E44CD" w:rsidRDefault="005E44CD" w:rsidP="005E44CD"/>
        </w:tc>
      </w:tr>
      <w:tr w:rsidR="00325728" w14:paraId="59C574C4" w14:textId="77777777" w:rsidTr="00EE31B7">
        <w:tc>
          <w:tcPr>
            <w:tcW w:w="0" w:type="auto"/>
          </w:tcPr>
          <w:p w14:paraId="3F2E3785" w14:textId="77777777" w:rsidR="005E44CD" w:rsidRDefault="005E44CD" w:rsidP="005E44CD"/>
        </w:tc>
        <w:tc>
          <w:tcPr>
            <w:tcW w:w="0" w:type="auto"/>
          </w:tcPr>
          <w:p w14:paraId="6B14B9F0" w14:textId="449CD142" w:rsidR="005E44CD" w:rsidRDefault="002A243D" w:rsidP="005E44CD">
            <w:ins w:id="9" w:author="Xia Jing" w:date="2024-05-02T09:58:00Z">
              <w:r>
                <w:t>4</w:t>
              </w:r>
            </w:ins>
          </w:p>
        </w:tc>
        <w:tc>
          <w:tcPr>
            <w:tcW w:w="0" w:type="auto"/>
          </w:tcPr>
          <w:p w14:paraId="152E171D" w14:textId="6D8D1C55" w:rsidR="005E44CD" w:rsidRDefault="005E44CD" w:rsidP="005E44CD">
            <w:r>
              <w:t xml:space="preserve">&gt;= 9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4396ECE" w14:textId="228AFB9B" w:rsidR="005E44CD" w:rsidRDefault="00E069AE" w:rsidP="005E44CD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A5CA250" w14:textId="77777777" w:rsidR="005E44CD" w:rsidRDefault="005E44CD" w:rsidP="005E44CD"/>
        </w:tc>
        <w:tc>
          <w:tcPr>
            <w:tcW w:w="0" w:type="auto"/>
          </w:tcPr>
          <w:p w14:paraId="5ECBA9DB" w14:textId="214F6175" w:rsidR="005E44CD" w:rsidRDefault="005E44CD" w:rsidP="005E44CD"/>
        </w:tc>
        <w:tc>
          <w:tcPr>
            <w:tcW w:w="0" w:type="auto"/>
          </w:tcPr>
          <w:p w14:paraId="46402BBF" w14:textId="77777777" w:rsidR="005E44CD" w:rsidRDefault="005E44CD" w:rsidP="005E44CD"/>
        </w:tc>
        <w:tc>
          <w:tcPr>
            <w:tcW w:w="0" w:type="auto"/>
          </w:tcPr>
          <w:p w14:paraId="26DB1B86" w14:textId="77777777" w:rsidR="005E44CD" w:rsidRDefault="005E44CD" w:rsidP="005E44CD"/>
        </w:tc>
        <w:tc>
          <w:tcPr>
            <w:tcW w:w="0" w:type="auto"/>
          </w:tcPr>
          <w:p w14:paraId="3EBBB50D" w14:textId="77777777" w:rsidR="005E44CD" w:rsidRDefault="005E44CD" w:rsidP="005E44CD"/>
        </w:tc>
        <w:tc>
          <w:tcPr>
            <w:tcW w:w="0" w:type="auto"/>
          </w:tcPr>
          <w:p w14:paraId="421D979A" w14:textId="77777777" w:rsidR="005E44CD" w:rsidRDefault="005E44CD" w:rsidP="005E44CD"/>
        </w:tc>
        <w:tc>
          <w:tcPr>
            <w:tcW w:w="0" w:type="auto"/>
          </w:tcPr>
          <w:p w14:paraId="044DCDA9" w14:textId="77777777" w:rsidR="005E44CD" w:rsidRDefault="005E44CD" w:rsidP="005E44CD"/>
        </w:tc>
        <w:tc>
          <w:tcPr>
            <w:tcW w:w="0" w:type="auto"/>
          </w:tcPr>
          <w:p w14:paraId="37D77049" w14:textId="23684F8B" w:rsidR="005E44CD" w:rsidRDefault="005E44CD" w:rsidP="005E44CD">
            <w:r>
              <w:t xml:space="preserve">Admin 1 dose </w:t>
            </w:r>
            <w:r w:rsidR="00AC7643">
              <w:t>annually</w:t>
            </w:r>
          </w:p>
        </w:tc>
        <w:tc>
          <w:tcPr>
            <w:tcW w:w="0" w:type="auto"/>
          </w:tcPr>
          <w:p w14:paraId="5EFB7A95" w14:textId="1A4C9234" w:rsidR="005E44CD" w:rsidRDefault="005E44CD" w:rsidP="005E44CD">
            <w:r>
              <w:t>Schedule a dose next year</w:t>
            </w:r>
          </w:p>
        </w:tc>
        <w:tc>
          <w:tcPr>
            <w:tcW w:w="0" w:type="auto"/>
          </w:tcPr>
          <w:p w14:paraId="709A8CB4" w14:textId="77777777" w:rsidR="005E44CD" w:rsidRDefault="005E44CD" w:rsidP="005E44CD"/>
        </w:tc>
        <w:tc>
          <w:tcPr>
            <w:tcW w:w="0" w:type="auto"/>
          </w:tcPr>
          <w:p w14:paraId="7414C8C7" w14:textId="77777777" w:rsidR="005E44CD" w:rsidRDefault="005E44CD" w:rsidP="005E44CD"/>
        </w:tc>
        <w:tc>
          <w:tcPr>
            <w:tcW w:w="0" w:type="auto"/>
          </w:tcPr>
          <w:p w14:paraId="5C677001" w14:textId="7AAFD8AC" w:rsidR="005E44CD" w:rsidRDefault="005E44CD" w:rsidP="005E44CD"/>
        </w:tc>
        <w:tc>
          <w:tcPr>
            <w:tcW w:w="1597" w:type="dxa"/>
          </w:tcPr>
          <w:p w14:paraId="0740BDFE" w14:textId="77777777" w:rsidR="005E44CD" w:rsidRDefault="005E44CD" w:rsidP="005E44CD"/>
        </w:tc>
      </w:tr>
      <w:tr w:rsidR="00E30A0B" w14:paraId="07A336C4" w14:textId="77777777" w:rsidTr="00C91F9B">
        <w:tc>
          <w:tcPr>
            <w:tcW w:w="18710" w:type="dxa"/>
            <w:gridSpan w:val="17"/>
          </w:tcPr>
          <w:p w14:paraId="4FDDB630" w14:textId="107248D5" w:rsidR="00E30A0B" w:rsidRPr="00E30A0B" w:rsidRDefault="00E069AE" w:rsidP="005E44CD">
            <w:pPr>
              <w:rPr>
                <w:b/>
                <w:bCs/>
              </w:rPr>
            </w:pPr>
            <w:r>
              <w:rPr>
                <w:b/>
                <w:bCs/>
              </w:rPr>
              <w:t>Influenza, egg-based inactivated injectable (IIV4): contraindications and precautions</w:t>
            </w:r>
          </w:p>
        </w:tc>
      </w:tr>
      <w:tr w:rsidR="00325728" w14:paraId="576D6347" w14:textId="77777777" w:rsidTr="00EE31B7">
        <w:tc>
          <w:tcPr>
            <w:tcW w:w="0" w:type="auto"/>
          </w:tcPr>
          <w:p w14:paraId="68FBBDFD" w14:textId="77777777" w:rsidR="005E44CD" w:rsidRDefault="005E44CD" w:rsidP="005E44CD"/>
        </w:tc>
        <w:tc>
          <w:tcPr>
            <w:tcW w:w="0" w:type="auto"/>
          </w:tcPr>
          <w:p w14:paraId="1CB48E52" w14:textId="52A57FDC" w:rsidR="005E44CD" w:rsidRDefault="002A243D" w:rsidP="005E44CD">
            <w:ins w:id="10" w:author="Xia Jing" w:date="2024-05-02T09:58:00Z">
              <w:r>
                <w:t>5</w:t>
              </w:r>
            </w:ins>
          </w:p>
        </w:tc>
        <w:tc>
          <w:tcPr>
            <w:tcW w:w="0" w:type="auto"/>
          </w:tcPr>
          <w:p w14:paraId="55C4997C" w14:textId="77777777" w:rsidR="005E44CD" w:rsidRDefault="005E44CD" w:rsidP="005E44CD"/>
        </w:tc>
        <w:tc>
          <w:tcPr>
            <w:tcW w:w="0" w:type="auto"/>
          </w:tcPr>
          <w:p w14:paraId="7240FEA3" w14:textId="77777777" w:rsidR="005E44CD" w:rsidRDefault="005E44CD" w:rsidP="005E44CD"/>
        </w:tc>
        <w:tc>
          <w:tcPr>
            <w:tcW w:w="0" w:type="auto"/>
          </w:tcPr>
          <w:p w14:paraId="4275B631" w14:textId="77777777" w:rsidR="005E44CD" w:rsidRDefault="005E44CD" w:rsidP="005E44CD"/>
        </w:tc>
        <w:tc>
          <w:tcPr>
            <w:tcW w:w="0" w:type="auto"/>
          </w:tcPr>
          <w:p w14:paraId="38DB3CC2" w14:textId="77777777" w:rsidR="005E44CD" w:rsidRDefault="005E44CD" w:rsidP="005E44CD"/>
        </w:tc>
        <w:tc>
          <w:tcPr>
            <w:tcW w:w="0" w:type="auto"/>
          </w:tcPr>
          <w:p w14:paraId="4DB6B8D7" w14:textId="77777777" w:rsidR="005E44CD" w:rsidRDefault="005E44CD" w:rsidP="005E44CD"/>
        </w:tc>
        <w:tc>
          <w:tcPr>
            <w:tcW w:w="0" w:type="auto"/>
          </w:tcPr>
          <w:p w14:paraId="75DDEC30" w14:textId="77777777" w:rsidR="005E44CD" w:rsidRDefault="005E44CD" w:rsidP="005E44CD"/>
        </w:tc>
        <w:tc>
          <w:tcPr>
            <w:tcW w:w="0" w:type="auto"/>
          </w:tcPr>
          <w:p w14:paraId="5DBAF6B4" w14:textId="043F46BF" w:rsidR="005E44CD" w:rsidRDefault="00614BF2" w:rsidP="005E44CD">
            <w:r>
              <w:t xml:space="preserve">Severe allergic reaction (e.g., anaphylaxis) after previous </w:t>
            </w:r>
            <w:r w:rsidR="00695081">
              <w:t>dose of any in</w:t>
            </w:r>
            <w:r>
              <w:t>flu</w:t>
            </w:r>
            <w:r w:rsidR="00695081">
              <w:t>enza</w:t>
            </w:r>
            <w:r>
              <w:t xml:space="preserve"> vaccine (any </w:t>
            </w:r>
            <w:proofErr w:type="gramStart"/>
            <w:r>
              <w:t>egg-</w:t>
            </w:r>
            <w:r>
              <w:lastRenderedPageBreak/>
              <w:t>based</w:t>
            </w:r>
            <w:proofErr w:type="gramEnd"/>
            <w:r>
              <w:t xml:space="preserve"> IIV, </w:t>
            </w:r>
            <w:proofErr w:type="spellStart"/>
            <w:r>
              <w:t>ccIIV</w:t>
            </w:r>
            <w:proofErr w:type="spellEnd"/>
            <w:r>
              <w:t>, RIV, or LAIV of any valency)</w:t>
            </w:r>
          </w:p>
        </w:tc>
        <w:tc>
          <w:tcPr>
            <w:tcW w:w="0" w:type="auto"/>
          </w:tcPr>
          <w:p w14:paraId="68974E99" w14:textId="77777777" w:rsidR="005E44CD" w:rsidRDefault="005E44CD" w:rsidP="005E44CD"/>
        </w:tc>
        <w:tc>
          <w:tcPr>
            <w:tcW w:w="0" w:type="auto"/>
          </w:tcPr>
          <w:p w14:paraId="0FAF436A" w14:textId="77777777" w:rsidR="005E44CD" w:rsidRDefault="005E44CD" w:rsidP="005E44CD"/>
        </w:tc>
        <w:tc>
          <w:tcPr>
            <w:tcW w:w="0" w:type="auto"/>
          </w:tcPr>
          <w:p w14:paraId="51B9E856" w14:textId="5AE07F94" w:rsidR="005E44CD" w:rsidRPr="00614BF2" w:rsidRDefault="00614BF2" w:rsidP="005E44CD">
            <w:pPr>
              <w:rPr>
                <w:b/>
                <w:bCs/>
              </w:rPr>
            </w:pPr>
            <w:r w:rsidRPr="00614BF2">
              <w:rPr>
                <w:b/>
                <w:bCs/>
              </w:rPr>
              <w:t xml:space="preserve">Do not administer </w:t>
            </w:r>
          </w:p>
        </w:tc>
        <w:tc>
          <w:tcPr>
            <w:tcW w:w="0" w:type="auto"/>
          </w:tcPr>
          <w:p w14:paraId="6413193C" w14:textId="77777777" w:rsidR="005E44CD" w:rsidRDefault="005E44CD" w:rsidP="005E44CD"/>
        </w:tc>
        <w:tc>
          <w:tcPr>
            <w:tcW w:w="0" w:type="auto"/>
          </w:tcPr>
          <w:p w14:paraId="4BBC0583" w14:textId="77777777" w:rsidR="005E44CD" w:rsidRDefault="005E44CD" w:rsidP="005E44CD"/>
        </w:tc>
        <w:tc>
          <w:tcPr>
            <w:tcW w:w="0" w:type="auto"/>
          </w:tcPr>
          <w:p w14:paraId="072C4FF4" w14:textId="77777777" w:rsidR="005E44CD" w:rsidRDefault="005E44CD" w:rsidP="005E44CD"/>
        </w:tc>
        <w:tc>
          <w:tcPr>
            <w:tcW w:w="0" w:type="auto"/>
          </w:tcPr>
          <w:p w14:paraId="4A04038E" w14:textId="77777777" w:rsidR="005E44CD" w:rsidRDefault="005E44CD" w:rsidP="005E44CD"/>
        </w:tc>
        <w:tc>
          <w:tcPr>
            <w:tcW w:w="1597" w:type="dxa"/>
          </w:tcPr>
          <w:p w14:paraId="1709361B" w14:textId="45089311" w:rsidR="005E44CD" w:rsidRDefault="00614BF2" w:rsidP="005E44CD">
            <w:r>
              <w:t xml:space="preserve">Contradiction </w:t>
            </w:r>
          </w:p>
        </w:tc>
      </w:tr>
      <w:tr w:rsidR="00325728" w14:paraId="600CC39A" w14:textId="77777777" w:rsidTr="00EE31B7">
        <w:tc>
          <w:tcPr>
            <w:tcW w:w="0" w:type="auto"/>
          </w:tcPr>
          <w:p w14:paraId="3E96586B" w14:textId="77777777" w:rsidR="00614BF2" w:rsidRDefault="00614BF2" w:rsidP="00614BF2"/>
        </w:tc>
        <w:tc>
          <w:tcPr>
            <w:tcW w:w="0" w:type="auto"/>
          </w:tcPr>
          <w:p w14:paraId="28CAD9E3" w14:textId="323CE3EC" w:rsidR="00614BF2" w:rsidRDefault="002A243D" w:rsidP="00614BF2">
            <w:ins w:id="11" w:author="Xia Jing" w:date="2024-05-02T09:58:00Z">
              <w:r>
                <w:t>6</w:t>
              </w:r>
            </w:ins>
          </w:p>
        </w:tc>
        <w:tc>
          <w:tcPr>
            <w:tcW w:w="0" w:type="auto"/>
          </w:tcPr>
          <w:p w14:paraId="0915AB37" w14:textId="77777777" w:rsidR="00614BF2" w:rsidRDefault="00614BF2" w:rsidP="00614BF2"/>
        </w:tc>
        <w:tc>
          <w:tcPr>
            <w:tcW w:w="0" w:type="auto"/>
          </w:tcPr>
          <w:p w14:paraId="1F5616FA" w14:textId="77777777" w:rsidR="00614BF2" w:rsidRDefault="00614BF2" w:rsidP="00614BF2"/>
        </w:tc>
        <w:tc>
          <w:tcPr>
            <w:tcW w:w="0" w:type="auto"/>
          </w:tcPr>
          <w:p w14:paraId="44BC3EED" w14:textId="77777777" w:rsidR="00614BF2" w:rsidRDefault="00614BF2" w:rsidP="00614BF2"/>
        </w:tc>
        <w:tc>
          <w:tcPr>
            <w:tcW w:w="0" w:type="auto"/>
          </w:tcPr>
          <w:p w14:paraId="04C6D63B" w14:textId="77777777" w:rsidR="00614BF2" w:rsidRDefault="00614BF2" w:rsidP="00614BF2"/>
        </w:tc>
        <w:tc>
          <w:tcPr>
            <w:tcW w:w="0" w:type="auto"/>
          </w:tcPr>
          <w:p w14:paraId="5B153786" w14:textId="77777777" w:rsidR="00614BF2" w:rsidRDefault="00614BF2" w:rsidP="00614BF2"/>
        </w:tc>
        <w:tc>
          <w:tcPr>
            <w:tcW w:w="0" w:type="auto"/>
          </w:tcPr>
          <w:p w14:paraId="58000252" w14:textId="77777777" w:rsidR="00614BF2" w:rsidRDefault="00614BF2" w:rsidP="00614BF2"/>
        </w:tc>
        <w:tc>
          <w:tcPr>
            <w:tcW w:w="0" w:type="auto"/>
          </w:tcPr>
          <w:p w14:paraId="1365DA2F" w14:textId="798D9B89" w:rsidR="00614BF2" w:rsidRDefault="00614BF2" w:rsidP="00614BF2">
            <w:r>
              <w:t>Severe allergic reaction (e.g., anaphylaxis) to any vaccine component (excluding egg)</w:t>
            </w:r>
          </w:p>
        </w:tc>
        <w:tc>
          <w:tcPr>
            <w:tcW w:w="0" w:type="auto"/>
          </w:tcPr>
          <w:p w14:paraId="4570011C" w14:textId="77777777" w:rsidR="00614BF2" w:rsidRDefault="00614BF2" w:rsidP="00614BF2"/>
        </w:tc>
        <w:tc>
          <w:tcPr>
            <w:tcW w:w="0" w:type="auto"/>
          </w:tcPr>
          <w:p w14:paraId="74E76650" w14:textId="77777777" w:rsidR="00614BF2" w:rsidRDefault="00614BF2" w:rsidP="00614BF2"/>
        </w:tc>
        <w:tc>
          <w:tcPr>
            <w:tcW w:w="0" w:type="auto"/>
          </w:tcPr>
          <w:p w14:paraId="6C4CEE6A" w14:textId="11D6D6E5" w:rsidR="00614BF2" w:rsidRDefault="00614BF2" w:rsidP="00614BF2">
            <w:r w:rsidRPr="00614BF2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5E635350" w14:textId="77777777" w:rsidR="00614BF2" w:rsidRDefault="00614BF2" w:rsidP="00614BF2"/>
        </w:tc>
        <w:tc>
          <w:tcPr>
            <w:tcW w:w="0" w:type="auto"/>
          </w:tcPr>
          <w:p w14:paraId="2380192D" w14:textId="77777777" w:rsidR="00614BF2" w:rsidRDefault="00614BF2" w:rsidP="00614BF2"/>
        </w:tc>
        <w:tc>
          <w:tcPr>
            <w:tcW w:w="0" w:type="auto"/>
          </w:tcPr>
          <w:p w14:paraId="0452A985" w14:textId="77777777" w:rsidR="00614BF2" w:rsidRDefault="00614BF2" w:rsidP="00614BF2"/>
        </w:tc>
        <w:tc>
          <w:tcPr>
            <w:tcW w:w="0" w:type="auto"/>
          </w:tcPr>
          <w:p w14:paraId="723E0272" w14:textId="77777777" w:rsidR="00614BF2" w:rsidRDefault="00614BF2" w:rsidP="00614BF2"/>
        </w:tc>
        <w:tc>
          <w:tcPr>
            <w:tcW w:w="1597" w:type="dxa"/>
          </w:tcPr>
          <w:p w14:paraId="4FF0B2EB" w14:textId="31F7670A" w:rsidR="00614BF2" w:rsidRDefault="00614BF2" w:rsidP="00614BF2">
            <w:r>
              <w:t xml:space="preserve">Contradiction </w:t>
            </w:r>
          </w:p>
        </w:tc>
      </w:tr>
      <w:tr w:rsidR="00325728" w14:paraId="64570B63" w14:textId="77777777" w:rsidTr="00EE31B7">
        <w:tc>
          <w:tcPr>
            <w:tcW w:w="0" w:type="auto"/>
          </w:tcPr>
          <w:p w14:paraId="327DE3AA" w14:textId="77777777" w:rsidR="00BD572E" w:rsidRDefault="00BD572E" w:rsidP="00BD572E"/>
        </w:tc>
        <w:tc>
          <w:tcPr>
            <w:tcW w:w="0" w:type="auto"/>
          </w:tcPr>
          <w:p w14:paraId="2293BBEA" w14:textId="095C4429" w:rsidR="00BD572E" w:rsidRDefault="002A243D" w:rsidP="00BD572E">
            <w:ins w:id="12" w:author="Xia Jing" w:date="2024-05-02T09:58:00Z">
              <w:r>
                <w:t>7</w:t>
              </w:r>
            </w:ins>
          </w:p>
        </w:tc>
        <w:tc>
          <w:tcPr>
            <w:tcW w:w="0" w:type="auto"/>
          </w:tcPr>
          <w:p w14:paraId="189CBA9B" w14:textId="77777777" w:rsidR="00BD572E" w:rsidRDefault="00BD572E" w:rsidP="00BD572E"/>
        </w:tc>
        <w:tc>
          <w:tcPr>
            <w:tcW w:w="0" w:type="auto"/>
          </w:tcPr>
          <w:p w14:paraId="4FAF816F" w14:textId="77777777" w:rsidR="00BD572E" w:rsidRDefault="00BD572E" w:rsidP="00BD572E"/>
        </w:tc>
        <w:tc>
          <w:tcPr>
            <w:tcW w:w="0" w:type="auto"/>
          </w:tcPr>
          <w:p w14:paraId="1B0550D9" w14:textId="77777777" w:rsidR="00BD572E" w:rsidRDefault="00BD572E" w:rsidP="00BD572E"/>
        </w:tc>
        <w:tc>
          <w:tcPr>
            <w:tcW w:w="0" w:type="auto"/>
          </w:tcPr>
          <w:p w14:paraId="35FB6049" w14:textId="77777777" w:rsidR="00BD572E" w:rsidRDefault="00BD572E" w:rsidP="00BD572E"/>
        </w:tc>
        <w:tc>
          <w:tcPr>
            <w:tcW w:w="0" w:type="auto"/>
          </w:tcPr>
          <w:p w14:paraId="07A9A6FE" w14:textId="77777777" w:rsidR="00BD572E" w:rsidRDefault="00BD572E" w:rsidP="00BD572E"/>
        </w:tc>
        <w:tc>
          <w:tcPr>
            <w:tcW w:w="0" w:type="auto"/>
          </w:tcPr>
          <w:p w14:paraId="127802EB" w14:textId="77777777" w:rsidR="00BD572E" w:rsidRDefault="00BD572E" w:rsidP="00BD572E"/>
        </w:tc>
        <w:tc>
          <w:tcPr>
            <w:tcW w:w="0" w:type="auto"/>
          </w:tcPr>
          <w:p w14:paraId="21149E08" w14:textId="2068C5A8" w:rsidR="00BD572E" w:rsidRDefault="00BD572E" w:rsidP="00BD572E">
            <w:r>
              <w:t>Guillain-Barre syndrome (GBS) within 6 weeks after a previous dose of any type of influenza vaccine</w:t>
            </w:r>
          </w:p>
        </w:tc>
        <w:tc>
          <w:tcPr>
            <w:tcW w:w="0" w:type="auto"/>
          </w:tcPr>
          <w:p w14:paraId="2EFF5646" w14:textId="77777777" w:rsidR="00BD572E" w:rsidRDefault="00BD572E" w:rsidP="00BD572E"/>
        </w:tc>
        <w:tc>
          <w:tcPr>
            <w:tcW w:w="0" w:type="auto"/>
          </w:tcPr>
          <w:p w14:paraId="149D8C35" w14:textId="77777777" w:rsidR="00BD572E" w:rsidRDefault="00BD572E" w:rsidP="00BD572E"/>
        </w:tc>
        <w:tc>
          <w:tcPr>
            <w:tcW w:w="0" w:type="auto"/>
          </w:tcPr>
          <w:p w14:paraId="7B187962" w14:textId="353C127F" w:rsidR="00BD572E" w:rsidRPr="00614BF2" w:rsidRDefault="00BD572E" w:rsidP="00BD572E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</w:t>
            </w:r>
            <w:r w:rsidR="00695081">
              <w:rPr>
                <w:b/>
                <w:bCs/>
              </w:rPr>
              <w:t xml:space="preserve"> for an adverse reaction</w:t>
            </w:r>
          </w:p>
        </w:tc>
        <w:tc>
          <w:tcPr>
            <w:tcW w:w="0" w:type="auto"/>
          </w:tcPr>
          <w:p w14:paraId="74F5A447" w14:textId="77777777" w:rsidR="00BD572E" w:rsidRDefault="00BD572E" w:rsidP="00BD572E"/>
        </w:tc>
        <w:tc>
          <w:tcPr>
            <w:tcW w:w="0" w:type="auto"/>
          </w:tcPr>
          <w:p w14:paraId="0EAC256B" w14:textId="77777777" w:rsidR="00BD572E" w:rsidRDefault="00BD572E" w:rsidP="00BD572E"/>
        </w:tc>
        <w:tc>
          <w:tcPr>
            <w:tcW w:w="0" w:type="auto"/>
          </w:tcPr>
          <w:p w14:paraId="7D242374" w14:textId="77777777" w:rsidR="00BD572E" w:rsidRDefault="00BD572E" w:rsidP="00BD572E"/>
        </w:tc>
        <w:tc>
          <w:tcPr>
            <w:tcW w:w="0" w:type="auto"/>
          </w:tcPr>
          <w:p w14:paraId="6E711213" w14:textId="77777777" w:rsidR="00BD572E" w:rsidRDefault="00BD572E" w:rsidP="00BD572E"/>
        </w:tc>
        <w:tc>
          <w:tcPr>
            <w:tcW w:w="1597" w:type="dxa"/>
          </w:tcPr>
          <w:p w14:paraId="02CF4357" w14:textId="6B799EAE" w:rsidR="00BD572E" w:rsidRDefault="00BD572E" w:rsidP="00BD572E">
            <w:r>
              <w:t xml:space="preserve">Precaution </w:t>
            </w:r>
          </w:p>
        </w:tc>
      </w:tr>
      <w:tr w:rsidR="00410EFA" w14:paraId="686B43D1" w14:textId="77777777" w:rsidTr="00EE31B7">
        <w:tc>
          <w:tcPr>
            <w:tcW w:w="0" w:type="auto"/>
          </w:tcPr>
          <w:p w14:paraId="24294114" w14:textId="77777777" w:rsidR="00410EFA" w:rsidRDefault="00410EFA" w:rsidP="00410EFA"/>
        </w:tc>
        <w:tc>
          <w:tcPr>
            <w:tcW w:w="0" w:type="auto"/>
          </w:tcPr>
          <w:p w14:paraId="5DB27043" w14:textId="6D434614" w:rsidR="00410EFA" w:rsidRDefault="00410EFA" w:rsidP="00410EFA">
            <w:ins w:id="13" w:author="Xia Jing" w:date="2024-05-02T09:58:00Z">
              <w:r>
                <w:t>8</w:t>
              </w:r>
            </w:ins>
          </w:p>
        </w:tc>
        <w:tc>
          <w:tcPr>
            <w:tcW w:w="0" w:type="auto"/>
          </w:tcPr>
          <w:p w14:paraId="21899C93" w14:textId="77777777" w:rsidR="00410EFA" w:rsidRDefault="00410EFA" w:rsidP="00410EFA"/>
        </w:tc>
        <w:tc>
          <w:tcPr>
            <w:tcW w:w="0" w:type="auto"/>
          </w:tcPr>
          <w:p w14:paraId="37486BE6" w14:textId="77777777" w:rsidR="00410EFA" w:rsidRDefault="00410EFA" w:rsidP="00410EFA"/>
        </w:tc>
        <w:tc>
          <w:tcPr>
            <w:tcW w:w="0" w:type="auto"/>
          </w:tcPr>
          <w:p w14:paraId="70602EBE" w14:textId="77777777" w:rsidR="00410EFA" w:rsidRDefault="00410EFA" w:rsidP="00410EFA"/>
        </w:tc>
        <w:tc>
          <w:tcPr>
            <w:tcW w:w="0" w:type="auto"/>
          </w:tcPr>
          <w:p w14:paraId="34EE2736" w14:textId="77777777" w:rsidR="00410EFA" w:rsidRDefault="00410EFA" w:rsidP="00410EFA"/>
        </w:tc>
        <w:tc>
          <w:tcPr>
            <w:tcW w:w="0" w:type="auto"/>
          </w:tcPr>
          <w:p w14:paraId="2F630395" w14:textId="77777777" w:rsidR="00410EFA" w:rsidRDefault="00410EFA" w:rsidP="00410EFA"/>
        </w:tc>
        <w:tc>
          <w:tcPr>
            <w:tcW w:w="0" w:type="auto"/>
          </w:tcPr>
          <w:p w14:paraId="048D311E" w14:textId="77777777" w:rsidR="00410EFA" w:rsidRDefault="00410EFA" w:rsidP="00410EFA"/>
        </w:tc>
        <w:tc>
          <w:tcPr>
            <w:tcW w:w="0" w:type="auto"/>
          </w:tcPr>
          <w:p w14:paraId="37A1F20A" w14:textId="6913D69D" w:rsidR="00410EFA" w:rsidRDefault="00410EFA" w:rsidP="00410EFA">
            <w:r>
              <w:t>Egg allergy with symptoms other than hives (e.g., angioedema, respiratory distress) or required epinephrine or another emergency medical intervention</w:t>
            </w:r>
          </w:p>
        </w:tc>
        <w:tc>
          <w:tcPr>
            <w:tcW w:w="0" w:type="auto"/>
          </w:tcPr>
          <w:p w14:paraId="5ACF2E91" w14:textId="77777777" w:rsidR="00410EFA" w:rsidRDefault="00410EFA" w:rsidP="00410EFA"/>
        </w:tc>
        <w:tc>
          <w:tcPr>
            <w:tcW w:w="0" w:type="auto"/>
          </w:tcPr>
          <w:p w14:paraId="593A4EB6" w14:textId="77777777" w:rsidR="00410EFA" w:rsidRDefault="00410EFA" w:rsidP="00410EFA"/>
        </w:tc>
        <w:tc>
          <w:tcPr>
            <w:tcW w:w="0" w:type="auto"/>
          </w:tcPr>
          <w:p w14:paraId="2CEA7462" w14:textId="31C25820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only if benefits outweigh risks for an adverse reaction: any influenza vaccine appropriate for age and health status may be administered. </w:t>
            </w:r>
          </w:p>
        </w:tc>
        <w:tc>
          <w:tcPr>
            <w:tcW w:w="0" w:type="auto"/>
          </w:tcPr>
          <w:p w14:paraId="397FAC64" w14:textId="6A3E01C7" w:rsidR="00410EFA" w:rsidRDefault="00410EFA" w:rsidP="00410EFA">
            <w:del w:id="14" w:author="Xia Jing" w:date="2024-05-02T10:12:00Z">
              <w:r w:rsidDel="00410EFA">
                <w:rPr>
                  <w:b/>
                  <w:bCs/>
                </w:rPr>
                <w:delText>If egg-based IIV4, administer in a medical setting under the supervision of a health care provider who can recognize and manage severe allergic reactions; consult an allergist</w:delText>
              </w:r>
            </w:del>
          </w:p>
        </w:tc>
        <w:tc>
          <w:tcPr>
            <w:tcW w:w="0" w:type="auto"/>
          </w:tcPr>
          <w:p w14:paraId="72055B88" w14:textId="77777777" w:rsidR="00410EFA" w:rsidRDefault="00410EFA" w:rsidP="00410EFA"/>
        </w:tc>
        <w:tc>
          <w:tcPr>
            <w:tcW w:w="0" w:type="auto"/>
          </w:tcPr>
          <w:p w14:paraId="52955D20" w14:textId="77777777" w:rsidR="00410EFA" w:rsidRDefault="00410EFA" w:rsidP="00410EFA"/>
        </w:tc>
        <w:tc>
          <w:tcPr>
            <w:tcW w:w="0" w:type="auto"/>
          </w:tcPr>
          <w:p w14:paraId="4722840B" w14:textId="0031D2DE" w:rsidR="00410EFA" w:rsidRDefault="00410EFA" w:rsidP="00410EFA">
            <w:ins w:id="15" w:author="Xia Jing" w:date="2024-05-02T10:12:00Z">
              <w:r>
                <w:rPr>
                  <w:b/>
                  <w:bCs/>
                </w:rPr>
                <w:t xml:space="preserve">If </w:t>
              </w:r>
              <w:proofErr w:type="gramStart"/>
              <w:r>
                <w:rPr>
                  <w:b/>
                  <w:bCs/>
                </w:rPr>
                <w:t>egg-based</w:t>
              </w:r>
              <w:proofErr w:type="gramEnd"/>
              <w:r>
                <w:rPr>
                  <w:b/>
                  <w:bCs/>
                </w:rPr>
                <w:t xml:space="preserve"> IIV4, administer in a medical setting under the supervision of a health care provider who can recognize and manage severe allergic reactions; consult an allergist</w:t>
              </w:r>
            </w:ins>
          </w:p>
        </w:tc>
        <w:tc>
          <w:tcPr>
            <w:tcW w:w="1597" w:type="dxa"/>
          </w:tcPr>
          <w:p w14:paraId="123077A9" w14:textId="60366546" w:rsidR="00410EFA" w:rsidRDefault="00410EFA" w:rsidP="00410EFA">
            <w:r>
              <w:t xml:space="preserve">Precaution </w:t>
            </w:r>
          </w:p>
        </w:tc>
      </w:tr>
      <w:tr w:rsidR="00410EFA" w14:paraId="586E41CF" w14:textId="77777777" w:rsidTr="00EE31B7">
        <w:tc>
          <w:tcPr>
            <w:tcW w:w="0" w:type="auto"/>
          </w:tcPr>
          <w:p w14:paraId="02E40813" w14:textId="77777777" w:rsidR="00410EFA" w:rsidRDefault="00410EFA" w:rsidP="00410EFA"/>
        </w:tc>
        <w:tc>
          <w:tcPr>
            <w:tcW w:w="0" w:type="auto"/>
          </w:tcPr>
          <w:p w14:paraId="01167A00" w14:textId="588D1302" w:rsidR="00410EFA" w:rsidRDefault="00410EFA" w:rsidP="00410EFA">
            <w:ins w:id="16" w:author="Xia Jing" w:date="2024-05-02T09:58:00Z">
              <w:r>
                <w:t>9</w:t>
              </w:r>
            </w:ins>
          </w:p>
        </w:tc>
        <w:tc>
          <w:tcPr>
            <w:tcW w:w="0" w:type="auto"/>
          </w:tcPr>
          <w:p w14:paraId="56531536" w14:textId="77777777" w:rsidR="00410EFA" w:rsidRDefault="00410EFA" w:rsidP="00410EFA"/>
        </w:tc>
        <w:tc>
          <w:tcPr>
            <w:tcW w:w="0" w:type="auto"/>
          </w:tcPr>
          <w:p w14:paraId="4C61A6D5" w14:textId="77777777" w:rsidR="00410EFA" w:rsidRDefault="00410EFA" w:rsidP="00410EFA"/>
        </w:tc>
        <w:tc>
          <w:tcPr>
            <w:tcW w:w="0" w:type="auto"/>
          </w:tcPr>
          <w:p w14:paraId="594A0787" w14:textId="77777777" w:rsidR="00410EFA" w:rsidRDefault="00410EFA" w:rsidP="00410EFA"/>
        </w:tc>
        <w:tc>
          <w:tcPr>
            <w:tcW w:w="0" w:type="auto"/>
          </w:tcPr>
          <w:p w14:paraId="080FB132" w14:textId="77777777" w:rsidR="00410EFA" w:rsidRDefault="00410EFA" w:rsidP="00410EFA"/>
        </w:tc>
        <w:tc>
          <w:tcPr>
            <w:tcW w:w="0" w:type="auto"/>
          </w:tcPr>
          <w:p w14:paraId="5D0D74E6" w14:textId="77777777" w:rsidR="00410EFA" w:rsidRDefault="00410EFA" w:rsidP="00410EFA"/>
        </w:tc>
        <w:tc>
          <w:tcPr>
            <w:tcW w:w="0" w:type="auto"/>
          </w:tcPr>
          <w:p w14:paraId="684A7C0F" w14:textId="77777777" w:rsidR="00410EFA" w:rsidRDefault="00410EFA" w:rsidP="00410EFA"/>
        </w:tc>
        <w:tc>
          <w:tcPr>
            <w:tcW w:w="0" w:type="auto"/>
          </w:tcPr>
          <w:p w14:paraId="0C8649DB" w14:textId="7DE575C1" w:rsidR="00410EFA" w:rsidRDefault="00410EFA" w:rsidP="00410EFA">
            <w:r>
              <w:t>Moderate or severe acute illness with or without fever</w:t>
            </w:r>
          </w:p>
        </w:tc>
        <w:tc>
          <w:tcPr>
            <w:tcW w:w="0" w:type="auto"/>
          </w:tcPr>
          <w:p w14:paraId="16CC1A72" w14:textId="77777777" w:rsidR="00410EFA" w:rsidRDefault="00410EFA" w:rsidP="00410EFA"/>
        </w:tc>
        <w:tc>
          <w:tcPr>
            <w:tcW w:w="0" w:type="auto"/>
          </w:tcPr>
          <w:p w14:paraId="2F1F509F" w14:textId="77777777" w:rsidR="00410EFA" w:rsidRDefault="00410EFA" w:rsidP="00410EFA"/>
        </w:tc>
        <w:tc>
          <w:tcPr>
            <w:tcW w:w="0" w:type="auto"/>
          </w:tcPr>
          <w:p w14:paraId="5F64A8FE" w14:textId="5A481B0E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only if benefits outweigh risks for an </w:t>
            </w:r>
            <w:r>
              <w:rPr>
                <w:b/>
                <w:bCs/>
              </w:rPr>
              <w:lastRenderedPageBreak/>
              <w:t>adverse reaction</w:t>
            </w:r>
          </w:p>
        </w:tc>
        <w:tc>
          <w:tcPr>
            <w:tcW w:w="0" w:type="auto"/>
          </w:tcPr>
          <w:p w14:paraId="33B4122F" w14:textId="77777777" w:rsidR="00410EFA" w:rsidRDefault="00410EFA" w:rsidP="00410EFA"/>
        </w:tc>
        <w:tc>
          <w:tcPr>
            <w:tcW w:w="0" w:type="auto"/>
          </w:tcPr>
          <w:p w14:paraId="1E2A5CDC" w14:textId="77777777" w:rsidR="00410EFA" w:rsidRDefault="00410EFA" w:rsidP="00410EFA"/>
        </w:tc>
        <w:tc>
          <w:tcPr>
            <w:tcW w:w="0" w:type="auto"/>
          </w:tcPr>
          <w:p w14:paraId="5A3917D9" w14:textId="77777777" w:rsidR="00410EFA" w:rsidRDefault="00410EFA" w:rsidP="00410EFA"/>
        </w:tc>
        <w:tc>
          <w:tcPr>
            <w:tcW w:w="0" w:type="auto"/>
          </w:tcPr>
          <w:p w14:paraId="5B54B4F3" w14:textId="77777777" w:rsidR="00410EFA" w:rsidRDefault="00410EFA" w:rsidP="00410EFA"/>
        </w:tc>
        <w:tc>
          <w:tcPr>
            <w:tcW w:w="1597" w:type="dxa"/>
          </w:tcPr>
          <w:p w14:paraId="5BAEB54D" w14:textId="56C28AED" w:rsidR="00410EFA" w:rsidRDefault="00410EFA" w:rsidP="00410EFA">
            <w:r>
              <w:t xml:space="preserve">Precaution </w:t>
            </w:r>
          </w:p>
        </w:tc>
      </w:tr>
      <w:tr w:rsidR="00410EFA" w14:paraId="73B40B35" w14:textId="77777777" w:rsidTr="00EE31B7">
        <w:tc>
          <w:tcPr>
            <w:tcW w:w="0" w:type="auto"/>
          </w:tcPr>
          <w:p w14:paraId="5B85D4C0" w14:textId="390923D1" w:rsidR="00410EFA" w:rsidRDefault="00410EFA" w:rsidP="00410EFA">
            <w:r>
              <w:rPr>
                <w:b/>
                <w:bCs/>
              </w:rPr>
              <w:t>LAIV4</w:t>
            </w:r>
          </w:p>
        </w:tc>
        <w:tc>
          <w:tcPr>
            <w:tcW w:w="0" w:type="auto"/>
          </w:tcPr>
          <w:p w14:paraId="383FA863" w14:textId="77777777" w:rsidR="00410EFA" w:rsidRDefault="00410EFA" w:rsidP="00410EFA"/>
        </w:tc>
        <w:tc>
          <w:tcPr>
            <w:tcW w:w="0" w:type="auto"/>
          </w:tcPr>
          <w:p w14:paraId="7D2BA13F" w14:textId="77777777" w:rsidR="00410EFA" w:rsidRDefault="00410EFA" w:rsidP="00410EFA"/>
        </w:tc>
        <w:tc>
          <w:tcPr>
            <w:tcW w:w="0" w:type="auto"/>
          </w:tcPr>
          <w:p w14:paraId="0DD5F270" w14:textId="77777777" w:rsidR="00410EFA" w:rsidRDefault="00410EFA" w:rsidP="00410EFA"/>
        </w:tc>
        <w:tc>
          <w:tcPr>
            <w:tcW w:w="0" w:type="auto"/>
          </w:tcPr>
          <w:p w14:paraId="63C27299" w14:textId="77777777" w:rsidR="00410EFA" w:rsidRDefault="00410EFA" w:rsidP="00410EFA"/>
        </w:tc>
        <w:tc>
          <w:tcPr>
            <w:tcW w:w="0" w:type="auto"/>
          </w:tcPr>
          <w:p w14:paraId="35B35576" w14:textId="77777777" w:rsidR="00410EFA" w:rsidRDefault="00410EFA" w:rsidP="00410EFA"/>
        </w:tc>
        <w:tc>
          <w:tcPr>
            <w:tcW w:w="0" w:type="auto"/>
          </w:tcPr>
          <w:p w14:paraId="3BE26FB3" w14:textId="77777777" w:rsidR="00410EFA" w:rsidRDefault="00410EFA" w:rsidP="00410EFA"/>
        </w:tc>
        <w:tc>
          <w:tcPr>
            <w:tcW w:w="0" w:type="auto"/>
          </w:tcPr>
          <w:p w14:paraId="78E40C14" w14:textId="77777777" w:rsidR="00410EFA" w:rsidRDefault="00410EFA" w:rsidP="00410EFA"/>
        </w:tc>
        <w:tc>
          <w:tcPr>
            <w:tcW w:w="0" w:type="auto"/>
          </w:tcPr>
          <w:p w14:paraId="5FB0443D" w14:textId="77777777" w:rsidR="00410EFA" w:rsidRDefault="00410EFA" w:rsidP="00410EFA"/>
        </w:tc>
        <w:tc>
          <w:tcPr>
            <w:tcW w:w="0" w:type="auto"/>
          </w:tcPr>
          <w:p w14:paraId="0836C46F" w14:textId="77777777" w:rsidR="00410EFA" w:rsidRDefault="00410EFA" w:rsidP="00410EFA"/>
        </w:tc>
        <w:tc>
          <w:tcPr>
            <w:tcW w:w="0" w:type="auto"/>
          </w:tcPr>
          <w:p w14:paraId="381A9BDC" w14:textId="77777777" w:rsidR="00410EFA" w:rsidRDefault="00410EFA" w:rsidP="00410EFA"/>
        </w:tc>
        <w:tc>
          <w:tcPr>
            <w:tcW w:w="0" w:type="auto"/>
          </w:tcPr>
          <w:p w14:paraId="6FDA0FF9" w14:textId="77777777" w:rsidR="00410EFA" w:rsidRDefault="00410EFA" w:rsidP="00410EFA"/>
        </w:tc>
        <w:tc>
          <w:tcPr>
            <w:tcW w:w="0" w:type="auto"/>
          </w:tcPr>
          <w:p w14:paraId="1BA3C77C" w14:textId="77777777" w:rsidR="00410EFA" w:rsidRDefault="00410EFA" w:rsidP="00410EFA"/>
        </w:tc>
        <w:tc>
          <w:tcPr>
            <w:tcW w:w="0" w:type="auto"/>
          </w:tcPr>
          <w:p w14:paraId="7528959E" w14:textId="77777777" w:rsidR="00410EFA" w:rsidRDefault="00410EFA" w:rsidP="00410EFA"/>
        </w:tc>
        <w:tc>
          <w:tcPr>
            <w:tcW w:w="0" w:type="auto"/>
          </w:tcPr>
          <w:p w14:paraId="3100C9BB" w14:textId="77777777" w:rsidR="00410EFA" w:rsidRDefault="00410EFA" w:rsidP="00410EFA"/>
        </w:tc>
        <w:tc>
          <w:tcPr>
            <w:tcW w:w="0" w:type="auto"/>
          </w:tcPr>
          <w:p w14:paraId="0647E42D" w14:textId="77777777" w:rsidR="00410EFA" w:rsidRDefault="00410EFA" w:rsidP="00410EFA"/>
        </w:tc>
        <w:tc>
          <w:tcPr>
            <w:tcW w:w="1597" w:type="dxa"/>
          </w:tcPr>
          <w:p w14:paraId="0F0952A4" w14:textId="2223E80F" w:rsidR="00410EFA" w:rsidRDefault="00410EFA" w:rsidP="00410EFA">
            <w:r>
              <w:t xml:space="preserve">Minimal age 2 </w:t>
            </w:r>
            <w:proofErr w:type="spellStart"/>
            <w:r>
              <w:t>yrs</w:t>
            </w:r>
            <w:proofErr w:type="spellEnd"/>
          </w:p>
        </w:tc>
      </w:tr>
      <w:tr w:rsidR="00410EFA" w14:paraId="22B58404" w14:textId="77777777" w:rsidTr="00B564C4">
        <w:tc>
          <w:tcPr>
            <w:tcW w:w="18710" w:type="dxa"/>
            <w:gridSpan w:val="17"/>
          </w:tcPr>
          <w:p w14:paraId="6F797CCC" w14:textId="03E9A12D" w:rsidR="00410EFA" w:rsidRPr="00E30A0B" w:rsidRDefault="00410EFA" w:rsidP="00410EFA">
            <w:pPr>
              <w:rPr>
                <w:b/>
                <w:bCs/>
              </w:rPr>
            </w:pPr>
            <w:r w:rsidRPr="00E30A0B">
              <w:rPr>
                <w:b/>
                <w:bCs/>
              </w:rPr>
              <w:t xml:space="preserve">Regular and </w:t>
            </w:r>
            <w:proofErr w:type="gramStart"/>
            <w:r w:rsidRPr="00E30A0B">
              <w:rPr>
                <w:b/>
                <w:bCs/>
              </w:rPr>
              <w:t>catch up</w:t>
            </w:r>
            <w:proofErr w:type="gramEnd"/>
            <w:r w:rsidRPr="00E30A0B">
              <w:rPr>
                <w:b/>
                <w:bCs/>
              </w:rPr>
              <w:t xml:space="preserve"> schedule </w:t>
            </w:r>
          </w:p>
        </w:tc>
      </w:tr>
      <w:tr w:rsidR="00410EFA" w14:paraId="46E3B0EE" w14:textId="77777777" w:rsidTr="00EE31B7">
        <w:tc>
          <w:tcPr>
            <w:tcW w:w="0" w:type="auto"/>
          </w:tcPr>
          <w:p w14:paraId="7A0BCDD5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1E46F39" w14:textId="2554909C" w:rsidR="00410EFA" w:rsidRDefault="00410EFA" w:rsidP="00410EFA">
            <w:ins w:id="17" w:author="Xia Jing" w:date="2024-05-02T09:58:00Z">
              <w:r>
                <w:t>10</w:t>
              </w:r>
            </w:ins>
          </w:p>
        </w:tc>
        <w:tc>
          <w:tcPr>
            <w:tcW w:w="0" w:type="auto"/>
          </w:tcPr>
          <w:p w14:paraId="238BA783" w14:textId="2407ABE0" w:rsidR="00410EFA" w:rsidRDefault="00410EFA" w:rsidP="00410EFA">
            <w:r>
              <w:t xml:space="preserve">&gt;=2 </w:t>
            </w:r>
            <w:proofErr w:type="spellStart"/>
            <w:r>
              <w:t>yr</w:t>
            </w:r>
            <w:proofErr w:type="spellEnd"/>
          </w:p>
        </w:tc>
        <w:tc>
          <w:tcPr>
            <w:tcW w:w="0" w:type="auto"/>
          </w:tcPr>
          <w:p w14:paraId="3FA62335" w14:textId="3287D19D" w:rsidR="00410EFA" w:rsidRDefault="00410EFA" w:rsidP="00410EFA">
            <w:r>
              <w:t xml:space="preserve">&lt;= 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3A18131" w14:textId="20BE7A3D" w:rsidR="00410EFA" w:rsidRDefault="00410EFA" w:rsidP="00410EFA">
            <w:r>
              <w:t>Or influenza vaccination history is unknown</w:t>
            </w:r>
          </w:p>
        </w:tc>
        <w:tc>
          <w:tcPr>
            <w:tcW w:w="0" w:type="auto"/>
          </w:tcPr>
          <w:p w14:paraId="45E625F1" w14:textId="58E5C25B" w:rsidR="00410EFA" w:rsidRDefault="00410EFA" w:rsidP="00410EFA">
            <w:r>
              <w:t>N</w:t>
            </w:r>
          </w:p>
        </w:tc>
        <w:tc>
          <w:tcPr>
            <w:tcW w:w="0" w:type="auto"/>
          </w:tcPr>
          <w:p w14:paraId="294A7308" w14:textId="77777777" w:rsidR="00410EFA" w:rsidRDefault="00410EFA" w:rsidP="00410EFA"/>
        </w:tc>
        <w:tc>
          <w:tcPr>
            <w:tcW w:w="0" w:type="auto"/>
          </w:tcPr>
          <w:p w14:paraId="282BC3A3" w14:textId="77777777" w:rsidR="00410EFA" w:rsidRDefault="00410EFA" w:rsidP="00410EFA"/>
        </w:tc>
        <w:tc>
          <w:tcPr>
            <w:tcW w:w="0" w:type="auto"/>
          </w:tcPr>
          <w:p w14:paraId="31FD13DD" w14:textId="77777777" w:rsidR="00410EFA" w:rsidRDefault="00410EFA" w:rsidP="00410EFA"/>
        </w:tc>
        <w:tc>
          <w:tcPr>
            <w:tcW w:w="0" w:type="auto"/>
          </w:tcPr>
          <w:p w14:paraId="54EFE258" w14:textId="77777777" w:rsidR="00410EFA" w:rsidRDefault="00410EFA" w:rsidP="00410EFA"/>
        </w:tc>
        <w:tc>
          <w:tcPr>
            <w:tcW w:w="0" w:type="auto"/>
          </w:tcPr>
          <w:p w14:paraId="11CB3ABD" w14:textId="77777777" w:rsidR="00410EFA" w:rsidRDefault="00410EFA" w:rsidP="00410EFA"/>
        </w:tc>
        <w:tc>
          <w:tcPr>
            <w:tcW w:w="0" w:type="auto"/>
          </w:tcPr>
          <w:p w14:paraId="3C99264C" w14:textId="3143E4C9" w:rsidR="00410EFA" w:rsidRDefault="00410EFA" w:rsidP="00410EFA">
            <w:r>
              <w:t xml:space="preserve">Admin 1 </w:t>
            </w:r>
            <w:proofErr w:type="spellStart"/>
            <w:r>
              <w:t>st</w:t>
            </w:r>
            <w:proofErr w:type="spellEnd"/>
            <w:r>
              <w:t xml:space="preserve"> dose annually</w:t>
            </w:r>
          </w:p>
        </w:tc>
        <w:tc>
          <w:tcPr>
            <w:tcW w:w="0" w:type="auto"/>
          </w:tcPr>
          <w:p w14:paraId="5A5F0FF1" w14:textId="396E99CF" w:rsidR="00410EFA" w:rsidRDefault="00410EFA" w:rsidP="00410EFA">
            <w:r>
              <w:t xml:space="preserve">Schedule another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325728">
              <w:rPr>
                <w:vertAlign w:val="superscript"/>
              </w:rPr>
              <w:t>st</w:t>
            </w:r>
            <w:r>
              <w:t xml:space="preserve"> dose annually</w:t>
            </w:r>
          </w:p>
        </w:tc>
        <w:tc>
          <w:tcPr>
            <w:tcW w:w="0" w:type="auto"/>
          </w:tcPr>
          <w:p w14:paraId="0BF384B1" w14:textId="77777777" w:rsidR="00410EFA" w:rsidRDefault="00410EFA" w:rsidP="00410EFA"/>
        </w:tc>
        <w:tc>
          <w:tcPr>
            <w:tcW w:w="0" w:type="auto"/>
          </w:tcPr>
          <w:p w14:paraId="1836429C" w14:textId="77777777" w:rsidR="00410EFA" w:rsidRDefault="00410EFA" w:rsidP="00410EFA"/>
        </w:tc>
        <w:tc>
          <w:tcPr>
            <w:tcW w:w="0" w:type="auto"/>
          </w:tcPr>
          <w:p w14:paraId="74A61902" w14:textId="77777777" w:rsidR="00410EFA" w:rsidRDefault="00410EFA" w:rsidP="00410EFA"/>
        </w:tc>
        <w:tc>
          <w:tcPr>
            <w:tcW w:w="1597" w:type="dxa"/>
          </w:tcPr>
          <w:p w14:paraId="231A66BA" w14:textId="77777777" w:rsidR="00410EFA" w:rsidRDefault="00410EFA" w:rsidP="00410EFA"/>
        </w:tc>
      </w:tr>
      <w:tr w:rsidR="00410EFA" w14:paraId="6E683C73" w14:textId="77777777" w:rsidTr="00EE31B7">
        <w:tc>
          <w:tcPr>
            <w:tcW w:w="0" w:type="auto"/>
          </w:tcPr>
          <w:p w14:paraId="1AD057ED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5C9D02D" w14:textId="541D7D3D" w:rsidR="00410EFA" w:rsidRDefault="00410EFA" w:rsidP="00410EFA">
            <w:ins w:id="18" w:author="Xia Jing" w:date="2024-05-02T09:58:00Z">
              <w:r>
                <w:t>11</w:t>
              </w:r>
            </w:ins>
          </w:p>
        </w:tc>
        <w:tc>
          <w:tcPr>
            <w:tcW w:w="0" w:type="auto"/>
          </w:tcPr>
          <w:p w14:paraId="6A442736" w14:textId="111CE187" w:rsidR="00410EFA" w:rsidRDefault="00410EFA" w:rsidP="00410EFA">
            <w:r>
              <w:t xml:space="preserve">&gt;= 2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3A12CCA" w14:textId="7E77266E" w:rsidR="00410EFA" w:rsidRDefault="00410EFA" w:rsidP="00410EFA">
            <w:r>
              <w:t xml:space="preserve">&lt;= 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94029FB" w14:textId="77777777" w:rsidR="00410EFA" w:rsidRDefault="00410EFA" w:rsidP="00410EFA"/>
        </w:tc>
        <w:tc>
          <w:tcPr>
            <w:tcW w:w="0" w:type="auto"/>
          </w:tcPr>
          <w:p w14:paraId="5D9771E6" w14:textId="797BD91E" w:rsidR="00410EFA" w:rsidRDefault="00410EFA" w:rsidP="00410EFA">
            <w:r>
              <w:t>Y</w:t>
            </w:r>
          </w:p>
        </w:tc>
        <w:tc>
          <w:tcPr>
            <w:tcW w:w="0" w:type="auto"/>
          </w:tcPr>
          <w:p w14:paraId="15F97E17" w14:textId="0449491F" w:rsidR="00410EFA" w:rsidRDefault="00410EFA" w:rsidP="00410EFA">
            <w:r>
              <w:t>&lt;2</w:t>
            </w:r>
          </w:p>
        </w:tc>
        <w:tc>
          <w:tcPr>
            <w:tcW w:w="0" w:type="auto"/>
          </w:tcPr>
          <w:p w14:paraId="1F6703A9" w14:textId="3E5DCA96" w:rsidR="00410EFA" w:rsidRDefault="00410EFA" w:rsidP="00410EFA">
            <w:r>
              <w:t>&lt;- July 1, 2021 (lifetime)</w:t>
            </w:r>
          </w:p>
        </w:tc>
        <w:tc>
          <w:tcPr>
            <w:tcW w:w="0" w:type="auto"/>
          </w:tcPr>
          <w:p w14:paraId="4E0432ED" w14:textId="77777777" w:rsidR="00410EFA" w:rsidRDefault="00410EFA" w:rsidP="00410EFA"/>
        </w:tc>
        <w:tc>
          <w:tcPr>
            <w:tcW w:w="0" w:type="auto"/>
          </w:tcPr>
          <w:p w14:paraId="12228159" w14:textId="77777777" w:rsidR="00410EFA" w:rsidRDefault="00410EFA" w:rsidP="00410EFA"/>
        </w:tc>
        <w:tc>
          <w:tcPr>
            <w:tcW w:w="0" w:type="auto"/>
          </w:tcPr>
          <w:p w14:paraId="50C8DF3D" w14:textId="77777777" w:rsidR="00410EFA" w:rsidRDefault="00410EFA" w:rsidP="00410EFA"/>
        </w:tc>
        <w:tc>
          <w:tcPr>
            <w:tcW w:w="0" w:type="auto"/>
          </w:tcPr>
          <w:p w14:paraId="452911EF" w14:textId="1F192706" w:rsidR="00410EFA" w:rsidRDefault="00410EFA" w:rsidP="00410EFA">
            <w:r>
              <w:t xml:space="preserve">Admin 1 </w:t>
            </w:r>
            <w:proofErr w:type="spellStart"/>
            <w:r>
              <w:t>st</w:t>
            </w:r>
            <w:proofErr w:type="spellEnd"/>
            <w:r>
              <w:t xml:space="preserve"> dose annually</w:t>
            </w:r>
          </w:p>
        </w:tc>
        <w:tc>
          <w:tcPr>
            <w:tcW w:w="0" w:type="auto"/>
          </w:tcPr>
          <w:p w14:paraId="53A1D171" w14:textId="3398C922" w:rsidR="00410EFA" w:rsidRDefault="00410EFA" w:rsidP="00410EFA">
            <w:r>
              <w:t xml:space="preserve">Schedule another dose &gt;= 4 </w:t>
            </w:r>
            <w:proofErr w:type="spellStart"/>
            <w:r>
              <w:t>wks</w:t>
            </w:r>
            <w:proofErr w:type="spellEnd"/>
            <w:r>
              <w:t xml:space="preserve"> from 1</w:t>
            </w:r>
            <w:r w:rsidRPr="00325728">
              <w:rPr>
                <w:vertAlign w:val="superscript"/>
              </w:rPr>
              <w:t>st</w:t>
            </w:r>
            <w:r>
              <w:t xml:space="preserve"> dose annually</w:t>
            </w:r>
          </w:p>
        </w:tc>
        <w:tc>
          <w:tcPr>
            <w:tcW w:w="0" w:type="auto"/>
          </w:tcPr>
          <w:p w14:paraId="01ECD12B" w14:textId="77777777" w:rsidR="00410EFA" w:rsidRDefault="00410EFA" w:rsidP="00410EFA"/>
        </w:tc>
        <w:tc>
          <w:tcPr>
            <w:tcW w:w="0" w:type="auto"/>
          </w:tcPr>
          <w:p w14:paraId="75210E6C" w14:textId="77777777" w:rsidR="00410EFA" w:rsidRDefault="00410EFA" w:rsidP="00410EFA"/>
        </w:tc>
        <w:tc>
          <w:tcPr>
            <w:tcW w:w="0" w:type="auto"/>
          </w:tcPr>
          <w:p w14:paraId="10334119" w14:textId="77777777" w:rsidR="00410EFA" w:rsidRDefault="00410EFA" w:rsidP="00410EFA"/>
        </w:tc>
        <w:tc>
          <w:tcPr>
            <w:tcW w:w="1597" w:type="dxa"/>
          </w:tcPr>
          <w:p w14:paraId="195509DE" w14:textId="77777777" w:rsidR="00410EFA" w:rsidRDefault="00410EFA" w:rsidP="00410EFA"/>
        </w:tc>
      </w:tr>
      <w:tr w:rsidR="00410EFA" w14:paraId="387C9A2D" w14:textId="77777777" w:rsidTr="00EE31B7">
        <w:tc>
          <w:tcPr>
            <w:tcW w:w="0" w:type="auto"/>
          </w:tcPr>
          <w:p w14:paraId="68315C5C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8B115A1" w14:textId="678EC2EE" w:rsidR="00410EFA" w:rsidRDefault="00410EFA" w:rsidP="00410EFA">
            <w:ins w:id="19" w:author="Xia Jing" w:date="2024-05-02T09:58:00Z">
              <w:r>
                <w:t>12</w:t>
              </w:r>
            </w:ins>
          </w:p>
        </w:tc>
        <w:tc>
          <w:tcPr>
            <w:tcW w:w="0" w:type="auto"/>
          </w:tcPr>
          <w:p w14:paraId="4C97A405" w14:textId="35A3E570" w:rsidR="00410EFA" w:rsidRDefault="00410EFA" w:rsidP="00410EFA">
            <w:r>
              <w:t xml:space="preserve">&gt;= 2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07C282F" w14:textId="648C67ED" w:rsidR="00410EFA" w:rsidRDefault="00410EFA" w:rsidP="00410EFA">
            <w:r>
              <w:t xml:space="preserve">&lt;= 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61E8124" w14:textId="77777777" w:rsidR="00410EFA" w:rsidRDefault="00410EFA" w:rsidP="00410EFA"/>
        </w:tc>
        <w:tc>
          <w:tcPr>
            <w:tcW w:w="0" w:type="auto"/>
          </w:tcPr>
          <w:p w14:paraId="3B4D3BD6" w14:textId="1F4554ED" w:rsidR="00410EFA" w:rsidRDefault="00410EFA" w:rsidP="00410EFA">
            <w:r>
              <w:t>Y</w:t>
            </w:r>
          </w:p>
        </w:tc>
        <w:tc>
          <w:tcPr>
            <w:tcW w:w="0" w:type="auto"/>
          </w:tcPr>
          <w:p w14:paraId="1CFD60F4" w14:textId="75A18E8D" w:rsidR="00410EFA" w:rsidRDefault="00410EFA" w:rsidP="00410EFA">
            <w:r>
              <w:t>&gt;=2</w:t>
            </w:r>
          </w:p>
        </w:tc>
        <w:tc>
          <w:tcPr>
            <w:tcW w:w="0" w:type="auto"/>
          </w:tcPr>
          <w:p w14:paraId="3F7D2CCF" w14:textId="20D6032A" w:rsidR="00410EFA" w:rsidRDefault="00410EFA" w:rsidP="00410EFA">
            <w:r>
              <w:t>&lt;- July 1, 2021 (lifetime)</w:t>
            </w:r>
          </w:p>
        </w:tc>
        <w:tc>
          <w:tcPr>
            <w:tcW w:w="0" w:type="auto"/>
          </w:tcPr>
          <w:p w14:paraId="402CD592" w14:textId="77777777" w:rsidR="00410EFA" w:rsidRDefault="00410EFA" w:rsidP="00410EFA"/>
        </w:tc>
        <w:tc>
          <w:tcPr>
            <w:tcW w:w="0" w:type="auto"/>
          </w:tcPr>
          <w:p w14:paraId="130A09C0" w14:textId="77777777" w:rsidR="00410EFA" w:rsidRDefault="00410EFA" w:rsidP="00410EFA"/>
        </w:tc>
        <w:tc>
          <w:tcPr>
            <w:tcW w:w="0" w:type="auto"/>
          </w:tcPr>
          <w:p w14:paraId="0324B7B6" w14:textId="77777777" w:rsidR="00410EFA" w:rsidRDefault="00410EFA" w:rsidP="00410EFA"/>
        </w:tc>
        <w:tc>
          <w:tcPr>
            <w:tcW w:w="0" w:type="auto"/>
          </w:tcPr>
          <w:p w14:paraId="32A873FF" w14:textId="0A1D89C9" w:rsidR="00410EFA" w:rsidRDefault="00410EFA" w:rsidP="00410EFA">
            <w:r>
              <w:t>Admin 1 dose annually</w:t>
            </w:r>
          </w:p>
        </w:tc>
        <w:tc>
          <w:tcPr>
            <w:tcW w:w="0" w:type="auto"/>
          </w:tcPr>
          <w:p w14:paraId="0376BDEE" w14:textId="2A3B873D" w:rsidR="00410EFA" w:rsidRDefault="00410EFA" w:rsidP="00410EFA">
            <w:r>
              <w:t>Schedule a dose next year</w:t>
            </w:r>
          </w:p>
        </w:tc>
        <w:tc>
          <w:tcPr>
            <w:tcW w:w="0" w:type="auto"/>
          </w:tcPr>
          <w:p w14:paraId="7D611818" w14:textId="77777777" w:rsidR="00410EFA" w:rsidRDefault="00410EFA" w:rsidP="00410EFA"/>
        </w:tc>
        <w:tc>
          <w:tcPr>
            <w:tcW w:w="0" w:type="auto"/>
          </w:tcPr>
          <w:p w14:paraId="10E6393F" w14:textId="77777777" w:rsidR="00410EFA" w:rsidRDefault="00410EFA" w:rsidP="00410EFA"/>
        </w:tc>
        <w:tc>
          <w:tcPr>
            <w:tcW w:w="0" w:type="auto"/>
          </w:tcPr>
          <w:p w14:paraId="6B2EE859" w14:textId="77777777" w:rsidR="00410EFA" w:rsidRDefault="00410EFA" w:rsidP="00410EFA"/>
        </w:tc>
        <w:tc>
          <w:tcPr>
            <w:tcW w:w="1597" w:type="dxa"/>
          </w:tcPr>
          <w:p w14:paraId="01947C99" w14:textId="77777777" w:rsidR="00410EFA" w:rsidRDefault="00410EFA" w:rsidP="00410EFA"/>
        </w:tc>
      </w:tr>
      <w:tr w:rsidR="00410EFA" w14:paraId="59372DF5" w14:textId="77777777" w:rsidTr="00EE31B7">
        <w:tc>
          <w:tcPr>
            <w:tcW w:w="0" w:type="auto"/>
          </w:tcPr>
          <w:p w14:paraId="1A0A58D3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9FE4DE1" w14:textId="0EF50D2A" w:rsidR="00410EFA" w:rsidRDefault="00410EFA" w:rsidP="00410EFA">
            <w:ins w:id="20" w:author="Xia Jing" w:date="2024-05-02T09:58:00Z">
              <w:r>
                <w:t>1</w:t>
              </w:r>
            </w:ins>
            <w:ins w:id="21" w:author="Xia Jing" w:date="2024-05-02T09:59:00Z">
              <w:r>
                <w:t>3</w:t>
              </w:r>
            </w:ins>
          </w:p>
        </w:tc>
        <w:tc>
          <w:tcPr>
            <w:tcW w:w="0" w:type="auto"/>
          </w:tcPr>
          <w:p w14:paraId="4BFE5F32" w14:textId="5615E477" w:rsidR="00410EFA" w:rsidRDefault="00410EFA" w:rsidP="00410EFA">
            <w:r>
              <w:t xml:space="preserve">&gt;= 9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7896CC50" w14:textId="083EE18E" w:rsidR="00410EFA" w:rsidRDefault="00410EFA" w:rsidP="00410EFA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4C292062" w14:textId="77777777" w:rsidR="00410EFA" w:rsidRDefault="00410EFA" w:rsidP="00410EFA"/>
        </w:tc>
        <w:tc>
          <w:tcPr>
            <w:tcW w:w="0" w:type="auto"/>
          </w:tcPr>
          <w:p w14:paraId="60CC2B3D" w14:textId="77777777" w:rsidR="00410EFA" w:rsidRDefault="00410EFA" w:rsidP="00410EFA"/>
        </w:tc>
        <w:tc>
          <w:tcPr>
            <w:tcW w:w="0" w:type="auto"/>
          </w:tcPr>
          <w:p w14:paraId="13A3A29F" w14:textId="77777777" w:rsidR="00410EFA" w:rsidRDefault="00410EFA" w:rsidP="00410EFA"/>
        </w:tc>
        <w:tc>
          <w:tcPr>
            <w:tcW w:w="0" w:type="auto"/>
          </w:tcPr>
          <w:p w14:paraId="07A270FA" w14:textId="77777777" w:rsidR="00410EFA" w:rsidRDefault="00410EFA" w:rsidP="00410EFA"/>
        </w:tc>
        <w:tc>
          <w:tcPr>
            <w:tcW w:w="0" w:type="auto"/>
          </w:tcPr>
          <w:p w14:paraId="7DD4D7AC" w14:textId="77777777" w:rsidR="00410EFA" w:rsidRDefault="00410EFA" w:rsidP="00410EFA"/>
        </w:tc>
        <w:tc>
          <w:tcPr>
            <w:tcW w:w="0" w:type="auto"/>
          </w:tcPr>
          <w:p w14:paraId="6962CBCE" w14:textId="77777777" w:rsidR="00410EFA" w:rsidRDefault="00410EFA" w:rsidP="00410EFA"/>
        </w:tc>
        <w:tc>
          <w:tcPr>
            <w:tcW w:w="0" w:type="auto"/>
          </w:tcPr>
          <w:p w14:paraId="0E319473" w14:textId="77777777" w:rsidR="00410EFA" w:rsidRDefault="00410EFA" w:rsidP="00410EFA"/>
        </w:tc>
        <w:tc>
          <w:tcPr>
            <w:tcW w:w="0" w:type="auto"/>
          </w:tcPr>
          <w:p w14:paraId="1F18C7DC" w14:textId="08BB8D09" w:rsidR="00410EFA" w:rsidRDefault="00410EFA" w:rsidP="00410EFA">
            <w:r>
              <w:t>Admin 1 dose annually</w:t>
            </w:r>
          </w:p>
        </w:tc>
        <w:tc>
          <w:tcPr>
            <w:tcW w:w="0" w:type="auto"/>
          </w:tcPr>
          <w:p w14:paraId="14B812B9" w14:textId="1E1E387C" w:rsidR="00410EFA" w:rsidRDefault="00410EFA" w:rsidP="00410EFA">
            <w:r>
              <w:t>Schedule a dose next year</w:t>
            </w:r>
          </w:p>
        </w:tc>
        <w:tc>
          <w:tcPr>
            <w:tcW w:w="0" w:type="auto"/>
          </w:tcPr>
          <w:p w14:paraId="74B307D7" w14:textId="77777777" w:rsidR="00410EFA" w:rsidRDefault="00410EFA" w:rsidP="00410EFA"/>
        </w:tc>
        <w:tc>
          <w:tcPr>
            <w:tcW w:w="0" w:type="auto"/>
          </w:tcPr>
          <w:p w14:paraId="1340ABA2" w14:textId="77777777" w:rsidR="00410EFA" w:rsidRDefault="00410EFA" w:rsidP="00410EFA"/>
        </w:tc>
        <w:tc>
          <w:tcPr>
            <w:tcW w:w="0" w:type="auto"/>
          </w:tcPr>
          <w:p w14:paraId="33052850" w14:textId="77777777" w:rsidR="00410EFA" w:rsidRDefault="00410EFA" w:rsidP="00410EFA"/>
        </w:tc>
        <w:tc>
          <w:tcPr>
            <w:tcW w:w="1597" w:type="dxa"/>
          </w:tcPr>
          <w:p w14:paraId="67E86352" w14:textId="77777777" w:rsidR="00410EFA" w:rsidRDefault="00410EFA" w:rsidP="00410EFA"/>
        </w:tc>
      </w:tr>
      <w:tr w:rsidR="00410EFA" w14:paraId="14758EF5" w14:textId="77777777" w:rsidTr="00C73AAF">
        <w:tc>
          <w:tcPr>
            <w:tcW w:w="18710" w:type="dxa"/>
            <w:gridSpan w:val="17"/>
          </w:tcPr>
          <w:p w14:paraId="5EC05B25" w14:textId="212A3696" w:rsidR="00410EFA" w:rsidRPr="00E30A0B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Influenza, live attenuated (LAIV4, </w:t>
            </w:r>
            <w:proofErr w:type="spellStart"/>
            <w:r>
              <w:rPr>
                <w:b/>
                <w:bCs/>
              </w:rPr>
              <w:t>Flumist</w:t>
            </w:r>
            <w:proofErr w:type="spellEnd"/>
            <w:r>
              <w:rPr>
                <w:b/>
                <w:bCs/>
              </w:rPr>
              <w:t xml:space="preserve"> Quadrivalent): contraindications and precautions</w:t>
            </w:r>
          </w:p>
        </w:tc>
      </w:tr>
      <w:tr w:rsidR="00410EFA" w14:paraId="151A11F8" w14:textId="77777777" w:rsidTr="00EE31B7">
        <w:tc>
          <w:tcPr>
            <w:tcW w:w="0" w:type="auto"/>
          </w:tcPr>
          <w:p w14:paraId="7E2ACA26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A9A210B" w14:textId="7E027E9F" w:rsidR="00410EFA" w:rsidRDefault="00410EFA" w:rsidP="00410EFA">
            <w:ins w:id="22" w:author="Xia Jing" w:date="2024-05-02T09:59:00Z">
              <w:r>
                <w:t>14</w:t>
              </w:r>
            </w:ins>
          </w:p>
        </w:tc>
        <w:tc>
          <w:tcPr>
            <w:tcW w:w="0" w:type="auto"/>
          </w:tcPr>
          <w:p w14:paraId="15F28BF9" w14:textId="77777777" w:rsidR="00410EFA" w:rsidRDefault="00410EFA" w:rsidP="00410EFA"/>
        </w:tc>
        <w:tc>
          <w:tcPr>
            <w:tcW w:w="0" w:type="auto"/>
          </w:tcPr>
          <w:p w14:paraId="14F0954B" w14:textId="77777777" w:rsidR="00410EFA" w:rsidRDefault="00410EFA" w:rsidP="00410EFA"/>
        </w:tc>
        <w:tc>
          <w:tcPr>
            <w:tcW w:w="0" w:type="auto"/>
          </w:tcPr>
          <w:p w14:paraId="6C9C1CCF" w14:textId="77777777" w:rsidR="00410EFA" w:rsidRDefault="00410EFA" w:rsidP="00410EFA"/>
        </w:tc>
        <w:tc>
          <w:tcPr>
            <w:tcW w:w="0" w:type="auto"/>
          </w:tcPr>
          <w:p w14:paraId="3C0A24BD" w14:textId="77777777" w:rsidR="00410EFA" w:rsidRDefault="00410EFA" w:rsidP="00410EFA"/>
        </w:tc>
        <w:tc>
          <w:tcPr>
            <w:tcW w:w="0" w:type="auto"/>
          </w:tcPr>
          <w:p w14:paraId="6C304418" w14:textId="77777777" w:rsidR="00410EFA" w:rsidRDefault="00410EFA" w:rsidP="00410EFA"/>
        </w:tc>
        <w:tc>
          <w:tcPr>
            <w:tcW w:w="0" w:type="auto"/>
          </w:tcPr>
          <w:p w14:paraId="12B139F8" w14:textId="77777777" w:rsidR="00410EFA" w:rsidRDefault="00410EFA" w:rsidP="00410EFA"/>
        </w:tc>
        <w:tc>
          <w:tcPr>
            <w:tcW w:w="0" w:type="auto"/>
          </w:tcPr>
          <w:p w14:paraId="34098C47" w14:textId="361A813D" w:rsidR="00410EFA" w:rsidRDefault="00410EFA" w:rsidP="00410EFA">
            <w:r>
              <w:t>Pregnancy</w:t>
            </w:r>
          </w:p>
        </w:tc>
        <w:tc>
          <w:tcPr>
            <w:tcW w:w="0" w:type="auto"/>
          </w:tcPr>
          <w:p w14:paraId="6D574792" w14:textId="77777777" w:rsidR="00410EFA" w:rsidRDefault="00410EFA" w:rsidP="00410EFA"/>
        </w:tc>
        <w:tc>
          <w:tcPr>
            <w:tcW w:w="0" w:type="auto"/>
          </w:tcPr>
          <w:p w14:paraId="4861ACB1" w14:textId="77777777" w:rsidR="00410EFA" w:rsidRDefault="00410EFA" w:rsidP="00410EFA"/>
        </w:tc>
        <w:tc>
          <w:tcPr>
            <w:tcW w:w="0" w:type="auto"/>
          </w:tcPr>
          <w:p w14:paraId="662AD77E" w14:textId="3D2D6794" w:rsidR="00410EFA" w:rsidRPr="002D4945" w:rsidRDefault="00410EFA" w:rsidP="00410EFA">
            <w:pPr>
              <w:rPr>
                <w:b/>
                <w:bCs/>
              </w:rPr>
            </w:pPr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1499EAC5" w14:textId="77777777" w:rsidR="00410EFA" w:rsidRDefault="00410EFA" w:rsidP="00410EFA"/>
        </w:tc>
        <w:tc>
          <w:tcPr>
            <w:tcW w:w="0" w:type="auto"/>
          </w:tcPr>
          <w:p w14:paraId="6FD053EA" w14:textId="77777777" w:rsidR="00410EFA" w:rsidRDefault="00410EFA" w:rsidP="00410EFA"/>
        </w:tc>
        <w:tc>
          <w:tcPr>
            <w:tcW w:w="0" w:type="auto"/>
          </w:tcPr>
          <w:p w14:paraId="26303BBC" w14:textId="77777777" w:rsidR="00410EFA" w:rsidRDefault="00410EFA" w:rsidP="00410EFA"/>
        </w:tc>
        <w:tc>
          <w:tcPr>
            <w:tcW w:w="0" w:type="auto"/>
          </w:tcPr>
          <w:p w14:paraId="23705B5D" w14:textId="77777777" w:rsidR="00410EFA" w:rsidRDefault="00410EFA" w:rsidP="00410EFA"/>
        </w:tc>
        <w:tc>
          <w:tcPr>
            <w:tcW w:w="1597" w:type="dxa"/>
          </w:tcPr>
          <w:p w14:paraId="286DBDE0" w14:textId="5CB3C02E" w:rsidR="00410EFA" w:rsidRDefault="00410EFA" w:rsidP="00410EFA">
            <w:r>
              <w:t xml:space="preserve">Contraindication </w:t>
            </w:r>
          </w:p>
        </w:tc>
      </w:tr>
      <w:tr w:rsidR="00410EFA" w14:paraId="5654B0D6" w14:textId="77777777" w:rsidTr="00EE31B7">
        <w:tc>
          <w:tcPr>
            <w:tcW w:w="0" w:type="auto"/>
          </w:tcPr>
          <w:p w14:paraId="69AE0E8C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710B11" w14:textId="1600E603" w:rsidR="00410EFA" w:rsidRDefault="00410EFA" w:rsidP="00410EFA">
            <w:ins w:id="23" w:author="Xia Jing" w:date="2024-05-02T09:59:00Z">
              <w:r>
                <w:t>15</w:t>
              </w:r>
            </w:ins>
          </w:p>
        </w:tc>
        <w:tc>
          <w:tcPr>
            <w:tcW w:w="0" w:type="auto"/>
          </w:tcPr>
          <w:p w14:paraId="6CC26ED4" w14:textId="77777777" w:rsidR="00410EFA" w:rsidRDefault="00410EFA" w:rsidP="00410EFA"/>
        </w:tc>
        <w:tc>
          <w:tcPr>
            <w:tcW w:w="0" w:type="auto"/>
          </w:tcPr>
          <w:p w14:paraId="7A22AB2E" w14:textId="77777777" w:rsidR="00410EFA" w:rsidRDefault="00410EFA" w:rsidP="00410EFA"/>
        </w:tc>
        <w:tc>
          <w:tcPr>
            <w:tcW w:w="0" w:type="auto"/>
          </w:tcPr>
          <w:p w14:paraId="1F0E00C5" w14:textId="77777777" w:rsidR="00410EFA" w:rsidRDefault="00410EFA" w:rsidP="00410EFA"/>
        </w:tc>
        <w:tc>
          <w:tcPr>
            <w:tcW w:w="0" w:type="auto"/>
          </w:tcPr>
          <w:p w14:paraId="77403F2F" w14:textId="77777777" w:rsidR="00410EFA" w:rsidRDefault="00410EFA" w:rsidP="00410EFA"/>
        </w:tc>
        <w:tc>
          <w:tcPr>
            <w:tcW w:w="0" w:type="auto"/>
          </w:tcPr>
          <w:p w14:paraId="76C4E20F" w14:textId="77777777" w:rsidR="00410EFA" w:rsidRDefault="00410EFA" w:rsidP="00410EFA"/>
        </w:tc>
        <w:tc>
          <w:tcPr>
            <w:tcW w:w="0" w:type="auto"/>
          </w:tcPr>
          <w:p w14:paraId="7A21608B" w14:textId="77777777" w:rsidR="00410EFA" w:rsidRDefault="00410EFA" w:rsidP="00410EFA"/>
        </w:tc>
        <w:tc>
          <w:tcPr>
            <w:tcW w:w="0" w:type="auto"/>
          </w:tcPr>
          <w:p w14:paraId="6D81A184" w14:textId="18F716C5" w:rsidR="00410EFA" w:rsidRDefault="00410EFA" w:rsidP="00410EFA">
            <w:r>
              <w:t>Immunocompromised due to any cause, (including HIV infection and medications)</w:t>
            </w:r>
          </w:p>
        </w:tc>
        <w:tc>
          <w:tcPr>
            <w:tcW w:w="0" w:type="auto"/>
          </w:tcPr>
          <w:p w14:paraId="211E29E2" w14:textId="77777777" w:rsidR="00410EFA" w:rsidRDefault="00410EFA" w:rsidP="00410EFA"/>
        </w:tc>
        <w:tc>
          <w:tcPr>
            <w:tcW w:w="0" w:type="auto"/>
          </w:tcPr>
          <w:p w14:paraId="1D39905B" w14:textId="77777777" w:rsidR="00410EFA" w:rsidRDefault="00410EFA" w:rsidP="00410EFA"/>
        </w:tc>
        <w:tc>
          <w:tcPr>
            <w:tcW w:w="0" w:type="auto"/>
          </w:tcPr>
          <w:p w14:paraId="4463B0F3" w14:textId="339384FF" w:rsidR="00410EFA" w:rsidRPr="002D4945" w:rsidRDefault="00410EFA" w:rsidP="00410EFA">
            <w:pPr>
              <w:rPr>
                <w:b/>
                <w:bCs/>
              </w:rPr>
            </w:pPr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3F883577" w14:textId="77777777" w:rsidR="00410EFA" w:rsidRDefault="00410EFA" w:rsidP="00410EFA"/>
        </w:tc>
        <w:tc>
          <w:tcPr>
            <w:tcW w:w="0" w:type="auto"/>
          </w:tcPr>
          <w:p w14:paraId="6777F23E" w14:textId="77777777" w:rsidR="00410EFA" w:rsidRDefault="00410EFA" w:rsidP="00410EFA"/>
        </w:tc>
        <w:tc>
          <w:tcPr>
            <w:tcW w:w="0" w:type="auto"/>
          </w:tcPr>
          <w:p w14:paraId="7F951075" w14:textId="77777777" w:rsidR="00410EFA" w:rsidRDefault="00410EFA" w:rsidP="00410EFA"/>
        </w:tc>
        <w:tc>
          <w:tcPr>
            <w:tcW w:w="0" w:type="auto"/>
          </w:tcPr>
          <w:p w14:paraId="14A553D7" w14:textId="77777777" w:rsidR="00410EFA" w:rsidRDefault="00410EFA" w:rsidP="00410EFA"/>
        </w:tc>
        <w:tc>
          <w:tcPr>
            <w:tcW w:w="1597" w:type="dxa"/>
          </w:tcPr>
          <w:p w14:paraId="258E11FC" w14:textId="3DAC7A99" w:rsidR="00410EFA" w:rsidRDefault="00410EFA" w:rsidP="00410EFA">
            <w:r>
              <w:t xml:space="preserve">Contraindication </w:t>
            </w:r>
          </w:p>
        </w:tc>
      </w:tr>
      <w:tr w:rsidR="00410EFA" w14:paraId="71A2A314" w14:textId="77777777" w:rsidTr="00EE31B7">
        <w:tc>
          <w:tcPr>
            <w:tcW w:w="0" w:type="auto"/>
          </w:tcPr>
          <w:p w14:paraId="6E65E25D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A9F2E9" w14:textId="09CAC5AD" w:rsidR="00410EFA" w:rsidRDefault="00410EFA" w:rsidP="00410EFA">
            <w:ins w:id="24" w:author="Xia Jing" w:date="2024-05-02T09:59:00Z">
              <w:r>
                <w:t>16</w:t>
              </w:r>
            </w:ins>
          </w:p>
        </w:tc>
        <w:tc>
          <w:tcPr>
            <w:tcW w:w="0" w:type="auto"/>
          </w:tcPr>
          <w:p w14:paraId="73D8A87D" w14:textId="77777777" w:rsidR="00410EFA" w:rsidRDefault="00410EFA" w:rsidP="00410EFA"/>
        </w:tc>
        <w:tc>
          <w:tcPr>
            <w:tcW w:w="0" w:type="auto"/>
          </w:tcPr>
          <w:p w14:paraId="59C4A710" w14:textId="77777777" w:rsidR="00410EFA" w:rsidRDefault="00410EFA" w:rsidP="00410EFA"/>
        </w:tc>
        <w:tc>
          <w:tcPr>
            <w:tcW w:w="0" w:type="auto"/>
          </w:tcPr>
          <w:p w14:paraId="684A0121" w14:textId="77777777" w:rsidR="00410EFA" w:rsidRDefault="00410EFA" w:rsidP="00410EFA"/>
        </w:tc>
        <w:tc>
          <w:tcPr>
            <w:tcW w:w="0" w:type="auto"/>
          </w:tcPr>
          <w:p w14:paraId="7A1A338A" w14:textId="77777777" w:rsidR="00410EFA" w:rsidRDefault="00410EFA" w:rsidP="00410EFA"/>
        </w:tc>
        <w:tc>
          <w:tcPr>
            <w:tcW w:w="0" w:type="auto"/>
          </w:tcPr>
          <w:p w14:paraId="5A382C31" w14:textId="77777777" w:rsidR="00410EFA" w:rsidRDefault="00410EFA" w:rsidP="00410EFA"/>
        </w:tc>
        <w:tc>
          <w:tcPr>
            <w:tcW w:w="0" w:type="auto"/>
          </w:tcPr>
          <w:p w14:paraId="380445C4" w14:textId="77777777" w:rsidR="00410EFA" w:rsidRDefault="00410EFA" w:rsidP="00410EFA"/>
        </w:tc>
        <w:tc>
          <w:tcPr>
            <w:tcW w:w="0" w:type="auto"/>
          </w:tcPr>
          <w:p w14:paraId="16F5549C" w14:textId="35AD2577" w:rsidR="00410EFA" w:rsidRDefault="00410EFA" w:rsidP="00410EFA">
            <w:r>
              <w:t xml:space="preserve">Close contacts or caregivers of severely immunosuppressed persons who </w:t>
            </w:r>
            <w:r>
              <w:lastRenderedPageBreak/>
              <w:t xml:space="preserve">require a protected environment </w:t>
            </w:r>
          </w:p>
        </w:tc>
        <w:tc>
          <w:tcPr>
            <w:tcW w:w="0" w:type="auto"/>
          </w:tcPr>
          <w:p w14:paraId="5CBBA76E" w14:textId="77777777" w:rsidR="00410EFA" w:rsidRDefault="00410EFA" w:rsidP="00410EFA"/>
        </w:tc>
        <w:tc>
          <w:tcPr>
            <w:tcW w:w="0" w:type="auto"/>
          </w:tcPr>
          <w:p w14:paraId="26132119" w14:textId="77777777" w:rsidR="00410EFA" w:rsidRDefault="00410EFA" w:rsidP="00410EFA"/>
        </w:tc>
        <w:tc>
          <w:tcPr>
            <w:tcW w:w="0" w:type="auto"/>
          </w:tcPr>
          <w:p w14:paraId="46E97268" w14:textId="347BB1D4" w:rsidR="00410EFA" w:rsidRPr="002D4945" w:rsidRDefault="00410EFA" w:rsidP="00410EFA">
            <w:pPr>
              <w:rPr>
                <w:b/>
                <w:bCs/>
              </w:rPr>
            </w:pPr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04D6CDB6" w14:textId="77777777" w:rsidR="00410EFA" w:rsidRDefault="00410EFA" w:rsidP="00410EFA"/>
        </w:tc>
        <w:tc>
          <w:tcPr>
            <w:tcW w:w="0" w:type="auto"/>
          </w:tcPr>
          <w:p w14:paraId="3F9E6EFF" w14:textId="77777777" w:rsidR="00410EFA" w:rsidRDefault="00410EFA" w:rsidP="00410EFA"/>
        </w:tc>
        <w:tc>
          <w:tcPr>
            <w:tcW w:w="0" w:type="auto"/>
          </w:tcPr>
          <w:p w14:paraId="3C150919" w14:textId="77777777" w:rsidR="00410EFA" w:rsidRDefault="00410EFA" w:rsidP="00410EFA"/>
        </w:tc>
        <w:tc>
          <w:tcPr>
            <w:tcW w:w="0" w:type="auto"/>
          </w:tcPr>
          <w:p w14:paraId="0E0AE378" w14:textId="77777777" w:rsidR="00410EFA" w:rsidRDefault="00410EFA" w:rsidP="00410EFA"/>
        </w:tc>
        <w:tc>
          <w:tcPr>
            <w:tcW w:w="1597" w:type="dxa"/>
          </w:tcPr>
          <w:p w14:paraId="52C52ED6" w14:textId="2F27560A" w:rsidR="00410EFA" w:rsidRDefault="00410EFA" w:rsidP="00410EFA">
            <w:r>
              <w:t xml:space="preserve">Contradiction </w:t>
            </w:r>
          </w:p>
        </w:tc>
      </w:tr>
      <w:tr w:rsidR="00410EFA" w14:paraId="5AC436FD" w14:textId="77777777" w:rsidTr="00EE31B7">
        <w:tc>
          <w:tcPr>
            <w:tcW w:w="0" w:type="auto"/>
          </w:tcPr>
          <w:p w14:paraId="60FC5F62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CE4101D" w14:textId="7F9A4500" w:rsidR="00410EFA" w:rsidRDefault="00410EFA" w:rsidP="00410EFA">
            <w:ins w:id="25" w:author="Xia Jing" w:date="2024-05-02T09:59:00Z">
              <w:r>
                <w:t>17</w:t>
              </w:r>
            </w:ins>
          </w:p>
        </w:tc>
        <w:tc>
          <w:tcPr>
            <w:tcW w:w="0" w:type="auto"/>
          </w:tcPr>
          <w:p w14:paraId="644AF662" w14:textId="7E315A03" w:rsidR="00410EFA" w:rsidRDefault="00410EFA" w:rsidP="00410EFA">
            <w:r>
              <w:t xml:space="preserve">&gt;= 2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ADB033E" w14:textId="25E6AEE8" w:rsidR="00410EFA" w:rsidRDefault="00410EFA" w:rsidP="00410EFA">
            <w:r>
              <w:t xml:space="preserve">&lt;= 4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2F181BBE" w14:textId="77777777" w:rsidR="00410EFA" w:rsidRDefault="00410EFA" w:rsidP="00410EFA"/>
        </w:tc>
        <w:tc>
          <w:tcPr>
            <w:tcW w:w="0" w:type="auto"/>
          </w:tcPr>
          <w:p w14:paraId="4AED2708" w14:textId="77777777" w:rsidR="00410EFA" w:rsidRDefault="00410EFA" w:rsidP="00410EFA"/>
        </w:tc>
        <w:tc>
          <w:tcPr>
            <w:tcW w:w="0" w:type="auto"/>
          </w:tcPr>
          <w:p w14:paraId="06FF440A" w14:textId="77777777" w:rsidR="00410EFA" w:rsidRDefault="00410EFA" w:rsidP="00410EFA"/>
        </w:tc>
        <w:tc>
          <w:tcPr>
            <w:tcW w:w="0" w:type="auto"/>
          </w:tcPr>
          <w:p w14:paraId="09E1D6DA" w14:textId="77777777" w:rsidR="00410EFA" w:rsidRDefault="00410EFA" w:rsidP="00410EFA"/>
        </w:tc>
        <w:tc>
          <w:tcPr>
            <w:tcW w:w="0" w:type="auto"/>
          </w:tcPr>
          <w:p w14:paraId="37FC2AE9" w14:textId="1B49CD45" w:rsidR="00410EFA" w:rsidRDefault="00410EFA" w:rsidP="00410EFA">
            <w:r>
              <w:t xml:space="preserve">Asthma or wheezing in the preceding 12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6006EB95" w14:textId="289A53B8" w:rsidR="00410EFA" w:rsidRDefault="00410EFA" w:rsidP="00410EFA"/>
        </w:tc>
        <w:tc>
          <w:tcPr>
            <w:tcW w:w="0" w:type="auto"/>
          </w:tcPr>
          <w:p w14:paraId="0488A327" w14:textId="01C4867F" w:rsidR="00410EFA" w:rsidRDefault="00410EFA" w:rsidP="00410EFA"/>
        </w:tc>
        <w:tc>
          <w:tcPr>
            <w:tcW w:w="0" w:type="auto"/>
          </w:tcPr>
          <w:p w14:paraId="08E7B17D" w14:textId="11BEE92A" w:rsidR="00410EFA" w:rsidRDefault="00410EFA" w:rsidP="00410EFA"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3B90C33B" w14:textId="77777777" w:rsidR="00410EFA" w:rsidRDefault="00410EFA" w:rsidP="00410EFA"/>
        </w:tc>
        <w:tc>
          <w:tcPr>
            <w:tcW w:w="0" w:type="auto"/>
          </w:tcPr>
          <w:p w14:paraId="3B9E7877" w14:textId="77777777" w:rsidR="00410EFA" w:rsidRDefault="00410EFA" w:rsidP="00410EFA"/>
        </w:tc>
        <w:tc>
          <w:tcPr>
            <w:tcW w:w="0" w:type="auto"/>
          </w:tcPr>
          <w:p w14:paraId="49803264" w14:textId="77777777" w:rsidR="00410EFA" w:rsidRDefault="00410EFA" w:rsidP="00410EFA"/>
        </w:tc>
        <w:tc>
          <w:tcPr>
            <w:tcW w:w="0" w:type="auto"/>
          </w:tcPr>
          <w:p w14:paraId="5619F2E7" w14:textId="77777777" w:rsidR="00410EFA" w:rsidRDefault="00410EFA" w:rsidP="00410EFA"/>
        </w:tc>
        <w:tc>
          <w:tcPr>
            <w:tcW w:w="1597" w:type="dxa"/>
          </w:tcPr>
          <w:p w14:paraId="3C887A2F" w14:textId="033D4F0E" w:rsidR="00410EFA" w:rsidRDefault="00410EFA" w:rsidP="00410EFA">
            <w:r>
              <w:t xml:space="preserve">Contradiction </w:t>
            </w:r>
          </w:p>
        </w:tc>
      </w:tr>
      <w:tr w:rsidR="00410EFA" w14:paraId="4F717A82" w14:textId="77777777" w:rsidTr="00EE31B7">
        <w:tc>
          <w:tcPr>
            <w:tcW w:w="0" w:type="auto"/>
          </w:tcPr>
          <w:p w14:paraId="37F9633A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56066A2" w14:textId="18B74932" w:rsidR="00410EFA" w:rsidRDefault="00410EFA" w:rsidP="00410EFA">
            <w:ins w:id="26" w:author="Xia Jing" w:date="2024-05-02T09:59:00Z">
              <w:r>
                <w:t>18</w:t>
              </w:r>
            </w:ins>
          </w:p>
        </w:tc>
        <w:tc>
          <w:tcPr>
            <w:tcW w:w="0" w:type="auto"/>
          </w:tcPr>
          <w:p w14:paraId="0E4E4865" w14:textId="77777777" w:rsidR="00410EFA" w:rsidRDefault="00410EFA" w:rsidP="00410EFA"/>
        </w:tc>
        <w:tc>
          <w:tcPr>
            <w:tcW w:w="0" w:type="auto"/>
          </w:tcPr>
          <w:p w14:paraId="6C3C01C3" w14:textId="77777777" w:rsidR="00410EFA" w:rsidRDefault="00410EFA" w:rsidP="00410EFA"/>
        </w:tc>
        <w:tc>
          <w:tcPr>
            <w:tcW w:w="0" w:type="auto"/>
          </w:tcPr>
          <w:p w14:paraId="551C8316" w14:textId="77777777" w:rsidR="00410EFA" w:rsidRDefault="00410EFA" w:rsidP="00410EFA"/>
        </w:tc>
        <w:tc>
          <w:tcPr>
            <w:tcW w:w="0" w:type="auto"/>
          </w:tcPr>
          <w:p w14:paraId="41DDB68A" w14:textId="77777777" w:rsidR="00410EFA" w:rsidRDefault="00410EFA" w:rsidP="00410EFA"/>
        </w:tc>
        <w:tc>
          <w:tcPr>
            <w:tcW w:w="0" w:type="auto"/>
          </w:tcPr>
          <w:p w14:paraId="71B093E9" w14:textId="77777777" w:rsidR="00410EFA" w:rsidRDefault="00410EFA" w:rsidP="00410EFA"/>
        </w:tc>
        <w:tc>
          <w:tcPr>
            <w:tcW w:w="0" w:type="auto"/>
          </w:tcPr>
          <w:p w14:paraId="1E27524C" w14:textId="77777777" w:rsidR="00410EFA" w:rsidRDefault="00410EFA" w:rsidP="00410EFA"/>
        </w:tc>
        <w:tc>
          <w:tcPr>
            <w:tcW w:w="0" w:type="auto"/>
          </w:tcPr>
          <w:p w14:paraId="658D02CD" w14:textId="411CC720" w:rsidR="00410EFA" w:rsidRDefault="00410EFA" w:rsidP="00410EFA">
            <w:r>
              <w:t xml:space="preserve">Active communication between the cerebrospinal fluid (CSF) and the oropharynx, nasopharynx, nose, </w:t>
            </w:r>
            <w:proofErr w:type="gramStart"/>
            <w:r>
              <w:t>ear</w:t>
            </w:r>
            <w:proofErr w:type="gramEnd"/>
            <w:r>
              <w:t xml:space="preserve"> or any other cranial CSF leak</w:t>
            </w:r>
          </w:p>
        </w:tc>
        <w:tc>
          <w:tcPr>
            <w:tcW w:w="0" w:type="auto"/>
          </w:tcPr>
          <w:p w14:paraId="6DB16077" w14:textId="77777777" w:rsidR="00410EFA" w:rsidRDefault="00410EFA" w:rsidP="00410EFA"/>
        </w:tc>
        <w:tc>
          <w:tcPr>
            <w:tcW w:w="0" w:type="auto"/>
          </w:tcPr>
          <w:p w14:paraId="48CEA7F2" w14:textId="77777777" w:rsidR="00410EFA" w:rsidRDefault="00410EFA" w:rsidP="00410EFA"/>
        </w:tc>
        <w:tc>
          <w:tcPr>
            <w:tcW w:w="0" w:type="auto"/>
          </w:tcPr>
          <w:p w14:paraId="3B0DCC5A" w14:textId="4DD19851" w:rsidR="00410EFA" w:rsidRPr="002D4945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1B655F94" w14:textId="77777777" w:rsidR="00410EFA" w:rsidRDefault="00410EFA" w:rsidP="00410EFA"/>
        </w:tc>
        <w:tc>
          <w:tcPr>
            <w:tcW w:w="0" w:type="auto"/>
          </w:tcPr>
          <w:p w14:paraId="1B10842A" w14:textId="77777777" w:rsidR="00410EFA" w:rsidRDefault="00410EFA" w:rsidP="00410EFA"/>
        </w:tc>
        <w:tc>
          <w:tcPr>
            <w:tcW w:w="0" w:type="auto"/>
          </w:tcPr>
          <w:p w14:paraId="63AAF91A" w14:textId="77777777" w:rsidR="00410EFA" w:rsidRDefault="00410EFA" w:rsidP="00410EFA"/>
        </w:tc>
        <w:tc>
          <w:tcPr>
            <w:tcW w:w="0" w:type="auto"/>
          </w:tcPr>
          <w:p w14:paraId="31233CFA" w14:textId="77777777" w:rsidR="00410EFA" w:rsidRDefault="00410EFA" w:rsidP="00410EFA"/>
        </w:tc>
        <w:tc>
          <w:tcPr>
            <w:tcW w:w="1597" w:type="dxa"/>
          </w:tcPr>
          <w:p w14:paraId="2FE71731" w14:textId="07DE04D4" w:rsidR="00410EFA" w:rsidRDefault="00410EFA" w:rsidP="00410EFA">
            <w:r>
              <w:t xml:space="preserve">Contradiction </w:t>
            </w:r>
          </w:p>
        </w:tc>
      </w:tr>
      <w:tr w:rsidR="00410EFA" w14:paraId="57034C37" w14:textId="77777777" w:rsidTr="00EE31B7">
        <w:tc>
          <w:tcPr>
            <w:tcW w:w="0" w:type="auto"/>
          </w:tcPr>
          <w:p w14:paraId="76A794F4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60A5333" w14:textId="3C012E8B" w:rsidR="00410EFA" w:rsidRDefault="00410EFA" w:rsidP="00410EFA">
            <w:ins w:id="27" w:author="Xia Jing" w:date="2024-05-02T09:59:00Z">
              <w:r>
                <w:t>19</w:t>
              </w:r>
            </w:ins>
          </w:p>
        </w:tc>
        <w:tc>
          <w:tcPr>
            <w:tcW w:w="0" w:type="auto"/>
          </w:tcPr>
          <w:p w14:paraId="25267710" w14:textId="77777777" w:rsidR="00410EFA" w:rsidRDefault="00410EFA" w:rsidP="00410EFA"/>
        </w:tc>
        <w:tc>
          <w:tcPr>
            <w:tcW w:w="0" w:type="auto"/>
          </w:tcPr>
          <w:p w14:paraId="4FB268BE" w14:textId="77777777" w:rsidR="00410EFA" w:rsidRDefault="00410EFA" w:rsidP="00410EFA"/>
        </w:tc>
        <w:tc>
          <w:tcPr>
            <w:tcW w:w="0" w:type="auto"/>
          </w:tcPr>
          <w:p w14:paraId="0A692941" w14:textId="77777777" w:rsidR="00410EFA" w:rsidRDefault="00410EFA" w:rsidP="00410EFA"/>
        </w:tc>
        <w:tc>
          <w:tcPr>
            <w:tcW w:w="0" w:type="auto"/>
          </w:tcPr>
          <w:p w14:paraId="7F60491F" w14:textId="77777777" w:rsidR="00410EFA" w:rsidRDefault="00410EFA" w:rsidP="00410EFA"/>
        </w:tc>
        <w:tc>
          <w:tcPr>
            <w:tcW w:w="0" w:type="auto"/>
          </w:tcPr>
          <w:p w14:paraId="2BE23867" w14:textId="77777777" w:rsidR="00410EFA" w:rsidRDefault="00410EFA" w:rsidP="00410EFA"/>
        </w:tc>
        <w:tc>
          <w:tcPr>
            <w:tcW w:w="0" w:type="auto"/>
          </w:tcPr>
          <w:p w14:paraId="209A90ED" w14:textId="77777777" w:rsidR="00410EFA" w:rsidRDefault="00410EFA" w:rsidP="00410EFA"/>
        </w:tc>
        <w:tc>
          <w:tcPr>
            <w:tcW w:w="0" w:type="auto"/>
          </w:tcPr>
          <w:p w14:paraId="64B68ED7" w14:textId="745232A9" w:rsidR="00410EFA" w:rsidRDefault="00410EFA" w:rsidP="00410EFA">
            <w:r>
              <w:t>Cochlear implant</w:t>
            </w:r>
          </w:p>
        </w:tc>
        <w:tc>
          <w:tcPr>
            <w:tcW w:w="0" w:type="auto"/>
          </w:tcPr>
          <w:p w14:paraId="4A92B787" w14:textId="77777777" w:rsidR="00410EFA" w:rsidRDefault="00410EFA" w:rsidP="00410EFA"/>
        </w:tc>
        <w:tc>
          <w:tcPr>
            <w:tcW w:w="0" w:type="auto"/>
          </w:tcPr>
          <w:p w14:paraId="7997A5AF" w14:textId="77777777" w:rsidR="00410EFA" w:rsidRDefault="00410EFA" w:rsidP="00410EFA"/>
        </w:tc>
        <w:tc>
          <w:tcPr>
            <w:tcW w:w="0" w:type="auto"/>
          </w:tcPr>
          <w:p w14:paraId="49BC1D24" w14:textId="5570F8AF" w:rsidR="00410EFA" w:rsidRDefault="00410EFA" w:rsidP="00410EFA"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50B6BD94" w14:textId="77777777" w:rsidR="00410EFA" w:rsidRDefault="00410EFA" w:rsidP="00410EFA"/>
        </w:tc>
        <w:tc>
          <w:tcPr>
            <w:tcW w:w="0" w:type="auto"/>
          </w:tcPr>
          <w:p w14:paraId="0D93A5E5" w14:textId="77777777" w:rsidR="00410EFA" w:rsidRDefault="00410EFA" w:rsidP="00410EFA"/>
        </w:tc>
        <w:tc>
          <w:tcPr>
            <w:tcW w:w="0" w:type="auto"/>
          </w:tcPr>
          <w:p w14:paraId="744FEE79" w14:textId="77777777" w:rsidR="00410EFA" w:rsidRDefault="00410EFA" w:rsidP="00410EFA"/>
        </w:tc>
        <w:tc>
          <w:tcPr>
            <w:tcW w:w="0" w:type="auto"/>
          </w:tcPr>
          <w:p w14:paraId="397C7F35" w14:textId="77777777" w:rsidR="00410EFA" w:rsidRDefault="00410EFA" w:rsidP="00410EFA"/>
        </w:tc>
        <w:tc>
          <w:tcPr>
            <w:tcW w:w="1597" w:type="dxa"/>
          </w:tcPr>
          <w:p w14:paraId="7828F9C7" w14:textId="2314E211" w:rsidR="00410EFA" w:rsidRDefault="00410EFA" w:rsidP="00410EFA">
            <w:r>
              <w:t xml:space="preserve">Contraindication </w:t>
            </w:r>
          </w:p>
        </w:tc>
      </w:tr>
      <w:tr w:rsidR="00410EFA" w14:paraId="7A46ED26" w14:textId="77777777" w:rsidTr="00EE31B7">
        <w:tc>
          <w:tcPr>
            <w:tcW w:w="0" w:type="auto"/>
          </w:tcPr>
          <w:p w14:paraId="1899EA40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3BC54AB" w14:textId="6BC5FC85" w:rsidR="00410EFA" w:rsidRDefault="00410EFA" w:rsidP="00410EFA">
            <w:ins w:id="28" w:author="Xia Jing" w:date="2024-05-02T09:59:00Z">
              <w:r>
                <w:t>20</w:t>
              </w:r>
            </w:ins>
          </w:p>
        </w:tc>
        <w:tc>
          <w:tcPr>
            <w:tcW w:w="0" w:type="auto"/>
          </w:tcPr>
          <w:p w14:paraId="4B08FF89" w14:textId="77777777" w:rsidR="00410EFA" w:rsidRDefault="00410EFA" w:rsidP="00410EFA"/>
        </w:tc>
        <w:tc>
          <w:tcPr>
            <w:tcW w:w="0" w:type="auto"/>
          </w:tcPr>
          <w:p w14:paraId="333FF553" w14:textId="77777777" w:rsidR="00410EFA" w:rsidRDefault="00410EFA" w:rsidP="00410EFA"/>
        </w:tc>
        <w:tc>
          <w:tcPr>
            <w:tcW w:w="0" w:type="auto"/>
          </w:tcPr>
          <w:p w14:paraId="37B340BA" w14:textId="77777777" w:rsidR="00410EFA" w:rsidRDefault="00410EFA" w:rsidP="00410EFA"/>
        </w:tc>
        <w:tc>
          <w:tcPr>
            <w:tcW w:w="0" w:type="auto"/>
          </w:tcPr>
          <w:p w14:paraId="72C6F5A9" w14:textId="77777777" w:rsidR="00410EFA" w:rsidRDefault="00410EFA" w:rsidP="00410EFA"/>
        </w:tc>
        <w:tc>
          <w:tcPr>
            <w:tcW w:w="0" w:type="auto"/>
          </w:tcPr>
          <w:p w14:paraId="55CB4948" w14:textId="77777777" w:rsidR="00410EFA" w:rsidRDefault="00410EFA" w:rsidP="00410EFA"/>
        </w:tc>
        <w:tc>
          <w:tcPr>
            <w:tcW w:w="0" w:type="auto"/>
          </w:tcPr>
          <w:p w14:paraId="72C736C8" w14:textId="77777777" w:rsidR="00410EFA" w:rsidRDefault="00410EFA" w:rsidP="00410EFA"/>
        </w:tc>
        <w:tc>
          <w:tcPr>
            <w:tcW w:w="0" w:type="auto"/>
          </w:tcPr>
          <w:p w14:paraId="5F8D7883" w14:textId="254C89A1" w:rsidR="00410EFA" w:rsidRDefault="00410EFA" w:rsidP="00410EFA">
            <w:r>
              <w:t>Anatomic or functional asplenia or persistent complement component deficiencies</w:t>
            </w:r>
          </w:p>
        </w:tc>
        <w:tc>
          <w:tcPr>
            <w:tcW w:w="0" w:type="auto"/>
          </w:tcPr>
          <w:p w14:paraId="51551C1F" w14:textId="77777777" w:rsidR="00410EFA" w:rsidRDefault="00410EFA" w:rsidP="00410EFA"/>
        </w:tc>
        <w:tc>
          <w:tcPr>
            <w:tcW w:w="0" w:type="auto"/>
          </w:tcPr>
          <w:p w14:paraId="4924A5A1" w14:textId="77777777" w:rsidR="00410EFA" w:rsidRDefault="00410EFA" w:rsidP="00410EFA"/>
        </w:tc>
        <w:tc>
          <w:tcPr>
            <w:tcW w:w="0" w:type="auto"/>
          </w:tcPr>
          <w:p w14:paraId="1DF2FF8F" w14:textId="1AE2AE50" w:rsidR="00410EFA" w:rsidRPr="002D4945" w:rsidRDefault="00410EFA" w:rsidP="00410EFA">
            <w:pPr>
              <w:rPr>
                <w:b/>
                <w:bCs/>
              </w:rPr>
            </w:pPr>
            <w:r w:rsidRPr="002D4945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0E42E446" w14:textId="77777777" w:rsidR="00410EFA" w:rsidRDefault="00410EFA" w:rsidP="00410EFA"/>
        </w:tc>
        <w:tc>
          <w:tcPr>
            <w:tcW w:w="0" w:type="auto"/>
          </w:tcPr>
          <w:p w14:paraId="373C044F" w14:textId="77777777" w:rsidR="00410EFA" w:rsidRDefault="00410EFA" w:rsidP="00410EFA"/>
        </w:tc>
        <w:tc>
          <w:tcPr>
            <w:tcW w:w="0" w:type="auto"/>
          </w:tcPr>
          <w:p w14:paraId="147E0AFE" w14:textId="77777777" w:rsidR="00410EFA" w:rsidRDefault="00410EFA" w:rsidP="00410EFA"/>
        </w:tc>
        <w:tc>
          <w:tcPr>
            <w:tcW w:w="0" w:type="auto"/>
          </w:tcPr>
          <w:p w14:paraId="42785FE8" w14:textId="77777777" w:rsidR="00410EFA" w:rsidRDefault="00410EFA" w:rsidP="00410EFA"/>
        </w:tc>
        <w:tc>
          <w:tcPr>
            <w:tcW w:w="1597" w:type="dxa"/>
          </w:tcPr>
          <w:p w14:paraId="1F041283" w14:textId="5B6361B4" w:rsidR="00410EFA" w:rsidRDefault="00410EFA" w:rsidP="00410EFA">
            <w:r>
              <w:t xml:space="preserve">Contraindication </w:t>
            </w:r>
          </w:p>
        </w:tc>
      </w:tr>
      <w:tr w:rsidR="00410EFA" w14:paraId="1E97EDAA" w14:textId="77777777" w:rsidTr="00EE31B7">
        <w:tc>
          <w:tcPr>
            <w:tcW w:w="0" w:type="auto"/>
          </w:tcPr>
          <w:p w14:paraId="29E49CAF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25BB6DF" w14:textId="47E1A928" w:rsidR="00410EFA" w:rsidRDefault="00410EFA" w:rsidP="00410EFA">
            <w:ins w:id="29" w:author="Xia Jing" w:date="2024-05-02T09:59:00Z">
              <w:r>
                <w:t>21</w:t>
              </w:r>
            </w:ins>
          </w:p>
        </w:tc>
        <w:tc>
          <w:tcPr>
            <w:tcW w:w="0" w:type="auto"/>
          </w:tcPr>
          <w:p w14:paraId="538365EC" w14:textId="77777777" w:rsidR="00410EFA" w:rsidRDefault="00410EFA" w:rsidP="00410EFA"/>
        </w:tc>
        <w:tc>
          <w:tcPr>
            <w:tcW w:w="0" w:type="auto"/>
          </w:tcPr>
          <w:p w14:paraId="72E9F190" w14:textId="77777777" w:rsidR="00410EFA" w:rsidRDefault="00410EFA" w:rsidP="00410EFA"/>
        </w:tc>
        <w:tc>
          <w:tcPr>
            <w:tcW w:w="0" w:type="auto"/>
          </w:tcPr>
          <w:p w14:paraId="13E5118F" w14:textId="77777777" w:rsidR="00410EFA" w:rsidRDefault="00410EFA" w:rsidP="00410EFA"/>
        </w:tc>
        <w:tc>
          <w:tcPr>
            <w:tcW w:w="0" w:type="auto"/>
          </w:tcPr>
          <w:p w14:paraId="55DF5252" w14:textId="77777777" w:rsidR="00410EFA" w:rsidRDefault="00410EFA" w:rsidP="00410EFA"/>
        </w:tc>
        <w:tc>
          <w:tcPr>
            <w:tcW w:w="0" w:type="auto"/>
          </w:tcPr>
          <w:p w14:paraId="7365F68B" w14:textId="77777777" w:rsidR="00410EFA" w:rsidRDefault="00410EFA" w:rsidP="00410EFA"/>
        </w:tc>
        <w:tc>
          <w:tcPr>
            <w:tcW w:w="0" w:type="auto"/>
          </w:tcPr>
          <w:p w14:paraId="29B01BC6" w14:textId="77777777" w:rsidR="00410EFA" w:rsidRDefault="00410EFA" w:rsidP="00410EFA"/>
        </w:tc>
        <w:tc>
          <w:tcPr>
            <w:tcW w:w="0" w:type="auto"/>
          </w:tcPr>
          <w:p w14:paraId="64263659" w14:textId="16467950" w:rsidR="00410EFA" w:rsidRDefault="00410EFA" w:rsidP="00410EFA">
            <w:r>
              <w:t xml:space="preserve">Severe allergic reaction (e.g., anaphylaxis) after previous dose of any influenza vaccine (i.e., any </w:t>
            </w:r>
            <w:proofErr w:type="gramStart"/>
            <w:r>
              <w:t>egg-based</w:t>
            </w:r>
            <w:proofErr w:type="gramEnd"/>
            <w:r>
              <w:t xml:space="preserve"> IIV, </w:t>
            </w:r>
            <w:proofErr w:type="spellStart"/>
            <w:r>
              <w:t>ccIIV</w:t>
            </w:r>
            <w:proofErr w:type="spellEnd"/>
            <w:r>
              <w:t>, or RIV, LAIV of any valency)</w:t>
            </w:r>
          </w:p>
        </w:tc>
        <w:tc>
          <w:tcPr>
            <w:tcW w:w="0" w:type="auto"/>
          </w:tcPr>
          <w:p w14:paraId="28FFCFBF" w14:textId="77777777" w:rsidR="00410EFA" w:rsidRDefault="00410EFA" w:rsidP="00410EFA"/>
        </w:tc>
        <w:tc>
          <w:tcPr>
            <w:tcW w:w="0" w:type="auto"/>
          </w:tcPr>
          <w:p w14:paraId="78D19CF0" w14:textId="77777777" w:rsidR="00410EFA" w:rsidRDefault="00410EFA" w:rsidP="00410EFA"/>
        </w:tc>
        <w:tc>
          <w:tcPr>
            <w:tcW w:w="0" w:type="auto"/>
          </w:tcPr>
          <w:p w14:paraId="1C7E9921" w14:textId="77777777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3FC536DE" w14:textId="77777777" w:rsidR="00410EFA" w:rsidRDefault="00410EFA" w:rsidP="00410EFA"/>
        </w:tc>
        <w:tc>
          <w:tcPr>
            <w:tcW w:w="0" w:type="auto"/>
          </w:tcPr>
          <w:p w14:paraId="0BD6BF1D" w14:textId="77777777" w:rsidR="00410EFA" w:rsidRDefault="00410EFA" w:rsidP="00410EFA"/>
        </w:tc>
        <w:tc>
          <w:tcPr>
            <w:tcW w:w="0" w:type="auto"/>
          </w:tcPr>
          <w:p w14:paraId="486E748E" w14:textId="77777777" w:rsidR="00410EFA" w:rsidRDefault="00410EFA" w:rsidP="00410EFA"/>
        </w:tc>
        <w:tc>
          <w:tcPr>
            <w:tcW w:w="0" w:type="auto"/>
          </w:tcPr>
          <w:p w14:paraId="507A4E31" w14:textId="77777777" w:rsidR="00410EFA" w:rsidRDefault="00410EFA" w:rsidP="00410EFA"/>
        </w:tc>
        <w:tc>
          <w:tcPr>
            <w:tcW w:w="1597" w:type="dxa"/>
          </w:tcPr>
          <w:p w14:paraId="7F168923" w14:textId="77777777" w:rsidR="00410EFA" w:rsidRDefault="00410EFA" w:rsidP="00410EFA">
            <w:r>
              <w:t>Contradiction</w:t>
            </w:r>
          </w:p>
        </w:tc>
      </w:tr>
      <w:tr w:rsidR="00410EFA" w14:paraId="04E75308" w14:textId="77777777" w:rsidTr="00EE31B7">
        <w:tc>
          <w:tcPr>
            <w:tcW w:w="0" w:type="auto"/>
          </w:tcPr>
          <w:p w14:paraId="31E80EF7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E92DE38" w14:textId="336F627A" w:rsidR="00410EFA" w:rsidRDefault="00410EFA" w:rsidP="00410EFA">
            <w:ins w:id="30" w:author="Xia Jing" w:date="2024-05-02T09:59:00Z">
              <w:r>
                <w:t>22</w:t>
              </w:r>
            </w:ins>
          </w:p>
        </w:tc>
        <w:tc>
          <w:tcPr>
            <w:tcW w:w="0" w:type="auto"/>
          </w:tcPr>
          <w:p w14:paraId="5363CA12" w14:textId="77777777" w:rsidR="00410EFA" w:rsidRDefault="00410EFA" w:rsidP="00410EFA"/>
        </w:tc>
        <w:tc>
          <w:tcPr>
            <w:tcW w:w="0" w:type="auto"/>
          </w:tcPr>
          <w:p w14:paraId="364BEDD1" w14:textId="77777777" w:rsidR="00410EFA" w:rsidRDefault="00410EFA" w:rsidP="00410EFA"/>
        </w:tc>
        <w:tc>
          <w:tcPr>
            <w:tcW w:w="0" w:type="auto"/>
          </w:tcPr>
          <w:p w14:paraId="19EF41D8" w14:textId="77777777" w:rsidR="00410EFA" w:rsidRDefault="00410EFA" w:rsidP="00410EFA"/>
        </w:tc>
        <w:tc>
          <w:tcPr>
            <w:tcW w:w="0" w:type="auto"/>
          </w:tcPr>
          <w:p w14:paraId="0ABDC9EC" w14:textId="77777777" w:rsidR="00410EFA" w:rsidRDefault="00410EFA" w:rsidP="00410EFA"/>
        </w:tc>
        <w:tc>
          <w:tcPr>
            <w:tcW w:w="0" w:type="auto"/>
          </w:tcPr>
          <w:p w14:paraId="2DF81D08" w14:textId="77777777" w:rsidR="00410EFA" w:rsidRDefault="00410EFA" w:rsidP="00410EFA"/>
        </w:tc>
        <w:tc>
          <w:tcPr>
            <w:tcW w:w="0" w:type="auto"/>
          </w:tcPr>
          <w:p w14:paraId="227E7B86" w14:textId="77777777" w:rsidR="00410EFA" w:rsidRDefault="00410EFA" w:rsidP="00410EFA"/>
        </w:tc>
        <w:tc>
          <w:tcPr>
            <w:tcW w:w="0" w:type="auto"/>
          </w:tcPr>
          <w:p w14:paraId="69557F52" w14:textId="31B336AA" w:rsidR="00410EFA" w:rsidRDefault="00410EFA" w:rsidP="00410EFA">
            <w:r>
              <w:t>Severe allergic reaction (e.g., anaphylaxis) to any vaccine component (excluding egg)</w:t>
            </w:r>
          </w:p>
        </w:tc>
        <w:tc>
          <w:tcPr>
            <w:tcW w:w="0" w:type="auto"/>
          </w:tcPr>
          <w:p w14:paraId="10025D1C" w14:textId="77777777" w:rsidR="00410EFA" w:rsidRDefault="00410EFA" w:rsidP="00410EFA"/>
        </w:tc>
        <w:tc>
          <w:tcPr>
            <w:tcW w:w="0" w:type="auto"/>
          </w:tcPr>
          <w:p w14:paraId="45BAB95D" w14:textId="77777777" w:rsidR="00410EFA" w:rsidRDefault="00410EFA" w:rsidP="00410EFA"/>
        </w:tc>
        <w:tc>
          <w:tcPr>
            <w:tcW w:w="0" w:type="auto"/>
          </w:tcPr>
          <w:p w14:paraId="2765F57C" w14:textId="57E278C4" w:rsidR="00410EFA" w:rsidRPr="002D4945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0D876194" w14:textId="77777777" w:rsidR="00410EFA" w:rsidRDefault="00410EFA" w:rsidP="00410EFA"/>
        </w:tc>
        <w:tc>
          <w:tcPr>
            <w:tcW w:w="0" w:type="auto"/>
          </w:tcPr>
          <w:p w14:paraId="1DB721D7" w14:textId="77777777" w:rsidR="00410EFA" w:rsidRDefault="00410EFA" w:rsidP="00410EFA"/>
        </w:tc>
        <w:tc>
          <w:tcPr>
            <w:tcW w:w="0" w:type="auto"/>
          </w:tcPr>
          <w:p w14:paraId="1599FBFE" w14:textId="77777777" w:rsidR="00410EFA" w:rsidRDefault="00410EFA" w:rsidP="00410EFA"/>
        </w:tc>
        <w:tc>
          <w:tcPr>
            <w:tcW w:w="0" w:type="auto"/>
          </w:tcPr>
          <w:p w14:paraId="4F64EC4E" w14:textId="77777777" w:rsidR="00410EFA" w:rsidRDefault="00410EFA" w:rsidP="00410EFA"/>
        </w:tc>
        <w:tc>
          <w:tcPr>
            <w:tcW w:w="1597" w:type="dxa"/>
          </w:tcPr>
          <w:p w14:paraId="6DCA4C8B" w14:textId="628FCA89" w:rsidR="00410EFA" w:rsidRDefault="00410EFA" w:rsidP="00410EFA">
            <w:r>
              <w:t xml:space="preserve">Contradiction </w:t>
            </w:r>
          </w:p>
        </w:tc>
      </w:tr>
      <w:tr w:rsidR="00410EFA" w14:paraId="383AE4D5" w14:textId="77777777" w:rsidTr="00EE31B7">
        <w:tc>
          <w:tcPr>
            <w:tcW w:w="0" w:type="auto"/>
          </w:tcPr>
          <w:p w14:paraId="48E003D0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4FF0D31" w14:textId="69A22CB3" w:rsidR="00410EFA" w:rsidRDefault="00E6363D" w:rsidP="00410EFA">
            <w:ins w:id="31" w:author="Xia Jing" w:date="2024-05-02T10:58:00Z">
              <w:r>
                <w:t>23</w:t>
              </w:r>
            </w:ins>
          </w:p>
        </w:tc>
        <w:tc>
          <w:tcPr>
            <w:tcW w:w="0" w:type="auto"/>
          </w:tcPr>
          <w:p w14:paraId="57A9E758" w14:textId="1FE12FF9" w:rsidR="00410EFA" w:rsidRDefault="00410EFA" w:rsidP="00410EFA">
            <w:r>
              <w:t xml:space="preserve">&gt;= 6 </w:t>
            </w:r>
            <w:proofErr w:type="spellStart"/>
            <w:r>
              <w:t>mon</w:t>
            </w:r>
            <w:proofErr w:type="spellEnd"/>
          </w:p>
        </w:tc>
        <w:tc>
          <w:tcPr>
            <w:tcW w:w="0" w:type="auto"/>
          </w:tcPr>
          <w:p w14:paraId="2C1CECF1" w14:textId="0F73C173" w:rsidR="00410EFA" w:rsidRDefault="00410EFA" w:rsidP="00410EFA">
            <w:r>
              <w:t xml:space="preserve">&lt;= 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6CBAA873" w14:textId="77777777" w:rsidR="00410EFA" w:rsidRDefault="00410EFA" w:rsidP="00410EFA"/>
        </w:tc>
        <w:tc>
          <w:tcPr>
            <w:tcW w:w="0" w:type="auto"/>
          </w:tcPr>
          <w:p w14:paraId="4FDD27E2" w14:textId="77777777" w:rsidR="00410EFA" w:rsidRDefault="00410EFA" w:rsidP="00410EFA"/>
        </w:tc>
        <w:tc>
          <w:tcPr>
            <w:tcW w:w="0" w:type="auto"/>
          </w:tcPr>
          <w:p w14:paraId="724FD65A" w14:textId="77777777" w:rsidR="00410EFA" w:rsidRDefault="00410EFA" w:rsidP="00410EFA"/>
        </w:tc>
        <w:tc>
          <w:tcPr>
            <w:tcW w:w="0" w:type="auto"/>
          </w:tcPr>
          <w:p w14:paraId="7BDF1EF2" w14:textId="77777777" w:rsidR="00410EFA" w:rsidRDefault="00410EFA" w:rsidP="00410EFA"/>
        </w:tc>
        <w:tc>
          <w:tcPr>
            <w:tcW w:w="0" w:type="auto"/>
          </w:tcPr>
          <w:p w14:paraId="39B32B9E" w14:textId="169A2B8A" w:rsidR="00410EFA" w:rsidRDefault="00410EFA" w:rsidP="00410EFA">
            <w:r>
              <w:t>Receiving aspirin or salicylate-containing medications</w:t>
            </w:r>
          </w:p>
        </w:tc>
        <w:tc>
          <w:tcPr>
            <w:tcW w:w="0" w:type="auto"/>
          </w:tcPr>
          <w:p w14:paraId="299D100F" w14:textId="77777777" w:rsidR="00410EFA" w:rsidRDefault="00410EFA" w:rsidP="00410EFA"/>
        </w:tc>
        <w:tc>
          <w:tcPr>
            <w:tcW w:w="0" w:type="auto"/>
          </w:tcPr>
          <w:p w14:paraId="097DEA1E" w14:textId="77777777" w:rsidR="00410EFA" w:rsidRDefault="00410EFA" w:rsidP="00410EFA"/>
        </w:tc>
        <w:tc>
          <w:tcPr>
            <w:tcW w:w="0" w:type="auto"/>
          </w:tcPr>
          <w:p w14:paraId="3E8B2C22" w14:textId="673504B4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7C28E6C5" w14:textId="77777777" w:rsidR="00410EFA" w:rsidRDefault="00410EFA" w:rsidP="00410EFA"/>
        </w:tc>
        <w:tc>
          <w:tcPr>
            <w:tcW w:w="0" w:type="auto"/>
          </w:tcPr>
          <w:p w14:paraId="482A0C47" w14:textId="77777777" w:rsidR="00410EFA" w:rsidRDefault="00410EFA" w:rsidP="00410EFA"/>
        </w:tc>
        <w:tc>
          <w:tcPr>
            <w:tcW w:w="0" w:type="auto"/>
          </w:tcPr>
          <w:p w14:paraId="1025CB40" w14:textId="77777777" w:rsidR="00410EFA" w:rsidRDefault="00410EFA" w:rsidP="00410EFA"/>
        </w:tc>
        <w:tc>
          <w:tcPr>
            <w:tcW w:w="0" w:type="auto"/>
          </w:tcPr>
          <w:p w14:paraId="14F3065B" w14:textId="77777777" w:rsidR="00410EFA" w:rsidRDefault="00410EFA" w:rsidP="00410EFA"/>
        </w:tc>
        <w:tc>
          <w:tcPr>
            <w:tcW w:w="1597" w:type="dxa"/>
          </w:tcPr>
          <w:p w14:paraId="4A479C10" w14:textId="02986D5C" w:rsidR="00410EFA" w:rsidRDefault="00410EFA" w:rsidP="00410EFA">
            <w:r>
              <w:t xml:space="preserve">Contradiction </w:t>
            </w:r>
          </w:p>
        </w:tc>
      </w:tr>
      <w:tr w:rsidR="00410EFA" w14:paraId="49795E37" w14:textId="77777777" w:rsidTr="00EE31B7">
        <w:tc>
          <w:tcPr>
            <w:tcW w:w="0" w:type="auto"/>
          </w:tcPr>
          <w:p w14:paraId="717137D9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F7875EC" w14:textId="7FB87C29" w:rsidR="00410EFA" w:rsidRDefault="00410EFA" w:rsidP="00410EFA">
            <w:ins w:id="32" w:author="Xia Jing" w:date="2024-05-02T09:59:00Z">
              <w:r>
                <w:t>2</w:t>
              </w:r>
            </w:ins>
            <w:ins w:id="33" w:author="Xia Jing" w:date="2024-05-02T10:58:00Z">
              <w:r w:rsidR="00E6363D">
                <w:t>4</w:t>
              </w:r>
            </w:ins>
          </w:p>
        </w:tc>
        <w:tc>
          <w:tcPr>
            <w:tcW w:w="0" w:type="auto"/>
          </w:tcPr>
          <w:p w14:paraId="6B509C66" w14:textId="77777777" w:rsidR="00410EFA" w:rsidRDefault="00410EFA" w:rsidP="00410EFA"/>
        </w:tc>
        <w:tc>
          <w:tcPr>
            <w:tcW w:w="0" w:type="auto"/>
          </w:tcPr>
          <w:p w14:paraId="0E8CE1B4" w14:textId="77777777" w:rsidR="00410EFA" w:rsidRDefault="00410EFA" w:rsidP="00410EFA"/>
        </w:tc>
        <w:tc>
          <w:tcPr>
            <w:tcW w:w="0" w:type="auto"/>
          </w:tcPr>
          <w:p w14:paraId="4DBB788D" w14:textId="77777777" w:rsidR="00410EFA" w:rsidRDefault="00410EFA" w:rsidP="00410EFA"/>
        </w:tc>
        <w:tc>
          <w:tcPr>
            <w:tcW w:w="0" w:type="auto"/>
          </w:tcPr>
          <w:p w14:paraId="2C0CA1F9" w14:textId="77777777" w:rsidR="00410EFA" w:rsidRDefault="00410EFA" w:rsidP="00410EFA"/>
        </w:tc>
        <w:tc>
          <w:tcPr>
            <w:tcW w:w="0" w:type="auto"/>
          </w:tcPr>
          <w:p w14:paraId="7BAEA4BF" w14:textId="77777777" w:rsidR="00410EFA" w:rsidRDefault="00410EFA" w:rsidP="00410EFA"/>
        </w:tc>
        <w:tc>
          <w:tcPr>
            <w:tcW w:w="0" w:type="auto"/>
          </w:tcPr>
          <w:p w14:paraId="75F324AD" w14:textId="77777777" w:rsidR="00410EFA" w:rsidRDefault="00410EFA" w:rsidP="00410EFA"/>
        </w:tc>
        <w:tc>
          <w:tcPr>
            <w:tcW w:w="0" w:type="auto"/>
          </w:tcPr>
          <w:p w14:paraId="0BD2F344" w14:textId="143D230C" w:rsidR="00410EFA" w:rsidRDefault="00410EFA" w:rsidP="00410EFA">
            <w:r>
              <w:t xml:space="preserve">Receiving influenza antiviral medications oseltamivir or zanamivir &lt;= 48 </w:t>
            </w:r>
            <w:proofErr w:type="spellStart"/>
            <w:r>
              <w:t>hrs</w:t>
            </w:r>
            <w:proofErr w:type="spellEnd"/>
            <w:r>
              <w:t xml:space="preserve">, peramivir &lt;= 5 days, </w:t>
            </w:r>
            <w:proofErr w:type="spellStart"/>
            <w:r>
              <w:t>baloxavir</w:t>
            </w:r>
            <w:proofErr w:type="spellEnd"/>
            <w:r>
              <w:t xml:space="preserve"> &lt;= 17 days</w:t>
            </w:r>
          </w:p>
        </w:tc>
        <w:tc>
          <w:tcPr>
            <w:tcW w:w="0" w:type="auto"/>
          </w:tcPr>
          <w:p w14:paraId="36CB3944" w14:textId="77777777" w:rsidR="00410EFA" w:rsidRDefault="00410EFA" w:rsidP="00410EFA"/>
        </w:tc>
        <w:tc>
          <w:tcPr>
            <w:tcW w:w="0" w:type="auto"/>
          </w:tcPr>
          <w:p w14:paraId="2D60BD12" w14:textId="77777777" w:rsidR="00410EFA" w:rsidRDefault="00410EFA" w:rsidP="00410EFA"/>
        </w:tc>
        <w:tc>
          <w:tcPr>
            <w:tcW w:w="0" w:type="auto"/>
          </w:tcPr>
          <w:p w14:paraId="73422D6F" w14:textId="28F9FA86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4CD5E99E" w14:textId="77777777" w:rsidR="00410EFA" w:rsidRDefault="00410EFA" w:rsidP="00410EFA"/>
        </w:tc>
        <w:tc>
          <w:tcPr>
            <w:tcW w:w="0" w:type="auto"/>
          </w:tcPr>
          <w:p w14:paraId="45703AA0" w14:textId="77777777" w:rsidR="00410EFA" w:rsidRDefault="00410EFA" w:rsidP="00410EFA"/>
        </w:tc>
        <w:tc>
          <w:tcPr>
            <w:tcW w:w="0" w:type="auto"/>
          </w:tcPr>
          <w:p w14:paraId="7D85D8FF" w14:textId="77777777" w:rsidR="00410EFA" w:rsidRDefault="00410EFA" w:rsidP="00410EFA"/>
        </w:tc>
        <w:tc>
          <w:tcPr>
            <w:tcW w:w="0" w:type="auto"/>
          </w:tcPr>
          <w:p w14:paraId="12E2BCC7" w14:textId="77777777" w:rsidR="00410EFA" w:rsidRDefault="00410EFA" w:rsidP="00410EFA"/>
        </w:tc>
        <w:tc>
          <w:tcPr>
            <w:tcW w:w="1597" w:type="dxa"/>
          </w:tcPr>
          <w:p w14:paraId="1F70E7CD" w14:textId="65DBEF89" w:rsidR="00410EFA" w:rsidRDefault="00410EFA" w:rsidP="00410EFA">
            <w:r>
              <w:t xml:space="preserve">Contradiction </w:t>
            </w:r>
          </w:p>
        </w:tc>
      </w:tr>
      <w:tr w:rsidR="00410EFA" w14:paraId="3DF9B45C" w14:textId="77777777" w:rsidTr="00EE31B7">
        <w:tc>
          <w:tcPr>
            <w:tcW w:w="0" w:type="auto"/>
          </w:tcPr>
          <w:p w14:paraId="5B33D1E5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E081D93" w14:textId="1EC3CF07" w:rsidR="00410EFA" w:rsidRDefault="00410EFA" w:rsidP="00410EFA">
            <w:ins w:id="34" w:author="Xia Jing" w:date="2024-05-02T09:59:00Z">
              <w:r>
                <w:t>2</w:t>
              </w:r>
            </w:ins>
            <w:ins w:id="35" w:author="Xia Jing" w:date="2024-05-02T10:58:00Z">
              <w:r w:rsidR="00E6363D">
                <w:t>5</w:t>
              </w:r>
            </w:ins>
          </w:p>
        </w:tc>
        <w:tc>
          <w:tcPr>
            <w:tcW w:w="0" w:type="auto"/>
          </w:tcPr>
          <w:p w14:paraId="48637302" w14:textId="77777777" w:rsidR="00410EFA" w:rsidRDefault="00410EFA" w:rsidP="00410EFA"/>
        </w:tc>
        <w:tc>
          <w:tcPr>
            <w:tcW w:w="0" w:type="auto"/>
          </w:tcPr>
          <w:p w14:paraId="2A3FEF11" w14:textId="77777777" w:rsidR="00410EFA" w:rsidRDefault="00410EFA" w:rsidP="00410EFA"/>
        </w:tc>
        <w:tc>
          <w:tcPr>
            <w:tcW w:w="0" w:type="auto"/>
          </w:tcPr>
          <w:p w14:paraId="71C322C2" w14:textId="77777777" w:rsidR="00410EFA" w:rsidRDefault="00410EFA" w:rsidP="00410EFA"/>
        </w:tc>
        <w:tc>
          <w:tcPr>
            <w:tcW w:w="0" w:type="auto"/>
          </w:tcPr>
          <w:p w14:paraId="66196688" w14:textId="77777777" w:rsidR="00410EFA" w:rsidRDefault="00410EFA" w:rsidP="00410EFA"/>
        </w:tc>
        <w:tc>
          <w:tcPr>
            <w:tcW w:w="0" w:type="auto"/>
          </w:tcPr>
          <w:p w14:paraId="777F6B8F" w14:textId="77777777" w:rsidR="00410EFA" w:rsidRDefault="00410EFA" w:rsidP="00410EFA"/>
        </w:tc>
        <w:tc>
          <w:tcPr>
            <w:tcW w:w="0" w:type="auto"/>
          </w:tcPr>
          <w:p w14:paraId="6E4E4C53" w14:textId="77777777" w:rsidR="00410EFA" w:rsidRDefault="00410EFA" w:rsidP="00410EFA"/>
        </w:tc>
        <w:tc>
          <w:tcPr>
            <w:tcW w:w="0" w:type="auto"/>
          </w:tcPr>
          <w:p w14:paraId="4CD30443" w14:textId="09FEAFBF" w:rsidR="00410EFA" w:rsidRDefault="00410EFA" w:rsidP="00410EFA">
            <w:r>
              <w:t>Cardiovascular disease (except for isolated hypertension)</w:t>
            </w:r>
          </w:p>
        </w:tc>
        <w:tc>
          <w:tcPr>
            <w:tcW w:w="0" w:type="auto"/>
          </w:tcPr>
          <w:p w14:paraId="56575EC6" w14:textId="2C6B495F" w:rsidR="00410EFA" w:rsidRDefault="00410EFA" w:rsidP="00410EFA">
            <w:r>
              <w:t>Chronic lung disease</w:t>
            </w:r>
          </w:p>
        </w:tc>
        <w:tc>
          <w:tcPr>
            <w:tcW w:w="0" w:type="auto"/>
          </w:tcPr>
          <w:p w14:paraId="70DBA300" w14:textId="77777777" w:rsidR="00410EFA" w:rsidRDefault="00410EFA" w:rsidP="00410EFA"/>
        </w:tc>
        <w:tc>
          <w:tcPr>
            <w:tcW w:w="0" w:type="auto"/>
          </w:tcPr>
          <w:p w14:paraId="3509255F" w14:textId="2CD4CC89" w:rsidR="00410EFA" w:rsidRPr="002D4945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3AEB766B" w14:textId="77777777" w:rsidR="00410EFA" w:rsidRDefault="00410EFA" w:rsidP="00410EFA"/>
        </w:tc>
        <w:tc>
          <w:tcPr>
            <w:tcW w:w="0" w:type="auto"/>
          </w:tcPr>
          <w:p w14:paraId="762AB698" w14:textId="77777777" w:rsidR="00410EFA" w:rsidRDefault="00410EFA" w:rsidP="00410EFA"/>
        </w:tc>
        <w:tc>
          <w:tcPr>
            <w:tcW w:w="0" w:type="auto"/>
          </w:tcPr>
          <w:p w14:paraId="5FABC93F" w14:textId="77777777" w:rsidR="00410EFA" w:rsidRDefault="00410EFA" w:rsidP="00410EFA"/>
        </w:tc>
        <w:tc>
          <w:tcPr>
            <w:tcW w:w="0" w:type="auto"/>
          </w:tcPr>
          <w:p w14:paraId="5C54629B" w14:textId="77777777" w:rsidR="00410EFA" w:rsidRDefault="00410EFA" w:rsidP="00410EFA"/>
        </w:tc>
        <w:tc>
          <w:tcPr>
            <w:tcW w:w="1597" w:type="dxa"/>
          </w:tcPr>
          <w:p w14:paraId="2C57C3A7" w14:textId="5C556C19" w:rsidR="00410EFA" w:rsidRDefault="00410EFA" w:rsidP="00410EFA">
            <w:r>
              <w:t xml:space="preserve">Precaution </w:t>
            </w:r>
          </w:p>
        </w:tc>
      </w:tr>
      <w:tr w:rsidR="00410EFA" w14:paraId="1198A7F8" w14:textId="77777777" w:rsidTr="00EE31B7">
        <w:tc>
          <w:tcPr>
            <w:tcW w:w="0" w:type="auto"/>
          </w:tcPr>
          <w:p w14:paraId="31F75962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92CDE96" w14:textId="5BFE4B7F" w:rsidR="00410EFA" w:rsidRDefault="00410EFA" w:rsidP="00410EFA">
            <w:ins w:id="36" w:author="Xia Jing" w:date="2024-05-02T09:59:00Z">
              <w:r>
                <w:t>2</w:t>
              </w:r>
            </w:ins>
            <w:ins w:id="37" w:author="Xia Jing" w:date="2024-05-02T10:58:00Z">
              <w:r w:rsidR="00E6363D">
                <w:t>6</w:t>
              </w:r>
            </w:ins>
          </w:p>
        </w:tc>
        <w:tc>
          <w:tcPr>
            <w:tcW w:w="0" w:type="auto"/>
          </w:tcPr>
          <w:p w14:paraId="49642677" w14:textId="77777777" w:rsidR="00410EFA" w:rsidRDefault="00410EFA" w:rsidP="00410EFA"/>
        </w:tc>
        <w:tc>
          <w:tcPr>
            <w:tcW w:w="0" w:type="auto"/>
          </w:tcPr>
          <w:p w14:paraId="22247461" w14:textId="77777777" w:rsidR="00410EFA" w:rsidRDefault="00410EFA" w:rsidP="00410EFA"/>
        </w:tc>
        <w:tc>
          <w:tcPr>
            <w:tcW w:w="0" w:type="auto"/>
          </w:tcPr>
          <w:p w14:paraId="6B917C36" w14:textId="77777777" w:rsidR="00410EFA" w:rsidRDefault="00410EFA" w:rsidP="00410EFA"/>
        </w:tc>
        <w:tc>
          <w:tcPr>
            <w:tcW w:w="0" w:type="auto"/>
          </w:tcPr>
          <w:p w14:paraId="47570EB1" w14:textId="77777777" w:rsidR="00410EFA" w:rsidRDefault="00410EFA" w:rsidP="00410EFA"/>
        </w:tc>
        <w:tc>
          <w:tcPr>
            <w:tcW w:w="0" w:type="auto"/>
          </w:tcPr>
          <w:p w14:paraId="71DB6581" w14:textId="77777777" w:rsidR="00410EFA" w:rsidRDefault="00410EFA" w:rsidP="00410EFA"/>
        </w:tc>
        <w:tc>
          <w:tcPr>
            <w:tcW w:w="0" w:type="auto"/>
          </w:tcPr>
          <w:p w14:paraId="08D1F177" w14:textId="77777777" w:rsidR="00410EFA" w:rsidRDefault="00410EFA" w:rsidP="00410EFA"/>
        </w:tc>
        <w:tc>
          <w:tcPr>
            <w:tcW w:w="0" w:type="auto"/>
          </w:tcPr>
          <w:p w14:paraId="79290F69" w14:textId="1A7C52FB" w:rsidR="00410EFA" w:rsidRDefault="00410EFA" w:rsidP="00410EFA">
            <w:r>
              <w:t>Kidney failure, end-stage renal disease, or on hemodialysis</w:t>
            </w:r>
          </w:p>
        </w:tc>
        <w:tc>
          <w:tcPr>
            <w:tcW w:w="0" w:type="auto"/>
          </w:tcPr>
          <w:p w14:paraId="37411D4A" w14:textId="77777777" w:rsidR="00410EFA" w:rsidRDefault="00410EFA" w:rsidP="00410EFA"/>
        </w:tc>
        <w:tc>
          <w:tcPr>
            <w:tcW w:w="0" w:type="auto"/>
          </w:tcPr>
          <w:p w14:paraId="580D7A52" w14:textId="77777777" w:rsidR="00410EFA" w:rsidRDefault="00410EFA" w:rsidP="00410EFA"/>
        </w:tc>
        <w:tc>
          <w:tcPr>
            <w:tcW w:w="0" w:type="auto"/>
          </w:tcPr>
          <w:p w14:paraId="181A7ED9" w14:textId="4B683677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4B810341" w14:textId="77777777" w:rsidR="00410EFA" w:rsidRDefault="00410EFA" w:rsidP="00410EFA"/>
        </w:tc>
        <w:tc>
          <w:tcPr>
            <w:tcW w:w="0" w:type="auto"/>
          </w:tcPr>
          <w:p w14:paraId="2F66A5D6" w14:textId="77777777" w:rsidR="00410EFA" w:rsidRDefault="00410EFA" w:rsidP="00410EFA"/>
        </w:tc>
        <w:tc>
          <w:tcPr>
            <w:tcW w:w="0" w:type="auto"/>
          </w:tcPr>
          <w:p w14:paraId="0FF4D8B0" w14:textId="77777777" w:rsidR="00410EFA" w:rsidRDefault="00410EFA" w:rsidP="00410EFA"/>
        </w:tc>
        <w:tc>
          <w:tcPr>
            <w:tcW w:w="0" w:type="auto"/>
          </w:tcPr>
          <w:p w14:paraId="3F299887" w14:textId="77777777" w:rsidR="00410EFA" w:rsidRDefault="00410EFA" w:rsidP="00410EFA"/>
        </w:tc>
        <w:tc>
          <w:tcPr>
            <w:tcW w:w="1597" w:type="dxa"/>
          </w:tcPr>
          <w:p w14:paraId="39CD3C8C" w14:textId="678E1977" w:rsidR="00410EFA" w:rsidRDefault="00410EFA" w:rsidP="00410EFA">
            <w:r>
              <w:t xml:space="preserve">Precaution </w:t>
            </w:r>
          </w:p>
        </w:tc>
      </w:tr>
      <w:tr w:rsidR="00410EFA" w14:paraId="3DC6A20C" w14:textId="77777777" w:rsidTr="00EE31B7">
        <w:tc>
          <w:tcPr>
            <w:tcW w:w="0" w:type="auto"/>
          </w:tcPr>
          <w:p w14:paraId="13F2C715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3CC3C14" w14:textId="0E69F823" w:rsidR="00410EFA" w:rsidRDefault="00410EFA" w:rsidP="00410EFA">
            <w:ins w:id="38" w:author="Xia Jing" w:date="2024-05-02T09:59:00Z">
              <w:r>
                <w:t>2</w:t>
              </w:r>
            </w:ins>
            <w:ins w:id="39" w:author="Xia Jing" w:date="2024-05-02T10:58:00Z">
              <w:r w:rsidR="00E6363D">
                <w:t>7</w:t>
              </w:r>
            </w:ins>
          </w:p>
        </w:tc>
        <w:tc>
          <w:tcPr>
            <w:tcW w:w="0" w:type="auto"/>
          </w:tcPr>
          <w:p w14:paraId="2D29C819" w14:textId="77777777" w:rsidR="00410EFA" w:rsidRDefault="00410EFA" w:rsidP="00410EFA"/>
        </w:tc>
        <w:tc>
          <w:tcPr>
            <w:tcW w:w="0" w:type="auto"/>
          </w:tcPr>
          <w:p w14:paraId="36EE3216" w14:textId="77777777" w:rsidR="00410EFA" w:rsidRDefault="00410EFA" w:rsidP="00410EFA"/>
        </w:tc>
        <w:tc>
          <w:tcPr>
            <w:tcW w:w="0" w:type="auto"/>
          </w:tcPr>
          <w:p w14:paraId="6B044903" w14:textId="77777777" w:rsidR="00410EFA" w:rsidRDefault="00410EFA" w:rsidP="00410EFA"/>
        </w:tc>
        <w:tc>
          <w:tcPr>
            <w:tcW w:w="0" w:type="auto"/>
          </w:tcPr>
          <w:p w14:paraId="1E71DBD2" w14:textId="77777777" w:rsidR="00410EFA" w:rsidRDefault="00410EFA" w:rsidP="00410EFA"/>
        </w:tc>
        <w:tc>
          <w:tcPr>
            <w:tcW w:w="0" w:type="auto"/>
          </w:tcPr>
          <w:p w14:paraId="110AD824" w14:textId="77777777" w:rsidR="00410EFA" w:rsidRDefault="00410EFA" w:rsidP="00410EFA"/>
        </w:tc>
        <w:tc>
          <w:tcPr>
            <w:tcW w:w="0" w:type="auto"/>
          </w:tcPr>
          <w:p w14:paraId="6812902D" w14:textId="77777777" w:rsidR="00410EFA" w:rsidRDefault="00410EFA" w:rsidP="00410EFA"/>
        </w:tc>
        <w:tc>
          <w:tcPr>
            <w:tcW w:w="0" w:type="auto"/>
          </w:tcPr>
          <w:p w14:paraId="2B3209E8" w14:textId="2CA92D9A" w:rsidR="00410EFA" w:rsidRDefault="00410EFA" w:rsidP="00410EFA">
            <w:r>
              <w:t>Chronic liver disease</w:t>
            </w:r>
          </w:p>
        </w:tc>
        <w:tc>
          <w:tcPr>
            <w:tcW w:w="0" w:type="auto"/>
          </w:tcPr>
          <w:p w14:paraId="39B2D0EA" w14:textId="77777777" w:rsidR="00410EFA" w:rsidRDefault="00410EFA" w:rsidP="00410EFA"/>
        </w:tc>
        <w:tc>
          <w:tcPr>
            <w:tcW w:w="0" w:type="auto"/>
          </w:tcPr>
          <w:p w14:paraId="1C056D5D" w14:textId="77777777" w:rsidR="00410EFA" w:rsidRDefault="00410EFA" w:rsidP="00410EFA"/>
        </w:tc>
        <w:tc>
          <w:tcPr>
            <w:tcW w:w="0" w:type="auto"/>
          </w:tcPr>
          <w:p w14:paraId="17413FC9" w14:textId="74E1DA8C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3D38C1EF" w14:textId="77777777" w:rsidR="00410EFA" w:rsidRDefault="00410EFA" w:rsidP="00410EFA"/>
        </w:tc>
        <w:tc>
          <w:tcPr>
            <w:tcW w:w="0" w:type="auto"/>
          </w:tcPr>
          <w:p w14:paraId="4574C557" w14:textId="77777777" w:rsidR="00410EFA" w:rsidRDefault="00410EFA" w:rsidP="00410EFA"/>
        </w:tc>
        <w:tc>
          <w:tcPr>
            <w:tcW w:w="0" w:type="auto"/>
          </w:tcPr>
          <w:p w14:paraId="2BC37A71" w14:textId="77777777" w:rsidR="00410EFA" w:rsidRDefault="00410EFA" w:rsidP="00410EFA"/>
        </w:tc>
        <w:tc>
          <w:tcPr>
            <w:tcW w:w="0" w:type="auto"/>
          </w:tcPr>
          <w:p w14:paraId="053D00BE" w14:textId="77777777" w:rsidR="00410EFA" w:rsidRDefault="00410EFA" w:rsidP="00410EFA"/>
        </w:tc>
        <w:tc>
          <w:tcPr>
            <w:tcW w:w="1597" w:type="dxa"/>
          </w:tcPr>
          <w:p w14:paraId="10523BA3" w14:textId="754EA061" w:rsidR="00410EFA" w:rsidRDefault="00410EFA" w:rsidP="00410EFA">
            <w:r>
              <w:t xml:space="preserve">Precaution </w:t>
            </w:r>
          </w:p>
        </w:tc>
      </w:tr>
      <w:tr w:rsidR="00410EFA" w14:paraId="523CFB7D" w14:textId="77777777" w:rsidTr="00EE31B7">
        <w:tc>
          <w:tcPr>
            <w:tcW w:w="0" w:type="auto"/>
          </w:tcPr>
          <w:p w14:paraId="00510755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F92F7C2" w14:textId="2B5379CE" w:rsidR="00410EFA" w:rsidRDefault="00410EFA" w:rsidP="00410EFA">
            <w:ins w:id="40" w:author="Xia Jing" w:date="2024-05-02T09:59:00Z">
              <w:r>
                <w:t>2</w:t>
              </w:r>
            </w:ins>
            <w:ins w:id="41" w:author="Xia Jing" w:date="2024-05-02T10:58:00Z">
              <w:r w:rsidR="00E6363D">
                <w:t>8</w:t>
              </w:r>
            </w:ins>
          </w:p>
        </w:tc>
        <w:tc>
          <w:tcPr>
            <w:tcW w:w="0" w:type="auto"/>
          </w:tcPr>
          <w:p w14:paraId="0437A9F2" w14:textId="77777777" w:rsidR="00410EFA" w:rsidRDefault="00410EFA" w:rsidP="00410EFA"/>
        </w:tc>
        <w:tc>
          <w:tcPr>
            <w:tcW w:w="0" w:type="auto"/>
          </w:tcPr>
          <w:p w14:paraId="667F49F5" w14:textId="77777777" w:rsidR="00410EFA" w:rsidRDefault="00410EFA" w:rsidP="00410EFA"/>
        </w:tc>
        <w:tc>
          <w:tcPr>
            <w:tcW w:w="0" w:type="auto"/>
          </w:tcPr>
          <w:p w14:paraId="3C4519D1" w14:textId="77777777" w:rsidR="00410EFA" w:rsidRDefault="00410EFA" w:rsidP="00410EFA"/>
        </w:tc>
        <w:tc>
          <w:tcPr>
            <w:tcW w:w="0" w:type="auto"/>
          </w:tcPr>
          <w:p w14:paraId="41FC2A49" w14:textId="77777777" w:rsidR="00410EFA" w:rsidRDefault="00410EFA" w:rsidP="00410EFA"/>
        </w:tc>
        <w:tc>
          <w:tcPr>
            <w:tcW w:w="0" w:type="auto"/>
          </w:tcPr>
          <w:p w14:paraId="01EF17AD" w14:textId="77777777" w:rsidR="00410EFA" w:rsidRDefault="00410EFA" w:rsidP="00410EFA"/>
        </w:tc>
        <w:tc>
          <w:tcPr>
            <w:tcW w:w="0" w:type="auto"/>
          </w:tcPr>
          <w:p w14:paraId="4C6C0391" w14:textId="77777777" w:rsidR="00410EFA" w:rsidRDefault="00410EFA" w:rsidP="00410EFA"/>
        </w:tc>
        <w:tc>
          <w:tcPr>
            <w:tcW w:w="0" w:type="auto"/>
          </w:tcPr>
          <w:p w14:paraId="66D1A299" w14:textId="0AA8EB43" w:rsidR="00410EFA" w:rsidRDefault="00410EFA" w:rsidP="00410EFA">
            <w:r>
              <w:t>Metabolic disorders, including diabetes</w:t>
            </w:r>
          </w:p>
        </w:tc>
        <w:tc>
          <w:tcPr>
            <w:tcW w:w="0" w:type="auto"/>
          </w:tcPr>
          <w:p w14:paraId="1357BF05" w14:textId="77777777" w:rsidR="00410EFA" w:rsidRDefault="00410EFA" w:rsidP="00410EFA"/>
        </w:tc>
        <w:tc>
          <w:tcPr>
            <w:tcW w:w="0" w:type="auto"/>
          </w:tcPr>
          <w:p w14:paraId="2847EAD3" w14:textId="77777777" w:rsidR="00410EFA" w:rsidRDefault="00410EFA" w:rsidP="00410EFA"/>
        </w:tc>
        <w:tc>
          <w:tcPr>
            <w:tcW w:w="0" w:type="auto"/>
          </w:tcPr>
          <w:p w14:paraId="6A08697B" w14:textId="2C1A831C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5FC382CD" w14:textId="77777777" w:rsidR="00410EFA" w:rsidRDefault="00410EFA" w:rsidP="00410EFA"/>
        </w:tc>
        <w:tc>
          <w:tcPr>
            <w:tcW w:w="0" w:type="auto"/>
          </w:tcPr>
          <w:p w14:paraId="6A7DDA9F" w14:textId="77777777" w:rsidR="00410EFA" w:rsidRDefault="00410EFA" w:rsidP="00410EFA"/>
        </w:tc>
        <w:tc>
          <w:tcPr>
            <w:tcW w:w="0" w:type="auto"/>
          </w:tcPr>
          <w:p w14:paraId="7938F208" w14:textId="77777777" w:rsidR="00410EFA" w:rsidRDefault="00410EFA" w:rsidP="00410EFA"/>
        </w:tc>
        <w:tc>
          <w:tcPr>
            <w:tcW w:w="0" w:type="auto"/>
          </w:tcPr>
          <w:p w14:paraId="18AA08CE" w14:textId="77777777" w:rsidR="00410EFA" w:rsidRDefault="00410EFA" w:rsidP="00410EFA"/>
        </w:tc>
        <w:tc>
          <w:tcPr>
            <w:tcW w:w="1597" w:type="dxa"/>
          </w:tcPr>
          <w:p w14:paraId="4E208FE4" w14:textId="7F4BA9AC" w:rsidR="00410EFA" w:rsidRDefault="00410EFA" w:rsidP="00410EFA">
            <w:r>
              <w:t xml:space="preserve">Precaution </w:t>
            </w:r>
          </w:p>
        </w:tc>
      </w:tr>
      <w:tr w:rsidR="00410EFA" w14:paraId="54470A8D" w14:textId="77777777" w:rsidTr="00EE31B7">
        <w:tc>
          <w:tcPr>
            <w:tcW w:w="0" w:type="auto"/>
          </w:tcPr>
          <w:p w14:paraId="17D6C63C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57FB215" w14:textId="23C97671" w:rsidR="00410EFA" w:rsidRDefault="00410EFA" w:rsidP="00410EFA">
            <w:ins w:id="42" w:author="Xia Jing" w:date="2024-05-02T09:59:00Z">
              <w:r>
                <w:t>2</w:t>
              </w:r>
            </w:ins>
            <w:ins w:id="43" w:author="Xia Jing" w:date="2024-05-02T10:58:00Z">
              <w:r w:rsidR="00E6363D">
                <w:t>9</w:t>
              </w:r>
            </w:ins>
          </w:p>
        </w:tc>
        <w:tc>
          <w:tcPr>
            <w:tcW w:w="0" w:type="auto"/>
          </w:tcPr>
          <w:p w14:paraId="2EDF91A4" w14:textId="77777777" w:rsidR="00410EFA" w:rsidRDefault="00410EFA" w:rsidP="00410EFA"/>
        </w:tc>
        <w:tc>
          <w:tcPr>
            <w:tcW w:w="0" w:type="auto"/>
          </w:tcPr>
          <w:p w14:paraId="51E31B64" w14:textId="77777777" w:rsidR="00410EFA" w:rsidRDefault="00410EFA" w:rsidP="00410EFA"/>
        </w:tc>
        <w:tc>
          <w:tcPr>
            <w:tcW w:w="0" w:type="auto"/>
          </w:tcPr>
          <w:p w14:paraId="109EAADD" w14:textId="77777777" w:rsidR="00410EFA" w:rsidRDefault="00410EFA" w:rsidP="00410EFA"/>
        </w:tc>
        <w:tc>
          <w:tcPr>
            <w:tcW w:w="0" w:type="auto"/>
          </w:tcPr>
          <w:p w14:paraId="320DAA77" w14:textId="77777777" w:rsidR="00410EFA" w:rsidRDefault="00410EFA" w:rsidP="00410EFA"/>
        </w:tc>
        <w:tc>
          <w:tcPr>
            <w:tcW w:w="0" w:type="auto"/>
          </w:tcPr>
          <w:p w14:paraId="51516A53" w14:textId="77777777" w:rsidR="00410EFA" w:rsidRDefault="00410EFA" w:rsidP="00410EFA"/>
        </w:tc>
        <w:tc>
          <w:tcPr>
            <w:tcW w:w="0" w:type="auto"/>
          </w:tcPr>
          <w:p w14:paraId="3B68DCDA" w14:textId="77777777" w:rsidR="00410EFA" w:rsidRDefault="00410EFA" w:rsidP="00410EFA"/>
        </w:tc>
        <w:tc>
          <w:tcPr>
            <w:tcW w:w="0" w:type="auto"/>
          </w:tcPr>
          <w:p w14:paraId="40ED63D9" w14:textId="4884CDBF" w:rsidR="00410EFA" w:rsidRDefault="00410EFA" w:rsidP="00410EFA">
            <w:r>
              <w:t xml:space="preserve">Chronic pulmonary, hepatic, neurologic, hematologic </w:t>
            </w:r>
            <w:r>
              <w:lastRenderedPageBreak/>
              <w:t>disorders (persons with underlying medical conditions that might predispose to complications after wild-type influenza virus infection)</w:t>
            </w:r>
          </w:p>
        </w:tc>
        <w:tc>
          <w:tcPr>
            <w:tcW w:w="0" w:type="auto"/>
          </w:tcPr>
          <w:p w14:paraId="6E1C4EB3" w14:textId="77777777" w:rsidR="00410EFA" w:rsidRDefault="00410EFA" w:rsidP="00410EFA"/>
        </w:tc>
        <w:tc>
          <w:tcPr>
            <w:tcW w:w="0" w:type="auto"/>
          </w:tcPr>
          <w:p w14:paraId="4F04252F" w14:textId="77777777" w:rsidR="00410EFA" w:rsidRDefault="00410EFA" w:rsidP="00410EFA"/>
        </w:tc>
        <w:tc>
          <w:tcPr>
            <w:tcW w:w="0" w:type="auto"/>
          </w:tcPr>
          <w:p w14:paraId="6D135529" w14:textId="688B9BE4" w:rsidR="00410EFA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Admin only if benefits outweigh </w:t>
            </w:r>
            <w:r>
              <w:rPr>
                <w:b/>
                <w:bCs/>
              </w:rPr>
              <w:lastRenderedPageBreak/>
              <w:t>risks for adverse reaction</w:t>
            </w:r>
          </w:p>
        </w:tc>
        <w:tc>
          <w:tcPr>
            <w:tcW w:w="0" w:type="auto"/>
          </w:tcPr>
          <w:p w14:paraId="19B704FA" w14:textId="77777777" w:rsidR="00410EFA" w:rsidRDefault="00410EFA" w:rsidP="00410EFA"/>
        </w:tc>
        <w:tc>
          <w:tcPr>
            <w:tcW w:w="0" w:type="auto"/>
          </w:tcPr>
          <w:p w14:paraId="1D46A0B2" w14:textId="77777777" w:rsidR="00410EFA" w:rsidRDefault="00410EFA" w:rsidP="00410EFA"/>
        </w:tc>
        <w:tc>
          <w:tcPr>
            <w:tcW w:w="0" w:type="auto"/>
          </w:tcPr>
          <w:p w14:paraId="398F9725" w14:textId="77777777" w:rsidR="00410EFA" w:rsidRDefault="00410EFA" w:rsidP="00410EFA"/>
        </w:tc>
        <w:tc>
          <w:tcPr>
            <w:tcW w:w="0" w:type="auto"/>
          </w:tcPr>
          <w:p w14:paraId="54A62F0C" w14:textId="77777777" w:rsidR="00410EFA" w:rsidRDefault="00410EFA" w:rsidP="00410EFA"/>
        </w:tc>
        <w:tc>
          <w:tcPr>
            <w:tcW w:w="1597" w:type="dxa"/>
          </w:tcPr>
          <w:p w14:paraId="0667B994" w14:textId="66A13A1A" w:rsidR="00410EFA" w:rsidRDefault="00410EFA" w:rsidP="00410EFA">
            <w:r>
              <w:t xml:space="preserve">Precaution </w:t>
            </w:r>
          </w:p>
        </w:tc>
      </w:tr>
      <w:tr w:rsidR="00410EFA" w:rsidRPr="009E2386" w14:paraId="2C95555E" w14:textId="77777777" w:rsidTr="00EE31B7">
        <w:tc>
          <w:tcPr>
            <w:tcW w:w="0" w:type="auto"/>
          </w:tcPr>
          <w:p w14:paraId="7181F34F" w14:textId="77777777" w:rsidR="00410EFA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1600FD1" w14:textId="6AD6AAD8" w:rsidR="00410EFA" w:rsidRDefault="00E6363D" w:rsidP="00410EFA">
            <w:ins w:id="44" w:author="Xia Jing" w:date="2024-05-02T10:58:00Z">
              <w:r>
                <w:t>30</w:t>
              </w:r>
            </w:ins>
          </w:p>
        </w:tc>
        <w:tc>
          <w:tcPr>
            <w:tcW w:w="0" w:type="auto"/>
          </w:tcPr>
          <w:p w14:paraId="7D4B90F9" w14:textId="77777777" w:rsidR="00410EFA" w:rsidRDefault="00410EFA" w:rsidP="00410EFA"/>
        </w:tc>
        <w:tc>
          <w:tcPr>
            <w:tcW w:w="0" w:type="auto"/>
          </w:tcPr>
          <w:p w14:paraId="5705AEAB" w14:textId="77777777" w:rsidR="00410EFA" w:rsidRDefault="00410EFA" w:rsidP="00410EFA"/>
        </w:tc>
        <w:tc>
          <w:tcPr>
            <w:tcW w:w="0" w:type="auto"/>
          </w:tcPr>
          <w:p w14:paraId="100ACD09" w14:textId="77777777" w:rsidR="00410EFA" w:rsidRDefault="00410EFA" w:rsidP="00410EFA"/>
        </w:tc>
        <w:tc>
          <w:tcPr>
            <w:tcW w:w="0" w:type="auto"/>
          </w:tcPr>
          <w:p w14:paraId="09688FDD" w14:textId="77777777" w:rsidR="00410EFA" w:rsidRDefault="00410EFA" w:rsidP="00410EFA"/>
        </w:tc>
        <w:tc>
          <w:tcPr>
            <w:tcW w:w="0" w:type="auto"/>
          </w:tcPr>
          <w:p w14:paraId="0B63D09A" w14:textId="77777777" w:rsidR="00410EFA" w:rsidRDefault="00410EFA" w:rsidP="00410EFA"/>
        </w:tc>
        <w:tc>
          <w:tcPr>
            <w:tcW w:w="0" w:type="auto"/>
          </w:tcPr>
          <w:p w14:paraId="0F466A15" w14:textId="77777777" w:rsidR="00410EFA" w:rsidRDefault="00410EFA" w:rsidP="00410EFA"/>
        </w:tc>
        <w:tc>
          <w:tcPr>
            <w:tcW w:w="0" w:type="auto"/>
          </w:tcPr>
          <w:p w14:paraId="1B605BB5" w14:textId="172B537B" w:rsidR="00410EFA" w:rsidRPr="009E2386" w:rsidRDefault="00410EFA" w:rsidP="00410EFA">
            <w:r w:rsidRPr="009E2386">
              <w:t>Guillain-Barre syndrome (GBS) within 6 weeks</w:t>
            </w:r>
            <w:r>
              <w:t xml:space="preserve"> after a previous dose of any type of influenza vaccine</w:t>
            </w:r>
          </w:p>
        </w:tc>
        <w:tc>
          <w:tcPr>
            <w:tcW w:w="0" w:type="auto"/>
          </w:tcPr>
          <w:p w14:paraId="5AAAEB72" w14:textId="77777777" w:rsidR="00410EFA" w:rsidRPr="009E2386" w:rsidRDefault="00410EFA" w:rsidP="00410EFA"/>
        </w:tc>
        <w:tc>
          <w:tcPr>
            <w:tcW w:w="0" w:type="auto"/>
          </w:tcPr>
          <w:p w14:paraId="6A175332" w14:textId="77777777" w:rsidR="00410EFA" w:rsidRPr="009E2386" w:rsidRDefault="00410EFA" w:rsidP="00410EFA"/>
        </w:tc>
        <w:tc>
          <w:tcPr>
            <w:tcW w:w="0" w:type="auto"/>
          </w:tcPr>
          <w:p w14:paraId="1BDF9CC1" w14:textId="426B7275" w:rsidR="00410EFA" w:rsidRPr="009E2386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6C8D47B1" w14:textId="77777777" w:rsidR="00410EFA" w:rsidRPr="009E2386" w:rsidRDefault="00410EFA" w:rsidP="00410EFA"/>
        </w:tc>
        <w:tc>
          <w:tcPr>
            <w:tcW w:w="0" w:type="auto"/>
          </w:tcPr>
          <w:p w14:paraId="03043842" w14:textId="77777777" w:rsidR="00410EFA" w:rsidRPr="009E2386" w:rsidRDefault="00410EFA" w:rsidP="00410EFA"/>
        </w:tc>
        <w:tc>
          <w:tcPr>
            <w:tcW w:w="0" w:type="auto"/>
          </w:tcPr>
          <w:p w14:paraId="53EEDF44" w14:textId="77777777" w:rsidR="00410EFA" w:rsidRPr="009E2386" w:rsidRDefault="00410EFA" w:rsidP="00410EFA"/>
        </w:tc>
        <w:tc>
          <w:tcPr>
            <w:tcW w:w="0" w:type="auto"/>
          </w:tcPr>
          <w:p w14:paraId="0DF822C1" w14:textId="77777777" w:rsidR="00410EFA" w:rsidRPr="009E2386" w:rsidRDefault="00410EFA" w:rsidP="00410EFA"/>
        </w:tc>
        <w:tc>
          <w:tcPr>
            <w:tcW w:w="1597" w:type="dxa"/>
          </w:tcPr>
          <w:p w14:paraId="0359F193" w14:textId="251DF277" w:rsidR="00410EFA" w:rsidRPr="009E2386" w:rsidRDefault="00410EFA" w:rsidP="00410EFA">
            <w:r>
              <w:t xml:space="preserve">Precaution </w:t>
            </w:r>
          </w:p>
        </w:tc>
      </w:tr>
      <w:tr w:rsidR="00410EFA" w:rsidRPr="009E2386" w14:paraId="159E411C" w14:textId="77777777" w:rsidTr="00EE31B7">
        <w:tc>
          <w:tcPr>
            <w:tcW w:w="0" w:type="auto"/>
          </w:tcPr>
          <w:p w14:paraId="4734564A" w14:textId="77777777" w:rsidR="00410EFA" w:rsidRPr="009E2386" w:rsidRDefault="00410EFA" w:rsidP="00410EFA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DDF3B9C" w14:textId="10765A86" w:rsidR="00410EFA" w:rsidRPr="009E2386" w:rsidRDefault="00410EFA" w:rsidP="00410EFA">
            <w:ins w:id="45" w:author="Xia Jing" w:date="2024-05-02T09:59:00Z">
              <w:r>
                <w:t>3</w:t>
              </w:r>
            </w:ins>
            <w:ins w:id="46" w:author="Xia Jing" w:date="2024-05-02T10:59:00Z">
              <w:r w:rsidR="00E6363D">
                <w:t>1</w:t>
              </w:r>
            </w:ins>
          </w:p>
        </w:tc>
        <w:tc>
          <w:tcPr>
            <w:tcW w:w="0" w:type="auto"/>
          </w:tcPr>
          <w:p w14:paraId="37FEAAA3" w14:textId="66883700" w:rsidR="00410EFA" w:rsidRPr="009E2386" w:rsidRDefault="00410EFA" w:rsidP="00410EFA">
            <w:r>
              <w:t xml:space="preserve">&gt;= 5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3FE4F652" w14:textId="77777777" w:rsidR="00410EFA" w:rsidRPr="009E2386" w:rsidRDefault="00410EFA" w:rsidP="00410EFA"/>
        </w:tc>
        <w:tc>
          <w:tcPr>
            <w:tcW w:w="0" w:type="auto"/>
          </w:tcPr>
          <w:p w14:paraId="4DCA9017" w14:textId="77777777" w:rsidR="00410EFA" w:rsidRPr="009E2386" w:rsidRDefault="00410EFA" w:rsidP="00410EFA"/>
        </w:tc>
        <w:tc>
          <w:tcPr>
            <w:tcW w:w="0" w:type="auto"/>
          </w:tcPr>
          <w:p w14:paraId="6F069633" w14:textId="77777777" w:rsidR="00410EFA" w:rsidRPr="009E2386" w:rsidRDefault="00410EFA" w:rsidP="00410EFA"/>
        </w:tc>
        <w:tc>
          <w:tcPr>
            <w:tcW w:w="0" w:type="auto"/>
          </w:tcPr>
          <w:p w14:paraId="6ABD062E" w14:textId="77777777" w:rsidR="00410EFA" w:rsidRPr="009E2386" w:rsidRDefault="00410EFA" w:rsidP="00410EFA"/>
        </w:tc>
        <w:tc>
          <w:tcPr>
            <w:tcW w:w="0" w:type="auto"/>
          </w:tcPr>
          <w:p w14:paraId="70A30307" w14:textId="77777777" w:rsidR="00410EFA" w:rsidRPr="009E2386" w:rsidRDefault="00410EFA" w:rsidP="00410EFA"/>
        </w:tc>
        <w:tc>
          <w:tcPr>
            <w:tcW w:w="0" w:type="auto"/>
          </w:tcPr>
          <w:p w14:paraId="38B80819" w14:textId="1D48647E" w:rsidR="00410EFA" w:rsidRPr="009E2386" w:rsidRDefault="00410EFA" w:rsidP="00410EFA">
            <w:r>
              <w:t>Asthma</w:t>
            </w:r>
          </w:p>
        </w:tc>
        <w:tc>
          <w:tcPr>
            <w:tcW w:w="0" w:type="auto"/>
          </w:tcPr>
          <w:p w14:paraId="071B77EF" w14:textId="77777777" w:rsidR="00410EFA" w:rsidRPr="009E2386" w:rsidRDefault="00410EFA" w:rsidP="00410EFA"/>
        </w:tc>
        <w:tc>
          <w:tcPr>
            <w:tcW w:w="0" w:type="auto"/>
          </w:tcPr>
          <w:p w14:paraId="43D4BEED" w14:textId="77777777" w:rsidR="00410EFA" w:rsidRPr="009E2386" w:rsidRDefault="00410EFA" w:rsidP="00410EFA"/>
        </w:tc>
        <w:tc>
          <w:tcPr>
            <w:tcW w:w="0" w:type="auto"/>
          </w:tcPr>
          <w:p w14:paraId="53AD5F4A" w14:textId="7DA0CFDF" w:rsidR="00410EFA" w:rsidRPr="009E2386" w:rsidRDefault="00410EFA" w:rsidP="00410EFA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3D2D87E1" w14:textId="77777777" w:rsidR="00410EFA" w:rsidRPr="009E2386" w:rsidRDefault="00410EFA" w:rsidP="00410EFA"/>
        </w:tc>
        <w:tc>
          <w:tcPr>
            <w:tcW w:w="0" w:type="auto"/>
          </w:tcPr>
          <w:p w14:paraId="16C28F18" w14:textId="77777777" w:rsidR="00410EFA" w:rsidRPr="009E2386" w:rsidRDefault="00410EFA" w:rsidP="00410EFA"/>
        </w:tc>
        <w:tc>
          <w:tcPr>
            <w:tcW w:w="0" w:type="auto"/>
          </w:tcPr>
          <w:p w14:paraId="40F842B7" w14:textId="77777777" w:rsidR="00410EFA" w:rsidRPr="009E2386" w:rsidRDefault="00410EFA" w:rsidP="00410EFA"/>
        </w:tc>
        <w:tc>
          <w:tcPr>
            <w:tcW w:w="0" w:type="auto"/>
          </w:tcPr>
          <w:p w14:paraId="0F244CC3" w14:textId="77777777" w:rsidR="00410EFA" w:rsidRPr="009E2386" w:rsidRDefault="00410EFA" w:rsidP="00410EFA"/>
        </w:tc>
        <w:tc>
          <w:tcPr>
            <w:tcW w:w="1597" w:type="dxa"/>
          </w:tcPr>
          <w:p w14:paraId="7EA185FD" w14:textId="3A63B7B9" w:rsidR="00410EFA" w:rsidRPr="009E2386" w:rsidRDefault="00410EFA" w:rsidP="00410EFA">
            <w:r>
              <w:t xml:space="preserve">Precaution </w:t>
            </w:r>
          </w:p>
        </w:tc>
      </w:tr>
      <w:tr w:rsidR="00EE31B7" w:rsidRPr="009E2386" w14:paraId="09171ABF" w14:textId="77777777" w:rsidTr="00EE31B7">
        <w:tc>
          <w:tcPr>
            <w:tcW w:w="0" w:type="auto"/>
          </w:tcPr>
          <w:p w14:paraId="4D3AF113" w14:textId="77777777" w:rsidR="00EE31B7" w:rsidRPr="009E2386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93F3C84" w14:textId="502C21CC" w:rsidR="00EE31B7" w:rsidRPr="009E2386" w:rsidRDefault="00EE31B7" w:rsidP="00EE31B7">
            <w:ins w:id="47" w:author="Xia Jing" w:date="2024-05-02T09:59:00Z">
              <w:r>
                <w:t>3</w:t>
              </w:r>
            </w:ins>
            <w:ins w:id="48" w:author="Xia Jing" w:date="2024-05-02T10:59:00Z">
              <w:r>
                <w:t>2</w:t>
              </w:r>
            </w:ins>
          </w:p>
        </w:tc>
        <w:tc>
          <w:tcPr>
            <w:tcW w:w="0" w:type="auto"/>
          </w:tcPr>
          <w:p w14:paraId="3A019342" w14:textId="77777777" w:rsidR="00EE31B7" w:rsidRDefault="00EE31B7" w:rsidP="00EE31B7"/>
        </w:tc>
        <w:tc>
          <w:tcPr>
            <w:tcW w:w="0" w:type="auto"/>
          </w:tcPr>
          <w:p w14:paraId="697B15C1" w14:textId="77777777" w:rsidR="00EE31B7" w:rsidRPr="009E2386" w:rsidRDefault="00EE31B7" w:rsidP="00EE31B7"/>
        </w:tc>
        <w:tc>
          <w:tcPr>
            <w:tcW w:w="0" w:type="auto"/>
          </w:tcPr>
          <w:p w14:paraId="31FE7198" w14:textId="77777777" w:rsidR="00EE31B7" w:rsidRPr="009E2386" w:rsidRDefault="00EE31B7" w:rsidP="00EE31B7"/>
        </w:tc>
        <w:tc>
          <w:tcPr>
            <w:tcW w:w="0" w:type="auto"/>
          </w:tcPr>
          <w:p w14:paraId="09589DF4" w14:textId="77777777" w:rsidR="00EE31B7" w:rsidRPr="009E2386" w:rsidRDefault="00EE31B7" w:rsidP="00EE31B7"/>
        </w:tc>
        <w:tc>
          <w:tcPr>
            <w:tcW w:w="0" w:type="auto"/>
          </w:tcPr>
          <w:p w14:paraId="27B042EE" w14:textId="77777777" w:rsidR="00EE31B7" w:rsidRPr="009E2386" w:rsidRDefault="00EE31B7" w:rsidP="00EE31B7"/>
        </w:tc>
        <w:tc>
          <w:tcPr>
            <w:tcW w:w="0" w:type="auto"/>
          </w:tcPr>
          <w:p w14:paraId="30045B29" w14:textId="77777777" w:rsidR="00EE31B7" w:rsidRPr="009E2386" w:rsidRDefault="00EE31B7" w:rsidP="00EE31B7"/>
        </w:tc>
        <w:tc>
          <w:tcPr>
            <w:tcW w:w="0" w:type="auto"/>
          </w:tcPr>
          <w:p w14:paraId="3229FE4D" w14:textId="72F6E72C" w:rsidR="00EE31B7" w:rsidRDefault="00EE31B7" w:rsidP="00EE31B7">
            <w:r>
              <w:t>Egg allergy with symptoms other than hives (e.g., angioedema, respiratory distress) or required epinephrine or another emergency medical intervention</w:t>
            </w:r>
          </w:p>
        </w:tc>
        <w:tc>
          <w:tcPr>
            <w:tcW w:w="0" w:type="auto"/>
          </w:tcPr>
          <w:p w14:paraId="100D919D" w14:textId="77777777" w:rsidR="00EE31B7" w:rsidRPr="009E2386" w:rsidRDefault="00EE31B7" w:rsidP="00EE31B7"/>
        </w:tc>
        <w:tc>
          <w:tcPr>
            <w:tcW w:w="0" w:type="auto"/>
          </w:tcPr>
          <w:p w14:paraId="7397EC01" w14:textId="77777777" w:rsidR="00EE31B7" w:rsidRPr="009E2386" w:rsidRDefault="00EE31B7" w:rsidP="00EE31B7"/>
        </w:tc>
        <w:tc>
          <w:tcPr>
            <w:tcW w:w="0" w:type="auto"/>
          </w:tcPr>
          <w:p w14:paraId="2645D681" w14:textId="2CAEBCCB" w:rsidR="00EE31B7" w:rsidRDefault="00EE31B7" w:rsidP="00EE31B7">
            <w:pPr>
              <w:rPr>
                <w:b/>
                <w:bCs/>
              </w:rPr>
            </w:pPr>
            <w:r>
              <w:rPr>
                <w:b/>
                <w:bCs/>
              </w:rPr>
              <w:t>Admin only if benefits outweigh risks for adverse reaction: any influenza vaccine appropriate for age and health status may be administered</w:t>
            </w:r>
          </w:p>
        </w:tc>
        <w:tc>
          <w:tcPr>
            <w:tcW w:w="0" w:type="auto"/>
          </w:tcPr>
          <w:p w14:paraId="6042DB51" w14:textId="12254703" w:rsidR="00EE31B7" w:rsidRPr="009E2386" w:rsidRDefault="00EE31B7" w:rsidP="00EE31B7">
            <w:del w:id="49" w:author="Xia Jing" w:date="2024-05-02T11:09:00Z">
              <w:r w:rsidDel="00EE31B7">
                <w:rPr>
                  <w:b/>
                  <w:bCs/>
                </w:rPr>
                <w:delText xml:space="preserve">if egg-based LAIV4, administered in a medical setting under the supervision of a health care provider who can recognize and manage severe allergic reactions; </w:delText>
              </w:r>
              <w:r w:rsidDel="00EE31B7">
                <w:rPr>
                  <w:b/>
                  <w:bCs/>
                </w:rPr>
                <w:lastRenderedPageBreak/>
                <w:delText>consult an allergist</w:delText>
              </w:r>
            </w:del>
          </w:p>
        </w:tc>
        <w:tc>
          <w:tcPr>
            <w:tcW w:w="0" w:type="auto"/>
          </w:tcPr>
          <w:p w14:paraId="7FE4A510" w14:textId="77777777" w:rsidR="00EE31B7" w:rsidRPr="009E2386" w:rsidRDefault="00EE31B7" w:rsidP="00EE31B7"/>
        </w:tc>
        <w:tc>
          <w:tcPr>
            <w:tcW w:w="0" w:type="auto"/>
          </w:tcPr>
          <w:p w14:paraId="019D5392" w14:textId="77777777" w:rsidR="00EE31B7" w:rsidRPr="009E2386" w:rsidRDefault="00EE31B7" w:rsidP="00EE31B7"/>
        </w:tc>
        <w:tc>
          <w:tcPr>
            <w:tcW w:w="0" w:type="auto"/>
          </w:tcPr>
          <w:p w14:paraId="0B9BCC27" w14:textId="54FCA23E" w:rsidR="00EE31B7" w:rsidRPr="009E2386" w:rsidRDefault="00EE31B7" w:rsidP="00EE31B7">
            <w:ins w:id="50" w:author="Xia Jing" w:date="2024-05-02T11:09:00Z">
              <w:r>
                <w:rPr>
                  <w:b/>
                  <w:bCs/>
                </w:rPr>
                <w:t xml:space="preserve">if </w:t>
              </w:r>
              <w:proofErr w:type="gramStart"/>
              <w:r>
                <w:rPr>
                  <w:b/>
                  <w:bCs/>
                </w:rPr>
                <w:t>egg-based</w:t>
              </w:r>
              <w:proofErr w:type="gramEnd"/>
              <w:r>
                <w:rPr>
                  <w:b/>
                  <w:bCs/>
                </w:rPr>
                <w:t xml:space="preserve"> LAIV4, administered in a medical setting under the supervision of a health care provider who can recognize and manage severe allergic reactions; </w:t>
              </w:r>
              <w:r>
                <w:rPr>
                  <w:b/>
                  <w:bCs/>
                </w:rPr>
                <w:lastRenderedPageBreak/>
                <w:t>consult an allergist</w:t>
              </w:r>
            </w:ins>
          </w:p>
        </w:tc>
        <w:tc>
          <w:tcPr>
            <w:tcW w:w="1597" w:type="dxa"/>
          </w:tcPr>
          <w:p w14:paraId="72F3ABEA" w14:textId="3769376B" w:rsidR="00EE31B7" w:rsidRDefault="00EE31B7" w:rsidP="00EE31B7">
            <w:r>
              <w:lastRenderedPageBreak/>
              <w:t xml:space="preserve">Precaution </w:t>
            </w:r>
          </w:p>
        </w:tc>
      </w:tr>
      <w:tr w:rsidR="00EE31B7" w14:paraId="321EE238" w14:textId="77777777" w:rsidTr="00EE31B7">
        <w:tc>
          <w:tcPr>
            <w:tcW w:w="0" w:type="auto"/>
          </w:tcPr>
          <w:p w14:paraId="28331614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AE2BFE0" w14:textId="3D44A2F1" w:rsidR="00EE31B7" w:rsidRDefault="00EE31B7" w:rsidP="00EE31B7">
            <w:ins w:id="51" w:author="Xia Jing" w:date="2024-05-02T10:26:00Z">
              <w:r>
                <w:t>3</w:t>
              </w:r>
            </w:ins>
            <w:ins w:id="52" w:author="Xia Jing" w:date="2024-05-02T10:59:00Z">
              <w:r>
                <w:t>3</w:t>
              </w:r>
            </w:ins>
          </w:p>
        </w:tc>
        <w:tc>
          <w:tcPr>
            <w:tcW w:w="0" w:type="auto"/>
          </w:tcPr>
          <w:p w14:paraId="77E7E092" w14:textId="77777777" w:rsidR="00EE31B7" w:rsidRDefault="00EE31B7" w:rsidP="00EE31B7"/>
        </w:tc>
        <w:tc>
          <w:tcPr>
            <w:tcW w:w="0" w:type="auto"/>
          </w:tcPr>
          <w:p w14:paraId="159F25F8" w14:textId="77777777" w:rsidR="00EE31B7" w:rsidRDefault="00EE31B7" w:rsidP="00EE31B7"/>
        </w:tc>
        <w:tc>
          <w:tcPr>
            <w:tcW w:w="0" w:type="auto"/>
          </w:tcPr>
          <w:p w14:paraId="15806859" w14:textId="77777777" w:rsidR="00EE31B7" w:rsidRDefault="00EE31B7" w:rsidP="00EE31B7"/>
        </w:tc>
        <w:tc>
          <w:tcPr>
            <w:tcW w:w="0" w:type="auto"/>
          </w:tcPr>
          <w:p w14:paraId="7A2FDC38" w14:textId="77777777" w:rsidR="00EE31B7" w:rsidRDefault="00EE31B7" w:rsidP="00EE31B7"/>
        </w:tc>
        <w:tc>
          <w:tcPr>
            <w:tcW w:w="0" w:type="auto"/>
          </w:tcPr>
          <w:p w14:paraId="192051E6" w14:textId="77777777" w:rsidR="00EE31B7" w:rsidRDefault="00EE31B7" w:rsidP="00EE31B7"/>
        </w:tc>
        <w:tc>
          <w:tcPr>
            <w:tcW w:w="0" w:type="auto"/>
          </w:tcPr>
          <w:p w14:paraId="07F29A48" w14:textId="77777777" w:rsidR="00EE31B7" w:rsidRDefault="00EE31B7" w:rsidP="00EE31B7"/>
        </w:tc>
        <w:tc>
          <w:tcPr>
            <w:tcW w:w="0" w:type="auto"/>
          </w:tcPr>
          <w:p w14:paraId="011578B4" w14:textId="63CC9B92" w:rsidR="00EE31B7" w:rsidRDefault="00EE31B7" w:rsidP="00EE31B7">
            <w:r>
              <w:t>Moderate or severe acute illness with or without fever</w:t>
            </w:r>
          </w:p>
        </w:tc>
        <w:tc>
          <w:tcPr>
            <w:tcW w:w="0" w:type="auto"/>
          </w:tcPr>
          <w:p w14:paraId="2FC43BE0" w14:textId="77777777" w:rsidR="00EE31B7" w:rsidRDefault="00EE31B7" w:rsidP="00EE31B7"/>
        </w:tc>
        <w:tc>
          <w:tcPr>
            <w:tcW w:w="0" w:type="auto"/>
          </w:tcPr>
          <w:p w14:paraId="1639D9D8" w14:textId="77777777" w:rsidR="00EE31B7" w:rsidRDefault="00EE31B7" w:rsidP="00EE31B7"/>
        </w:tc>
        <w:tc>
          <w:tcPr>
            <w:tcW w:w="0" w:type="auto"/>
          </w:tcPr>
          <w:p w14:paraId="4466EDCD" w14:textId="33CDB599" w:rsidR="00EE31B7" w:rsidRDefault="00EE31B7" w:rsidP="00EE31B7"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3BBDA7C1" w14:textId="77777777" w:rsidR="00EE31B7" w:rsidRDefault="00EE31B7" w:rsidP="00EE31B7"/>
        </w:tc>
        <w:tc>
          <w:tcPr>
            <w:tcW w:w="0" w:type="auto"/>
          </w:tcPr>
          <w:p w14:paraId="75D963D6" w14:textId="77777777" w:rsidR="00EE31B7" w:rsidRDefault="00EE31B7" w:rsidP="00EE31B7"/>
        </w:tc>
        <w:tc>
          <w:tcPr>
            <w:tcW w:w="0" w:type="auto"/>
          </w:tcPr>
          <w:p w14:paraId="2FD808F2" w14:textId="77777777" w:rsidR="00EE31B7" w:rsidRDefault="00EE31B7" w:rsidP="00EE31B7"/>
        </w:tc>
        <w:tc>
          <w:tcPr>
            <w:tcW w:w="0" w:type="auto"/>
          </w:tcPr>
          <w:p w14:paraId="0DDBFDAA" w14:textId="77777777" w:rsidR="00EE31B7" w:rsidRDefault="00EE31B7" w:rsidP="00EE31B7"/>
        </w:tc>
        <w:tc>
          <w:tcPr>
            <w:tcW w:w="1597" w:type="dxa"/>
          </w:tcPr>
          <w:p w14:paraId="4B9F1CC0" w14:textId="5EB505EB" w:rsidR="00EE31B7" w:rsidRDefault="00EE31B7" w:rsidP="00EE31B7">
            <w:r>
              <w:t xml:space="preserve">Precaution </w:t>
            </w:r>
          </w:p>
        </w:tc>
      </w:tr>
      <w:tr w:rsidR="00EE31B7" w14:paraId="6BA4CD05" w14:textId="77777777" w:rsidTr="00EE31B7">
        <w:tc>
          <w:tcPr>
            <w:tcW w:w="0" w:type="auto"/>
          </w:tcPr>
          <w:p w14:paraId="069C114B" w14:textId="1D6D6325" w:rsidR="00EE31B7" w:rsidRDefault="00EE31B7" w:rsidP="00EE31B7">
            <w:pPr>
              <w:rPr>
                <w:b/>
                <w:bCs/>
              </w:rPr>
            </w:pPr>
            <w:r>
              <w:rPr>
                <w:b/>
                <w:bCs/>
              </w:rPr>
              <w:t>ccIIV4</w:t>
            </w:r>
          </w:p>
        </w:tc>
        <w:tc>
          <w:tcPr>
            <w:tcW w:w="0" w:type="auto"/>
          </w:tcPr>
          <w:p w14:paraId="2C502A03" w14:textId="77777777" w:rsidR="00EE31B7" w:rsidRDefault="00EE31B7" w:rsidP="00EE31B7"/>
        </w:tc>
        <w:tc>
          <w:tcPr>
            <w:tcW w:w="0" w:type="auto"/>
          </w:tcPr>
          <w:p w14:paraId="1A687EAC" w14:textId="77777777" w:rsidR="00EE31B7" w:rsidRDefault="00EE31B7" w:rsidP="00EE31B7"/>
        </w:tc>
        <w:tc>
          <w:tcPr>
            <w:tcW w:w="0" w:type="auto"/>
          </w:tcPr>
          <w:p w14:paraId="35D04E33" w14:textId="77777777" w:rsidR="00EE31B7" w:rsidRDefault="00EE31B7" w:rsidP="00EE31B7"/>
        </w:tc>
        <w:tc>
          <w:tcPr>
            <w:tcW w:w="0" w:type="auto"/>
          </w:tcPr>
          <w:p w14:paraId="1354B978" w14:textId="77777777" w:rsidR="00EE31B7" w:rsidRDefault="00EE31B7" w:rsidP="00EE31B7"/>
        </w:tc>
        <w:tc>
          <w:tcPr>
            <w:tcW w:w="0" w:type="auto"/>
          </w:tcPr>
          <w:p w14:paraId="345BFA40" w14:textId="77777777" w:rsidR="00EE31B7" w:rsidRDefault="00EE31B7" w:rsidP="00EE31B7"/>
        </w:tc>
        <w:tc>
          <w:tcPr>
            <w:tcW w:w="0" w:type="auto"/>
          </w:tcPr>
          <w:p w14:paraId="479C31EE" w14:textId="77777777" w:rsidR="00EE31B7" w:rsidRDefault="00EE31B7" w:rsidP="00EE31B7"/>
        </w:tc>
        <w:tc>
          <w:tcPr>
            <w:tcW w:w="0" w:type="auto"/>
          </w:tcPr>
          <w:p w14:paraId="4E3458A4" w14:textId="77777777" w:rsidR="00EE31B7" w:rsidRDefault="00EE31B7" w:rsidP="00EE31B7"/>
        </w:tc>
        <w:tc>
          <w:tcPr>
            <w:tcW w:w="0" w:type="auto"/>
          </w:tcPr>
          <w:p w14:paraId="49397BF8" w14:textId="77777777" w:rsidR="00EE31B7" w:rsidRDefault="00EE31B7" w:rsidP="00EE31B7"/>
        </w:tc>
        <w:tc>
          <w:tcPr>
            <w:tcW w:w="0" w:type="auto"/>
          </w:tcPr>
          <w:p w14:paraId="3D55C49E" w14:textId="77777777" w:rsidR="00EE31B7" w:rsidRDefault="00EE31B7" w:rsidP="00EE31B7"/>
        </w:tc>
        <w:tc>
          <w:tcPr>
            <w:tcW w:w="0" w:type="auto"/>
          </w:tcPr>
          <w:p w14:paraId="1E64ADFA" w14:textId="77777777" w:rsidR="00EE31B7" w:rsidRDefault="00EE31B7" w:rsidP="00EE31B7"/>
        </w:tc>
        <w:tc>
          <w:tcPr>
            <w:tcW w:w="0" w:type="auto"/>
          </w:tcPr>
          <w:p w14:paraId="17731BBA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5FB621F" w14:textId="77777777" w:rsidR="00EE31B7" w:rsidRDefault="00EE31B7" w:rsidP="00EE31B7"/>
        </w:tc>
        <w:tc>
          <w:tcPr>
            <w:tcW w:w="0" w:type="auto"/>
          </w:tcPr>
          <w:p w14:paraId="07F017E8" w14:textId="77777777" w:rsidR="00EE31B7" w:rsidRDefault="00EE31B7" w:rsidP="00EE31B7"/>
        </w:tc>
        <w:tc>
          <w:tcPr>
            <w:tcW w:w="0" w:type="auto"/>
          </w:tcPr>
          <w:p w14:paraId="20D1CE30" w14:textId="77777777" w:rsidR="00EE31B7" w:rsidRDefault="00EE31B7" w:rsidP="00EE31B7"/>
        </w:tc>
        <w:tc>
          <w:tcPr>
            <w:tcW w:w="0" w:type="auto"/>
          </w:tcPr>
          <w:p w14:paraId="2BDFD60A" w14:textId="77777777" w:rsidR="00EE31B7" w:rsidRDefault="00EE31B7" w:rsidP="00EE31B7"/>
        </w:tc>
        <w:tc>
          <w:tcPr>
            <w:tcW w:w="1597" w:type="dxa"/>
          </w:tcPr>
          <w:p w14:paraId="452305DD" w14:textId="34DD1F8D" w:rsidR="00EE31B7" w:rsidRDefault="00EE31B7" w:rsidP="00EE31B7">
            <w:r>
              <w:t xml:space="preserve">Minimal age: 2 </w:t>
            </w:r>
            <w:proofErr w:type="spellStart"/>
            <w:r>
              <w:t>yrs</w:t>
            </w:r>
            <w:proofErr w:type="spellEnd"/>
          </w:p>
        </w:tc>
      </w:tr>
      <w:tr w:rsidR="00EE31B7" w:rsidRPr="00A8653B" w14:paraId="4629989A" w14:textId="77777777" w:rsidTr="008E4236">
        <w:tc>
          <w:tcPr>
            <w:tcW w:w="18710" w:type="dxa"/>
            <w:gridSpan w:val="17"/>
          </w:tcPr>
          <w:p w14:paraId="2F5760CE" w14:textId="427F4C01" w:rsidR="00EE31B7" w:rsidRPr="00A8653B" w:rsidRDefault="00EE31B7" w:rsidP="00EE31B7">
            <w:pPr>
              <w:rPr>
                <w:b/>
                <w:bCs/>
              </w:rPr>
            </w:pPr>
            <w:r w:rsidRPr="00A8653B">
              <w:rPr>
                <w:b/>
                <w:bCs/>
              </w:rPr>
              <w:t>Influenza, cell culture-based inactivated injectable [(ccIIV4), Flucelvax, Quadrivalent</w:t>
            </w:r>
            <w:r>
              <w:rPr>
                <w:b/>
                <w:bCs/>
              </w:rPr>
              <w:t>]</w:t>
            </w:r>
            <w:r w:rsidRPr="00A8653B">
              <w:rPr>
                <w:b/>
                <w:bCs/>
              </w:rPr>
              <w:t>: contraindications and precautions</w:t>
            </w:r>
          </w:p>
        </w:tc>
      </w:tr>
      <w:tr w:rsidR="00EE31B7" w14:paraId="7CE4C9C8" w14:textId="77777777" w:rsidTr="00EE31B7">
        <w:tc>
          <w:tcPr>
            <w:tcW w:w="0" w:type="auto"/>
          </w:tcPr>
          <w:p w14:paraId="5DC29C4D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DF31BA7" w14:textId="0722A135" w:rsidR="00EE31B7" w:rsidRDefault="00EE31B7" w:rsidP="00EE31B7">
            <w:ins w:id="53" w:author="Xia Jing" w:date="2024-05-02T09:59:00Z">
              <w:r>
                <w:t>3</w:t>
              </w:r>
            </w:ins>
            <w:ins w:id="54" w:author="Xia Jing" w:date="2024-05-02T10:59:00Z">
              <w:r>
                <w:t>4</w:t>
              </w:r>
            </w:ins>
          </w:p>
        </w:tc>
        <w:tc>
          <w:tcPr>
            <w:tcW w:w="0" w:type="auto"/>
          </w:tcPr>
          <w:p w14:paraId="42789BCD" w14:textId="77777777" w:rsidR="00EE31B7" w:rsidRDefault="00EE31B7" w:rsidP="00EE31B7"/>
        </w:tc>
        <w:tc>
          <w:tcPr>
            <w:tcW w:w="0" w:type="auto"/>
          </w:tcPr>
          <w:p w14:paraId="27FDE1EA" w14:textId="77777777" w:rsidR="00EE31B7" w:rsidRDefault="00EE31B7" w:rsidP="00EE31B7"/>
        </w:tc>
        <w:tc>
          <w:tcPr>
            <w:tcW w:w="0" w:type="auto"/>
          </w:tcPr>
          <w:p w14:paraId="51D08AB3" w14:textId="77777777" w:rsidR="00EE31B7" w:rsidRDefault="00EE31B7" w:rsidP="00EE31B7"/>
        </w:tc>
        <w:tc>
          <w:tcPr>
            <w:tcW w:w="0" w:type="auto"/>
          </w:tcPr>
          <w:p w14:paraId="4865D3D0" w14:textId="77777777" w:rsidR="00EE31B7" w:rsidRDefault="00EE31B7" w:rsidP="00EE31B7"/>
        </w:tc>
        <w:tc>
          <w:tcPr>
            <w:tcW w:w="0" w:type="auto"/>
          </w:tcPr>
          <w:p w14:paraId="057BA3CA" w14:textId="77777777" w:rsidR="00EE31B7" w:rsidRDefault="00EE31B7" w:rsidP="00EE31B7"/>
        </w:tc>
        <w:tc>
          <w:tcPr>
            <w:tcW w:w="0" w:type="auto"/>
          </w:tcPr>
          <w:p w14:paraId="73472BF6" w14:textId="77777777" w:rsidR="00EE31B7" w:rsidRDefault="00EE31B7" w:rsidP="00EE31B7"/>
        </w:tc>
        <w:tc>
          <w:tcPr>
            <w:tcW w:w="0" w:type="auto"/>
          </w:tcPr>
          <w:p w14:paraId="0C6E6352" w14:textId="705E0823" w:rsidR="00EE31B7" w:rsidRDefault="00EE31B7" w:rsidP="00EE31B7">
            <w:r>
              <w:t>Severe allergic reaction (e.g., anaphylaxis) to any RIV of any valency, or to any component of ccIIV4</w:t>
            </w:r>
          </w:p>
        </w:tc>
        <w:tc>
          <w:tcPr>
            <w:tcW w:w="0" w:type="auto"/>
          </w:tcPr>
          <w:p w14:paraId="01E50A73" w14:textId="77777777" w:rsidR="00EE31B7" w:rsidRDefault="00EE31B7" w:rsidP="00EE31B7"/>
        </w:tc>
        <w:tc>
          <w:tcPr>
            <w:tcW w:w="0" w:type="auto"/>
          </w:tcPr>
          <w:p w14:paraId="4ACE8018" w14:textId="77777777" w:rsidR="00EE31B7" w:rsidRDefault="00EE31B7" w:rsidP="00EE31B7"/>
        </w:tc>
        <w:tc>
          <w:tcPr>
            <w:tcW w:w="0" w:type="auto"/>
          </w:tcPr>
          <w:p w14:paraId="6F14F9E7" w14:textId="77777777" w:rsidR="00EE31B7" w:rsidRPr="00347D8A" w:rsidRDefault="00EE31B7" w:rsidP="00EE31B7">
            <w:pPr>
              <w:rPr>
                <w:b/>
                <w:bCs/>
              </w:rPr>
            </w:pPr>
            <w:r w:rsidRPr="00347D8A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12C3F3F4" w14:textId="77777777" w:rsidR="00EE31B7" w:rsidRDefault="00EE31B7" w:rsidP="00EE31B7"/>
        </w:tc>
        <w:tc>
          <w:tcPr>
            <w:tcW w:w="0" w:type="auto"/>
          </w:tcPr>
          <w:p w14:paraId="027293D0" w14:textId="77777777" w:rsidR="00EE31B7" w:rsidRDefault="00EE31B7" w:rsidP="00EE31B7"/>
        </w:tc>
        <w:tc>
          <w:tcPr>
            <w:tcW w:w="0" w:type="auto"/>
          </w:tcPr>
          <w:p w14:paraId="009D4093" w14:textId="77777777" w:rsidR="00EE31B7" w:rsidRDefault="00EE31B7" w:rsidP="00EE31B7"/>
        </w:tc>
        <w:tc>
          <w:tcPr>
            <w:tcW w:w="0" w:type="auto"/>
          </w:tcPr>
          <w:p w14:paraId="2BC2E8C0" w14:textId="77777777" w:rsidR="00EE31B7" w:rsidRDefault="00EE31B7" w:rsidP="00EE31B7"/>
        </w:tc>
        <w:tc>
          <w:tcPr>
            <w:tcW w:w="1597" w:type="dxa"/>
          </w:tcPr>
          <w:p w14:paraId="6F67D1B4" w14:textId="77777777" w:rsidR="00EE31B7" w:rsidRDefault="00EE31B7" w:rsidP="00EE31B7">
            <w:r>
              <w:t xml:space="preserve">Contradiction </w:t>
            </w:r>
          </w:p>
        </w:tc>
      </w:tr>
      <w:tr w:rsidR="00EE31B7" w14:paraId="1E8445ED" w14:textId="77777777" w:rsidTr="00EE31B7">
        <w:tc>
          <w:tcPr>
            <w:tcW w:w="0" w:type="auto"/>
          </w:tcPr>
          <w:p w14:paraId="701DE8BA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6761723" w14:textId="4E962E01" w:rsidR="00EE31B7" w:rsidRDefault="00EE31B7" w:rsidP="00EE31B7">
            <w:ins w:id="55" w:author="Xia Jing" w:date="2024-05-02T10:00:00Z">
              <w:r>
                <w:t>3</w:t>
              </w:r>
            </w:ins>
            <w:ins w:id="56" w:author="Xia Jing" w:date="2024-05-02T10:59:00Z">
              <w:r>
                <w:t>5</w:t>
              </w:r>
            </w:ins>
          </w:p>
        </w:tc>
        <w:tc>
          <w:tcPr>
            <w:tcW w:w="0" w:type="auto"/>
          </w:tcPr>
          <w:p w14:paraId="3B628563" w14:textId="77777777" w:rsidR="00EE31B7" w:rsidRDefault="00EE31B7" w:rsidP="00EE31B7"/>
        </w:tc>
        <w:tc>
          <w:tcPr>
            <w:tcW w:w="0" w:type="auto"/>
          </w:tcPr>
          <w:p w14:paraId="4DA4017A" w14:textId="77777777" w:rsidR="00EE31B7" w:rsidRDefault="00EE31B7" w:rsidP="00EE31B7"/>
        </w:tc>
        <w:tc>
          <w:tcPr>
            <w:tcW w:w="0" w:type="auto"/>
          </w:tcPr>
          <w:p w14:paraId="27D98F58" w14:textId="77777777" w:rsidR="00EE31B7" w:rsidRDefault="00EE31B7" w:rsidP="00EE31B7"/>
        </w:tc>
        <w:tc>
          <w:tcPr>
            <w:tcW w:w="0" w:type="auto"/>
          </w:tcPr>
          <w:p w14:paraId="605CFDA1" w14:textId="77777777" w:rsidR="00EE31B7" w:rsidRDefault="00EE31B7" w:rsidP="00EE31B7"/>
        </w:tc>
        <w:tc>
          <w:tcPr>
            <w:tcW w:w="0" w:type="auto"/>
          </w:tcPr>
          <w:p w14:paraId="6A7B0172" w14:textId="77777777" w:rsidR="00EE31B7" w:rsidRDefault="00EE31B7" w:rsidP="00EE31B7"/>
        </w:tc>
        <w:tc>
          <w:tcPr>
            <w:tcW w:w="0" w:type="auto"/>
          </w:tcPr>
          <w:p w14:paraId="0BF36B34" w14:textId="77777777" w:rsidR="00EE31B7" w:rsidRDefault="00EE31B7" w:rsidP="00EE31B7"/>
        </w:tc>
        <w:tc>
          <w:tcPr>
            <w:tcW w:w="0" w:type="auto"/>
          </w:tcPr>
          <w:p w14:paraId="146455E0" w14:textId="77777777" w:rsidR="00EE31B7" w:rsidRDefault="00EE31B7" w:rsidP="00EE31B7">
            <w:r>
              <w:t>Guillain-Barre syndrome (GBS) within 6 weeks after a previous dose of any type of influenza vaccine</w:t>
            </w:r>
          </w:p>
        </w:tc>
        <w:tc>
          <w:tcPr>
            <w:tcW w:w="0" w:type="auto"/>
          </w:tcPr>
          <w:p w14:paraId="683F3DC0" w14:textId="77777777" w:rsidR="00EE31B7" w:rsidRDefault="00EE31B7" w:rsidP="00EE31B7"/>
        </w:tc>
        <w:tc>
          <w:tcPr>
            <w:tcW w:w="0" w:type="auto"/>
          </w:tcPr>
          <w:p w14:paraId="5D30E49C" w14:textId="77777777" w:rsidR="00EE31B7" w:rsidRDefault="00EE31B7" w:rsidP="00EE31B7"/>
        </w:tc>
        <w:tc>
          <w:tcPr>
            <w:tcW w:w="0" w:type="auto"/>
          </w:tcPr>
          <w:p w14:paraId="37BF2A29" w14:textId="77777777" w:rsidR="00EE31B7" w:rsidRDefault="00EE31B7" w:rsidP="00EE31B7"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3BC1398B" w14:textId="77777777" w:rsidR="00EE31B7" w:rsidRDefault="00EE31B7" w:rsidP="00EE31B7"/>
        </w:tc>
        <w:tc>
          <w:tcPr>
            <w:tcW w:w="0" w:type="auto"/>
          </w:tcPr>
          <w:p w14:paraId="7EC94A61" w14:textId="77777777" w:rsidR="00EE31B7" w:rsidRDefault="00EE31B7" w:rsidP="00EE31B7"/>
        </w:tc>
        <w:tc>
          <w:tcPr>
            <w:tcW w:w="0" w:type="auto"/>
          </w:tcPr>
          <w:p w14:paraId="0B3776FC" w14:textId="77777777" w:rsidR="00EE31B7" w:rsidRDefault="00EE31B7" w:rsidP="00EE31B7"/>
        </w:tc>
        <w:tc>
          <w:tcPr>
            <w:tcW w:w="0" w:type="auto"/>
          </w:tcPr>
          <w:p w14:paraId="69DC4BE1" w14:textId="77777777" w:rsidR="00EE31B7" w:rsidRDefault="00EE31B7" w:rsidP="00EE31B7"/>
        </w:tc>
        <w:tc>
          <w:tcPr>
            <w:tcW w:w="1597" w:type="dxa"/>
          </w:tcPr>
          <w:p w14:paraId="4357E8A1" w14:textId="77777777" w:rsidR="00EE31B7" w:rsidRDefault="00EE31B7" w:rsidP="00EE31B7">
            <w:r>
              <w:t xml:space="preserve">Precaution </w:t>
            </w:r>
          </w:p>
        </w:tc>
      </w:tr>
      <w:tr w:rsidR="00EE31B7" w14:paraId="5D0E207E" w14:textId="77777777" w:rsidTr="00EE31B7">
        <w:tc>
          <w:tcPr>
            <w:tcW w:w="0" w:type="auto"/>
          </w:tcPr>
          <w:p w14:paraId="537B5BFB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E847F94" w14:textId="29A0C447" w:rsidR="00EE31B7" w:rsidRDefault="00EE31B7" w:rsidP="00EE31B7">
            <w:ins w:id="57" w:author="Xia Jing" w:date="2024-05-02T10:00:00Z">
              <w:r>
                <w:t>3</w:t>
              </w:r>
            </w:ins>
            <w:ins w:id="58" w:author="Xia Jing" w:date="2024-05-02T10:59:00Z">
              <w:r>
                <w:t>6</w:t>
              </w:r>
            </w:ins>
          </w:p>
        </w:tc>
        <w:tc>
          <w:tcPr>
            <w:tcW w:w="0" w:type="auto"/>
          </w:tcPr>
          <w:p w14:paraId="7C1F30F8" w14:textId="77777777" w:rsidR="00EE31B7" w:rsidRDefault="00EE31B7" w:rsidP="00EE31B7"/>
        </w:tc>
        <w:tc>
          <w:tcPr>
            <w:tcW w:w="0" w:type="auto"/>
          </w:tcPr>
          <w:p w14:paraId="53A6A2FD" w14:textId="77777777" w:rsidR="00EE31B7" w:rsidRDefault="00EE31B7" w:rsidP="00EE31B7"/>
        </w:tc>
        <w:tc>
          <w:tcPr>
            <w:tcW w:w="0" w:type="auto"/>
          </w:tcPr>
          <w:p w14:paraId="3AC7985B" w14:textId="77777777" w:rsidR="00EE31B7" w:rsidRDefault="00EE31B7" w:rsidP="00EE31B7"/>
        </w:tc>
        <w:tc>
          <w:tcPr>
            <w:tcW w:w="0" w:type="auto"/>
          </w:tcPr>
          <w:p w14:paraId="162CA9BC" w14:textId="77777777" w:rsidR="00EE31B7" w:rsidRDefault="00EE31B7" w:rsidP="00EE31B7"/>
        </w:tc>
        <w:tc>
          <w:tcPr>
            <w:tcW w:w="0" w:type="auto"/>
          </w:tcPr>
          <w:p w14:paraId="4A78607F" w14:textId="77777777" w:rsidR="00EE31B7" w:rsidRDefault="00EE31B7" w:rsidP="00EE31B7"/>
        </w:tc>
        <w:tc>
          <w:tcPr>
            <w:tcW w:w="0" w:type="auto"/>
          </w:tcPr>
          <w:p w14:paraId="071AC1C1" w14:textId="77777777" w:rsidR="00EE31B7" w:rsidRDefault="00EE31B7" w:rsidP="00EE31B7"/>
        </w:tc>
        <w:tc>
          <w:tcPr>
            <w:tcW w:w="0" w:type="auto"/>
          </w:tcPr>
          <w:p w14:paraId="2887C5E2" w14:textId="5C10C880" w:rsidR="00EE31B7" w:rsidRDefault="00EE31B7" w:rsidP="00EE31B7">
            <w:r>
              <w:t xml:space="preserve">History of a severe allergic reaction (e.g., anaphylaxis) after a previous dose of any </w:t>
            </w:r>
            <w:proofErr w:type="gramStart"/>
            <w:r>
              <w:t>egg-based</w:t>
            </w:r>
            <w:proofErr w:type="gramEnd"/>
            <w:r>
              <w:t xml:space="preserve"> IIV, RIV, or LAIV of any valency. </w:t>
            </w:r>
          </w:p>
        </w:tc>
        <w:tc>
          <w:tcPr>
            <w:tcW w:w="0" w:type="auto"/>
          </w:tcPr>
          <w:p w14:paraId="7BBF2E7D" w14:textId="77777777" w:rsidR="00EE31B7" w:rsidRDefault="00EE31B7" w:rsidP="00EE31B7"/>
        </w:tc>
        <w:tc>
          <w:tcPr>
            <w:tcW w:w="0" w:type="auto"/>
          </w:tcPr>
          <w:p w14:paraId="706764DF" w14:textId="77777777" w:rsidR="00EE31B7" w:rsidRDefault="00EE31B7" w:rsidP="00EE31B7"/>
        </w:tc>
        <w:tc>
          <w:tcPr>
            <w:tcW w:w="0" w:type="auto"/>
          </w:tcPr>
          <w:p w14:paraId="4995BBC4" w14:textId="77777777" w:rsidR="00EE31B7" w:rsidRDefault="00EE31B7" w:rsidP="00EE31B7">
            <w:r>
              <w:rPr>
                <w:b/>
                <w:bCs/>
              </w:rPr>
              <w:t xml:space="preserve">Admin only if benefits outweigh risks for adverse reaction; </w:t>
            </w:r>
          </w:p>
        </w:tc>
        <w:tc>
          <w:tcPr>
            <w:tcW w:w="0" w:type="auto"/>
          </w:tcPr>
          <w:p w14:paraId="105138AE" w14:textId="0D6C0D81" w:rsidR="00EE31B7" w:rsidRDefault="00EE31B7" w:rsidP="00EE31B7">
            <w:del w:id="59" w:author="Xia Jing" w:date="2024-05-02T11:15:00Z">
              <w:r w:rsidDel="00EE31B7">
                <w:rPr>
                  <w:b/>
                  <w:bCs/>
                </w:rPr>
                <w:delText xml:space="preserve">if using ccIIV4, administer in a medical setting under the supervision of a health care provider who can recognize and manage </w:delText>
              </w:r>
              <w:r w:rsidDel="00EE31B7">
                <w:rPr>
                  <w:b/>
                  <w:bCs/>
                </w:rPr>
                <w:lastRenderedPageBreak/>
                <w:delText>severe allergic reactions; consult an allergist</w:delText>
              </w:r>
            </w:del>
          </w:p>
        </w:tc>
        <w:tc>
          <w:tcPr>
            <w:tcW w:w="0" w:type="auto"/>
          </w:tcPr>
          <w:p w14:paraId="16F822F6" w14:textId="77777777" w:rsidR="00EE31B7" w:rsidRDefault="00EE31B7" w:rsidP="00EE31B7"/>
        </w:tc>
        <w:tc>
          <w:tcPr>
            <w:tcW w:w="0" w:type="auto"/>
          </w:tcPr>
          <w:p w14:paraId="4861F03D" w14:textId="77777777" w:rsidR="00EE31B7" w:rsidRDefault="00EE31B7" w:rsidP="00EE31B7"/>
        </w:tc>
        <w:tc>
          <w:tcPr>
            <w:tcW w:w="0" w:type="auto"/>
          </w:tcPr>
          <w:p w14:paraId="704A28D4" w14:textId="39C8840A" w:rsidR="00EE31B7" w:rsidRDefault="00EE31B7" w:rsidP="00EE31B7">
            <w:ins w:id="60" w:author="Xia Jing" w:date="2024-05-02T11:15:00Z">
              <w:r>
                <w:rPr>
                  <w:b/>
                  <w:bCs/>
                </w:rPr>
                <w:t xml:space="preserve">if using ccIIV4, administer in a medical setting under the supervision of a health care provider who can recognize and manage </w:t>
              </w:r>
              <w:r>
                <w:rPr>
                  <w:b/>
                  <w:bCs/>
                </w:rPr>
                <w:lastRenderedPageBreak/>
                <w:t>severe allergic reactions; consult an allergist</w:t>
              </w:r>
            </w:ins>
          </w:p>
        </w:tc>
        <w:tc>
          <w:tcPr>
            <w:tcW w:w="1597" w:type="dxa"/>
          </w:tcPr>
          <w:p w14:paraId="680D3098" w14:textId="77777777" w:rsidR="00EE31B7" w:rsidRDefault="00EE31B7" w:rsidP="00EE31B7">
            <w:r>
              <w:lastRenderedPageBreak/>
              <w:t xml:space="preserve">Precaution </w:t>
            </w:r>
          </w:p>
        </w:tc>
      </w:tr>
      <w:tr w:rsidR="00EE31B7" w14:paraId="20473677" w14:textId="77777777" w:rsidTr="00EE31B7">
        <w:tc>
          <w:tcPr>
            <w:tcW w:w="0" w:type="auto"/>
          </w:tcPr>
          <w:p w14:paraId="0201637C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A523A22" w14:textId="107C0335" w:rsidR="00EE31B7" w:rsidRDefault="00EE31B7" w:rsidP="00EE31B7">
            <w:ins w:id="61" w:author="Xia Jing" w:date="2024-05-02T10:00:00Z">
              <w:r>
                <w:t>3</w:t>
              </w:r>
            </w:ins>
            <w:ins w:id="62" w:author="Xia Jing" w:date="2024-05-02T10:59:00Z">
              <w:r>
                <w:t>7</w:t>
              </w:r>
            </w:ins>
          </w:p>
        </w:tc>
        <w:tc>
          <w:tcPr>
            <w:tcW w:w="0" w:type="auto"/>
          </w:tcPr>
          <w:p w14:paraId="0F8CD2AB" w14:textId="77777777" w:rsidR="00EE31B7" w:rsidRDefault="00EE31B7" w:rsidP="00EE31B7"/>
        </w:tc>
        <w:tc>
          <w:tcPr>
            <w:tcW w:w="0" w:type="auto"/>
          </w:tcPr>
          <w:p w14:paraId="287AA9F4" w14:textId="77777777" w:rsidR="00EE31B7" w:rsidRDefault="00EE31B7" w:rsidP="00EE31B7"/>
        </w:tc>
        <w:tc>
          <w:tcPr>
            <w:tcW w:w="0" w:type="auto"/>
          </w:tcPr>
          <w:p w14:paraId="04D6B6F2" w14:textId="77777777" w:rsidR="00EE31B7" w:rsidRDefault="00EE31B7" w:rsidP="00EE31B7"/>
        </w:tc>
        <w:tc>
          <w:tcPr>
            <w:tcW w:w="0" w:type="auto"/>
          </w:tcPr>
          <w:p w14:paraId="3C350DB6" w14:textId="77777777" w:rsidR="00EE31B7" w:rsidRDefault="00EE31B7" w:rsidP="00EE31B7"/>
        </w:tc>
        <w:tc>
          <w:tcPr>
            <w:tcW w:w="0" w:type="auto"/>
          </w:tcPr>
          <w:p w14:paraId="5A5BCC41" w14:textId="77777777" w:rsidR="00EE31B7" w:rsidRDefault="00EE31B7" w:rsidP="00EE31B7"/>
        </w:tc>
        <w:tc>
          <w:tcPr>
            <w:tcW w:w="0" w:type="auto"/>
          </w:tcPr>
          <w:p w14:paraId="0EB7C690" w14:textId="77777777" w:rsidR="00EE31B7" w:rsidRDefault="00EE31B7" w:rsidP="00EE31B7"/>
        </w:tc>
        <w:tc>
          <w:tcPr>
            <w:tcW w:w="0" w:type="auto"/>
          </w:tcPr>
          <w:p w14:paraId="3B4939D6" w14:textId="77777777" w:rsidR="00EE31B7" w:rsidRDefault="00EE31B7" w:rsidP="00EE31B7">
            <w:r>
              <w:t>Moderate or severe acute illness with or without fever</w:t>
            </w:r>
          </w:p>
        </w:tc>
        <w:tc>
          <w:tcPr>
            <w:tcW w:w="0" w:type="auto"/>
          </w:tcPr>
          <w:p w14:paraId="033C9113" w14:textId="77777777" w:rsidR="00EE31B7" w:rsidRDefault="00EE31B7" w:rsidP="00EE31B7"/>
        </w:tc>
        <w:tc>
          <w:tcPr>
            <w:tcW w:w="0" w:type="auto"/>
          </w:tcPr>
          <w:p w14:paraId="45964092" w14:textId="77777777" w:rsidR="00EE31B7" w:rsidRDefault="00EE31B7" w:rsidP="00EE31B7"/>
        </w:tc>
        <w:tc>
          <w:tcPr>
            <w:tcW w:w="0" w:type="auto"/>
          </w:tcPr>
          <w:p w14:paraId="30380380" w14:textId="77777777" w:rsidR="00EE31B7" w:rsidRDefault="00EE31B7" w:rsidP="00EE31B7"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6FEB038A" w14:textId="77777777" w:rsidR="00EE31B7" w:rsidRDefault="00EE31B7" w:rsidP="00EE31B7"/>
        </w:tc>
        <w:tc>
          <w:tcPr>
            <w:tcW w:w="0" w:type="auto"/>
          </w:tcPr>
          <w:p w14:paraId="25F3AE42" w14:textId="77777777" w:rsidR="00EE31B7" w:rsidRDefault="00EE31B7" w:rsidP="00EE31B7"/>
        </w:tc>
        <w:tc>
          <w:tcPr>
            <w:tcW w:w="0" w:type="auto"/>
          </w:tcPr>
          <w:p w14:paraId="1070EDD3" w14:textId="77777777" w:rsidR="00EE31B7" w:rsidRDefault="00EE31B7" w:rsidP="00EE31B7"/>
        </w:tc>
        <w:tc>
          <w:tcPr>
            <w:tcW w:w="0" w:type="auto"/>
          </w:tcPr>
          <w:p w14:paraId="576074F1" w14:textId="77777777" w:rsidR="00EE31B7" w:rsidRDefault="00EE31B7" w:rsidP="00EE31B7"/>
        </w:tc>
        <w:tc>
          <w:tcPr>
            <w:tcW w:w="1597" w:type="dxa"/>
          </w:tcPr>
          <w:p w14:paraId="2A7331B8" w14:textId="77777777" w:rsidR="00EE31B7" w:rsidRDefault="00EE31B7" w:rsidP="00EE31B7">
            <w:r>
              <w:t xml:space="preserve">Precaution </w:t>
            </w:r>
          </w:p>
        </w:tc>
      </w:tr>
      <w:tr w:rsidR="00EE31B7" w14:paraId="12A62397" w14:textId="77777777" w:rsidTr="00EE31B7">
        <w:tc>
          <w:tcPr>
            <w:tcW w:w="0" w:type="auto"/>
          </w:tcPr>
          <w:p w14:paraId="076991FF" w14:textId="5AA8F7B8" w:rsidR="00EE31B7" w:rsidRDefault="00EE31B7" w:rsidP="00EE31B7">
            <w:pPr>
              <w:rPr>
                <w:b/>
                <w:bCs/>
              </w:rPr>
            </w:pPr>
            <w:r>
              <w:rPr>
                <w:b/>
                <w:bCs/>
              </w:rPr>
              <w:t>RIV4</w:t>
            </w:r>
          </w:p>
        </w:tc>
        <w:tc>
          <w:tcPr>
            <w:tcW w:w="0" w:type="auto"/>
          </w:tcPr>
          <w:p w14:paraId="78128CC5" w14:textId="77777777" w:rsidR="00EE31B7" w:rsidRDefault="00EE31B7" w:rsidP="00EE31B7"/>
        </w:tc>
        <w:tc>
          <w:tcPr>
            <w:tcW w:w="0" w:type="auto"/>
          </w:tcPr>
          <w:p w14:paraId="7AAF570D" w14:textId="77777777" w:rsidR="00EE31B7" w:rsidRDefault="00EE31B7" w:rsidP="00EE31B7"/>
        </w:tc>
        <w:tc>
          <w:tcPr>
            <w:tcW w:w="0" w:type="auto"/>
          </w:tcPr>
          <w:p w14:paraId="33AB86BC" w14:textId="77777777" w:rsidR="00EE31B7" w:rsidRDefault="00EE31B7" w:rsidP="00EE31B7"/>
        </w:tc>
        <w:tc>
          <w:tcPr>
            <w:tcW w:w="0" w:type="auto"/>
          </w:tcPr>
          <w:p w14:paraId="565C9B42" w14:textId="77777777" w:rsidR="00EE31B7" w:rsidRDefault="00EE31B7" w:rsidP="00EE31B7"/>
        </w:tc>
        <w:tc>
          <w:tcPr>
            <w:tcW w:w="0" w:type="auto"/>
          </w:tcPr>
          <w:p w14:paraId="39BD1F53" w14:textId="77777777" w:rsidR="00EE31B7" w:rsidRDefault="00EE31B7" w:rsidP="00EE31B7"/>
        </w:tc>
        <w:tc>
          <w:tcPr>
            <w:tcW w:w="0" w:type="auto"/>
          </w:tcPr>
          <w:p w14:paraId="27677FA8" w14:textId="77777777" w:rsidR="00EE31B7" w:rsidRDefault="00EE31B7" w:rsidP="00EE31B7"/>
        </w:tc>
        <w:tc>
          <w:tcPr>
            <w:tcW w:w="0" w:type="auto"/>
          </w:tcPr>
          <w:p w14:paraId="489914F7" w14:textId="77777777" w:rsidR="00EE31B7" w:rsidRDefault="00EE31B7" w:rsidP="00EE31B7"/>
        </w:tc>
        <w:tc>
          <w:tcPr>
            <w:tcW w:w="0" w:type="auto"/>
          </w:tcPr>
          <w:p w14:paraId="33C625C4" w14:textId="77777777" w:rsidR="00EE31B7" w:rsidRDefault="00EE31B7" w:rsidP="00EE31B7"/>
        </w:tc>
        <w:tc>
          <w:tcPr>
            <w:tcW w:w="0" w:type="auto"/>
          </w:tcPr>
          <w:p w14:paraId="53A3A878" w14:textId="77777777" w:rsidR="00EE31B7" w:rsidRDefault="00EE31B7" w:rsidP="00EE31B7"/>
        </w:tc>
        <w:tc>
          <w:tcPr>
            <w:tcW w:w="0" w:type="auto"/>
          </w:tcPr>
          <w:p w14:paraId="4882DC62" w14:textId="77777777" w:rsidR="00EE31B7" w:rsidRDefault="00EE31B7" w:rsidP="00EE31B7"/>
        </w:tc>
        <w:tc>
          <w:tcPr>
            <w:tcW w:w="0" w:type="auto"/>
          </w:tcPr>
          <w:p w14:paraId="5F4D7ECE" w14:textId="77777777" w:rsidR="00EE31B7" w:rsidRDefault="00EE31B7" w:rsidP="00EE31B7"/>
        </w:tc>
        <w:tc>
          <w:tcPr>
            <w:tcW w:w="0" w:type="auto"/>
          </w:tcPr>
          <w:p w14:paraId="3B06918F" w14:textId="77777777" w:rsidR="00EE31B7" w:rsidRDefault="00EE31B7" w:rsidP="00EE31B7"/>
        </w:tc>
        <w:tc>
          <w:tcPr>
            <w:tcW w:w="0" w:type="auto"/>
          </w:tcPr>
          <w:p w14:paraId="060AE3EF" w14:textId="77777777" w:rsidR="00EE31B7" w:rsidRDefault="00EE31B7" w:rsidP="00EE31B7"/>
        </w:tc>
        <w:tc>
          <w:tcPr>
            <w:tcW w:w="0" w:type="auto"/>
          </w:tcPr>
          <w:p w14:paraId="6AD6F827" w14:textId="77777777" w:rsidR="00EE31B7" w:rsidRDefault="00EE31B7" w:rsidP="00EE31B7"/>
        </w:tc>
        <w:tc>
          <w:tcPr>
            <w:tcW w:w="0" w:type="auto"/>
          </w:tcPr>
          <w:p w14:paraId="53FAD013" w14:textId="77777777" w:rsidR="00EE31B7" w:rsidRDefault="00EE31B7" w:rsidP="00EE31B7"/>
        </w:tc>
        <w:tc>
          <w:tcPr>
            <w:tcW w:w="1597" w:type="dxa"/>
          </w:tcPr>
          <w:p w14:paraId="580D55EC" w14:textId="221035E6" w:rsidR="00EE31B7" w:rsidRDefault="00EE31B7" w:rsidP="00EE31B7">
            <w:r>
              <w:t xml:space="preserve">Minimal age: 18 </w:t>
            </w:r>
            <w:proofErr w:type="spellStart"/>
            <w:r>
              <w:t>yrs</w:t>
            </w:r>
            <w:proofErr w:type="spellEnd"/>
          </w:p>
        </w:tc>
      </w:tr>
      <w:tr w:rsidR="00EE31B7" w14:paraId="571E8DB3" w14:textId="77777777" w:rsidTr="00F93611">
        <w:tc>
          <w:tcPr>
            <w:tcW w:w="18710" w:type="dxa"/>
            <w:gridSpan w:val="17"/>
          </w:tcPr>
          <w:p w14:paraId="1DD6DE65" w14:textId="6D86049B" w:rsidR="00EE31B7" w:rsidRPr="00E30A0B" w:rsidRDefault="00EE31B7" w:rsidP="00EE31B7">
            <w:pPr>
              <w:rPr>
                <w:b/>
                <w:bCs/>
              </w:rPr>
            </w:pPr>
            <w:r w:rsidRPr="00E30A0B">
              <w:rPr>
                <w:b/>
                <w:bCs/>
              </w:rPr>
              <w:t xml:space="preserve">Regular and catch-up schedule </w:t>
            </w:r>
          </w:p>
        </w:tc>
      </w:tr>
      <w:tr w:rsidR="00EE31B7" w14:paraId="4573E425" w14:textId="77777777" w:rsidTr="00EE31B7">
        <w:tc>
          <w:tcPr>
            <w:tcW w:w="0" w:type="auto"/>
          </w:tcPr>
          <w:p w14:paraId="7A5DE33A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EE32772" w14:textId="4A205FE5" w:rsidR="00EE31B7" w:rsidRDefault="00EE31B7" w:rsidP="00EE31B7">
            <w:ins w:id="63" w:author="Xia Jing" w:date="2024-05-02T10:00:00Z">
              <w:r>
                <w:t>3</w:t>
              </w:r>
            </w:ins>
            <w:ins w:id="64" w:author="Xia Jing" w:date="2024-05-02T10:59:00Z">
              <w:r>
                <w:t>8</w:t>
              </w:r>
            </w:ins>
          </w:p>
        </w:tc>
        <w:tc>
          <w:tcPr>
            <w:tcW w:w="0" w:type="auto"/>
          </w:tcPr>
          <w:p w14:paraId="6B6D3886" w14:textId="3DB73228" w:rsidR="00EE31B7" w:rsidRDefault="00EE31B7" w:rsidP="00EE31B7">
            <w:r>
              <w:t xml:space="preserve">&gt;=18 </w:t>
            </w:r>
            <w:proofErr w:type="spellStart"/>
            <w:r>
              <w:t>yrs</w:t>
            </w:r>
            <w:proofErr w:type="spellEnd"/>
          </w:p>
        </w:tc>
        <w:tc>
          <w:tcPr>
            <w:tcW w:w="0" w:type="auto"/>
          </w:tcPr>
          <w:p w14:paraId="581E4D1C" w14:textId="77777777" w:rsidR="00EE31B7" w:rsidRDefault="00EE31B7" w:rsidP="00EE31B7"/>
        </w:tc>
        <w:tc>
          <w:tcPr>
            <w:tcW w:w="0" w:type="auto"/>
          </w:tcPr>
          <w:p w14:paraId="1D8122AF" w14:textId="77777777" w:rsidR="00EE31B7" w:rsidRDefault="00EE31B7" w:rsidP="00EE31B7"/>
        </w:tc>
        <w:tc>
          <w:tcPr>
            <w:tcW w:w="0" w:type="auto"/>
          </w:tcPr>
          <w:p w14:paraId="7E1C628C" w14:textId="77777777" w:rsidR="00EE31B7" w:rsidRDefault="00EE31B7" w:rsidP="00EE31B7"/>
        </w:tc>
        <w:tc>
          <w:tcPr>
            <w:tcW w:w="0" w:type="auto"/>
          </w:tcPr>
          <w:p w14:paraId="21FD7FEF" w14:textId="77777777" w:rsidR="00EE31B7" w:rsidRDefault="00EE31B7" w:rsidP="00EE31B7"/>
        </w:tc>
        <w:tc>
          <w:tcPr>
            <w:tcW w:w="0" w:type="auto"/>
          </w:tcPr>
          <w:p w14:paraId="1521BD08" w14:textId="77777777" w:rsidR="00EE31B7" w:rsidRDefault="00EE31B7" w:rsidP="00EE31B7"/>
        </w:tc>
        <w:tc>
          <w:tcPr>
            <w:tcW w:w="0" w:type="auto"/>
          </w:tcPr>
          <w:p w14:paraId="4A5DA124" w14:textId="77777777" w:rsidR="00EE31B7" w:rsidRDefault="00EE31B7" w:rsidP="00EE31B7"/>
        </w:tc>
        <w:tc>
          <w:tcPr>
            <w:tcW w:w="0" w:type="auto"/>
          </w:tcPr>
          <w:p w14:paraId="04FBB5A1" w14:textId="77777777" w:rsidR="00EE31B7" w:rsidRDefault="00EE31B7" w:rsidP="00EE31B7"/>
        </w:tc>
        <w:tc>
          <w:tcPr>
            <w:tcW w:w="0" w:type="auto"/>
          </w:tcPr>
          <w:p w14:paraId="477382E8" w14:textId="77777777" w:rsidR="00EE31B7" w:rsidRDefault="00EE31B7" w:rsidP="00EE31B7"/>
        </w:tc>
        <w:tc>
          <w:tcPr>
            <w:tcW w:w="0" w:type="auto"/>
          </w:tcPr>
          <w:p w14:paraId="3571D892" w14:textId="6632A765" w:rsidR="00EE31B7" w:rsidRDefault="00EE31B7" w:rsidP="00EE31B7">
            <w:r>
              <w:t>Admin 1 dose annually</w:t>
            </w:r>
          </w:p>
        </w:tc>
        <w:tc>
          <w:tcPr>
            <w:tcW w:w="0" w:type="auto"/>
          </w:tcPr>
          <w:p w14:paraId="6B8E2E28" w14:textId="44FED4BF" w:rsidR="00EE31B7" w:rsidRDefault="00EE31B7" w:rsidP="00EE31B7">
            <w:r>
              <w:t>Schedule 1 dose next year</w:t>
            </w:r>
          </w:p>
        </w:tc>
        <w:tc>
          <w:tcPr>
            <w:tcW w:w="0" w:type="auto"/>
          </w:tcPr>
          <w:p w14:paraId="488D9B8F" w14:textId="77777777" w:rsidR="00EE31B7" w:rsidRDefault="00EE31B7" w:rsidP="00EE31B7"/>
        </w:tc>
        <w:tc>
          <w:tcPr>
            <w:tcW w:w="0" w:type="auto"/>
          </w:tcPr>
          <w:p w14:paraId="7B958D7E" w14:textId="77777777" w:rsidR="00EE31B7" w:rsidRDefault="00EE31B7" w:rsidP="00EE31B7"/>
        </w:tc>
        <w:tc>
          <w:tcPr>
            <w:tcW w:w="0" w:type="auto"/>
          </w:tcPr>
          <w:p w14:paraId="33622518" w14:textId="77777777" w:rsidR="00EE31B7" w:rsidRDefault="00EE31B7" w:rsidP="00EE31B7"/>
        </w:tc>
        <w:tc>
          <w:tcPr>
            <w:tcW w:w="1597" w:type="dxa"/>
          </w:tcPr>
          <w:p w14:paraId="5735C92F" w14:textId="77777777" w:rsidR="00EE31B7" w:rsidRDefault="00EE31B7" w:rsidP="00EE31B7"/>
        </w:tc>
      </w:tr>
      <w:tr w:rsidR="00EE31B7" w14:paraId="48E869EE" w14:textId="77777777" w:rsidTr="00F05CDD">
        <w:tc>
          <w:tcPr>
            <w:tcW w:w="18710" w:type="dxa"/>
            <w:gridSpan w:val="17"/>
          </w:tcPr>
          <w:p w14:paraId="2ACE56E5" w14:textId="53BDDFF2" w:rsidR="00EE31B7" w:rsidRPr="00E30A0B" w:rsidRDefault="00EE31B7" w:rsidP="00EE31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Influenza, recombinant injectable [(RIV4), </w:t>
            </w:r>
            <w:proofErr w:type="spellStart"/>
            <w:r>
              <w:rPr>
                <w:b/>
                <w:bCs/>
              </w:rPr>
              <w:t>Flublok</w:t>
            </w:r>
            <w:proofErr w:type="spellEnd"/>
            <w:r>
              <w:rPr>
                <w:b/>
                <w:bCs/>
              </w:rPr>
              <w:t xml:space="preserve"> Quadrivalent]: contraindications and precautions</w:t>
            </w:r>
          </w:p>
        </w:tc>
      </w:tr>
      <w:tr w:rsidR="00EE31B7" w14:paraId="6B29877F" w14:textId="77777777" w:rsidTr="00EE31B7">
        <w:tc>
          <w:tcPr>
            <w:tcW w:w="0" w:type="auto"/>
          </w:tcPr>
          <w:p w14:paraId="54518235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5FD1487" w14:textId="0742C3F7" w:rsidR="00EE31B7" w:rsidRDefault="00EE31B7" w:rsidP="00EE31B7">
            <w:ins w:id="65" w:author="Xia Jing" w:date="2024-05-02T10:00:00Z">
              <w:r>
                <w:t>3</w:t>
              </w:r>
            </w:ins>
            <w:ins w:id="66" w:author="Xia Jing" w:date="2024-05-02T10:59:00Z">
              <w:r>
                <w:t>9</w:t>
              </w:r>
            </w:ins>
          </w:p>
        </w:tc>
        <w:tc>
          <w:tcPr>
            <w:tcW w:w="0" w:type="auto"/>
          </w:tcPr>
          <w:p w14:paraId="690960BF" w14:textId="77777777" w:rsidR="00EE31B7" w:rsidRDefault="00EE31B7" w:rsidP="00EE31B7"/>
        </w:tc>
        <w:tc>
          <w:tcPr>
            <w:tcW w:w="0" w:type="auto"/>
          </w:tcPr>
          <w:p w14:paraId="27D17A32" w14:textId="77777777" w:rsidR="00EE31B7" w:rsidRDefault="00EE31B7" w:rsidP="00EE31B7"/>
        </w:tc>
        <w:tc>
          <w:tcPr>
            <w:tcW w:w="0" w:type="auto"/>
          </w:tcPr>
          <w:p w14:paraId="2A499ED7" w14:textId="77777777" w:rsidR="00EE31B7" w:rsidRDefault="00EE31B7" w:rsidP="00EE31B7"/>
        </w:tc>
        <w:tc>
          <w:tcPr>
            <w:tcW w:w="0" w:type="auto"/>
          </w:tcPr>
          <w:p w14:paraId="655F6D4D" w14:textId="77777777" w:rsidR="00EE31B7" w:rsidRDefault="00EE31B7" w:rsidP="00EE31B7"/>
        </w:tc>
        <w:tc>
          <w:tcPr>
            <w:tcW w:w="0" w:type="auto"/>
          </w:tcPr>
          <w:p w14:paraId="18F122F4" w14:textId="77777777" w:rsidR="00EE31B7" w:rsidRDefault="00EE31B7" w:rsidP="00EE31B7"/>
        </w:tc>
        <w:tc>
          <w:tcPr>
            <w:tcW w:w="0" w:type="auto"/>
          </w:tcPr>
          <w:p w14:paraId="75D6A768" w14:textId="77777777" w:rsidR="00EE31B7" w:rsidRDefault="00EE31B7" w:rsidP="00EE31B7"/>
        </w:tc>
        <w:tc>
          <w:tcPr>
            <w:tcW w:w="0" w:type="auto"/>
          </w:tcPr>
          <w:p w14:paraId="46E12689" w14:textId="57156E76" w:rsidR="00EE31B7" w:rsidRDefault="00EE31B7" w:rsidP="00EE31B7">
            <w:r>
              <w:t>Severe allergic reaction (e.g., anaphylaxis) to any RIV of any valency, or to any component of RIV4</w:t>
            </w:r>
          </w:p>
        </w:tc>
        <w:tc>
          <w:tcPr>
            <w:tcW w:w="0" w:type="auto"/>
          </w:tcPr>
          <w:p w14:paraId="46902305" w14:textId="77777777" w:rsidR="00EE31B7" w:rsidRDefault="00EE31B7" w:rsidP="00EE31B7"/>
        </w:tc>
        <w:tc>
          <w:tcPr>
            <w:tcW w:w="0" w:type="auto"/>
          </w:tcPr>
          <w:p w14:paraId="229C5B13" w14:textId="77777777" w:rsidR="00EE31B7" w:rsidRDefault="00EE31B7" w:rsidP="00EE31B7"/>
        </w:tc>
        <w:tc>
          <w:tcPr>
            <w:tcW w:w="0" w:type="auto"/>
          </w:tcPr>
          <w:p w14:paraId="635E9CBA" w14:textId="779808E1" w:rsidR="00EE31B7" w:rsidRPr="00347D8A" w:rsidRDefault="00EE31B7" w:rsidP="00EE31B7">
            <w:pPr>
              <w:rPr>
                <w:b/>
                <w:bCs/>
              </w:rPr>
            </w:pPr>
            <w:r w:rsidRPr="00347D8A">
              <w:rPr>
                <w:b/>
                <w:bCs/>
              </w:rPr>
              <w:t>Do not administer</w:t>
            </w:r>
          </w:p>
        </w:tc>
        <w:tc>
          <w:tcPr>
            <w:tcW w:w="0" w:type="auto"/>
          </w:tcPr>
          <w:p w14:paraId="3FAF6795" w14:textId="77777777" w:rsidR="00EE31B7" w:rsidRDefault="00EE31B7" w:rsidP="00EE31B7"/>
        </w:tc>
        <w:tc>
          <w:tcPr>
            <w:tcW w:w="0" w:type="auto"/>
          </w:tcPr>
          <w:p w14:paraId="47259B11" w14:textId="77777777" w:rsidR="00EE31B7" w:rsidRDefault="00EE31B7" w:rsidP="00EE31B7"/>
        </w:tc>
        <w:tc>
          <w:tcPr>
            <w:tcW w:w="0" w:type="auto"/>
          </w:tcPr>
          <w:p w14:paraId="08BAB026" w14:textId="77777777" w:rsidR="00EE31B7" w:rsidRDefault="00EE31B7" w:rsidP="00EE31B7"/>
        </w:tc>
        <w:tc>
          <w:tcPr>
            <w:tcW w:w="0" w:type="auto"/>
          </w:tcPr>
          <w:p w14:paraId="7D045487" w14:textId="77777777" w:rsidR="00EE31B7" w:rsidRDefault="00EE31B7" w:rsidP="00EE31B7"/>
        </w:tc>
        <w:tc>
          <w:tcPr>
            <w:tcW w:w="1597" w:type="dxa"/>
          </w:tcPr>
          <w:p w14:paraId="2A2BBE1F" w14:textId="040BED66" w:rsidR="00EE31B7" w:rsidRDefault="00EE31B7" w:rsidP="00EE31B7">
            <w:r>
              <w:t xml:space="preserve">Contradiction </w:t>
            </w:r>
          </w:p>
        </w:tc>
      </w:tr>
      <w:tr w:rsidR="00EE31B7" w14:paraId="1A80C078" w14:textId="77777777" w:rsidTr="00EE31B7">
        <w:tc>
          <w:tcPr>
            <w:tcW w:w="0" w:type="auto"/>
          </w:tcPr>
          <w:p w14:paraId="7F0880A6" w14:textId="77777777" w:rsidR="00EE31B7" w:rsidRDefault="00EE31B7" w:rsidP="00EE31B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43C4B62" w14:textId="7321B772" w:rsidR="00EE31B7" w:rsidRDefault="00EE31B7" w:rsidP="00EE31B7">
            <w:ins w:id="67" w:author="Xia Jing" w:date="2024-05-02T10:59:00Z">
              <w:r>
                <w:t>40</w:t>
              </w:r>
            </w:ins>
          </w:p>
        </w:tc>
        <w:tc>
          <w:tcPr>
            <w:tcW w:w="0" w:type="auto"/>
          </w:tcPr>
          <w:p w14:paraId="18249172" w14:textId="77777777" w:rsidR="00EE31B7" w:rsidRDefault="00EE31B7" w:rsidP="00EE31B7"/>
        </w:tc>
        <w:tc>
          <w:tcPr>
            <w:tcW w:w="0" w:type="auto"/>
          </w:tcPr>
          <w:p w14:paraId="4DEC87A6" w14:textId="77777777" w:rsidR="00EE31B7" w:rsidRDefault="00EE31B7" w:rsidP="00EE31B7"/>
        </w:tc>
        <w:tc>
          <w:tcPr>
            <w:tcW w:w="0" w:type="auto"/>
          </w:tcPr>
          <w:p w14:paraId="061CBEDB" w14:textId="77777777" w:rsidR="00EE31B7" w:rsidRDefault="00EE31B7" w:rsidP="00EE31B7"/>
        </w:tc>
        <w:tc>
          <w:tcPr>
            <w:tcW w:w="0" w:type="auto"/>
          </w:tcPr>
          <w:p w14:paraId="17D278FB" w14:textId="77777777" w:rsidR="00EE31B7" w:rsidRDefault="00EE31B7" w:rsidP="00EE31B7"/>
        </w:tc>
        <w:tc>
          <w:tcPr>
            <w:tcW w:w="0" w:type="auto"/>
          </w:tcPr>
          <w:p w14:paraId="0077E91D" w14:textId="77777777" w:rsidR="00EE31B7" w:rsidRDefault="00EE31B7" w:rsidP="00EE31B7"/>
        </w:tc>
        <w:tc>
          <w:tcPr>
            <w:tcW w:w="0" w:type="auto"/>
          </w:tcPr>
          <w:p w14:paraId="1336AC4B" w14:textId="77777777" w:rsidR="00EE31B7" w:rsidRDefault="00EE31B7" w:rsidP="00EE31B7"/>
        </w:tc>
        <w:tc>
          <w:tcPr>
            <w:tcW w:w="0" w:type="auto"/>
          </w:tcPr>
          <w:p w14:paraId="337C79E9" w14:textId="03BAC0C0" w:rsidR="00EE31B7" w:rsidRDefault="00EE31B7" w:rsidP="00EE31B7">
            <w:r>
              <w:t>Guillain-Barre syndrome (GBS) within 6 weeks after a previous dose of any type of influenza vaccine</w:t>
            </w:r>
          </w:p>
        </w:tc>
        <w:tc>
          <w:tcPr>
            <w:tcW w:w="0" w:type="auto"/>
          </w:tcPr>
          <w:p w14:paraId="495DBB9E" w14:textId="77777777" w:rsidR="00EE31B7" w:rsidRDefault="00EE31B7" w:rsidP="00EE31B7"/>
        </w:tc>
        <w:tc>
          <w:tcPr>
            <w:tcW w:w="0" w:type="auto"/>
          </w:tcPr>
          <w:p w14:paraId="2BF38809" w14:textId="77777777" w:rsidR="00EE31B7" w:rsidRDefault="00EE31B7" w:rsidP="00EE31B7"/>
        </w:tc>
        <w:tc>
          <w:tcPr>
            <w:tcW w:w="0" w:type="auto"/>
          </w:tcPr>
          <w:p w14:paraId="38B68528" w14:textId="1D2327A3" w:rsidR="00EE31B7" w:rsidRDefault="00EE31B7" w:rsidP="00EE31B7"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4D1F18BC" w14:textId="77777777" w:rsidR="00EE31B7" w:rsidRDefault="00EE31B7" w:rsidP="00EE31B7"/>
        </w:tc>
        <w:tc>
          <w:tcPr>
            <w:tcW w:w="0" w:type="auto"/>
          </w:tcPr>
          <w:p w14:paraId="3D04CFE5" w14:textId="77777777" w:rsidR="00EE31B7" w:rsidRDefault="00EE31B7" w:rsidP="00EE31B7"/>
        </w:tc>
        <w:tc>
          <w:tcPr>
            <w:tcW w:w="0" w:type="auto"/>
          </w:tcPr>
          <w:p w14:paraId="7CA857BC" w14:textId="77777777" w:rsidR="00EE31B7" w:rsidRDefault="00EE31B7" w:rsidP="00EE31B7"/>
        </w:tc>
        <w:tc>
          <w:tcPr>
            <w:tcW w:w="0" w:type="auto"/>
          </w:tcPr>
          <w:p w14:paraId="613AB571" w14:textId="77777777" w:rsidR="00EE31B7" w:rsidRDefault="00EE31B7" w:rsidP="00EE31B7"/>
        </w:tc>
        <w:tc>
          <w:tcPr>
            <w:tcW w:w="1597" w:type="dxa"/>
          </w:tcPr>
          <w:p w14:paraId="244F8A7E" w14:textId="2F940B33" w:rsidR="00EE31B7" w:rsidRDefault="00EE31B7" w:rsidP="00EE31B7">
            <w:r>
              <w:t xml:space="preserve">Precaution </w:t>
            </w:r>
          </w:p>
        </w:tc>
      </w:tr>
      <w:tr w:rsidR="003E5227" w14:paraId="2C5B5FD4" w14:textId="77777777" w:rsidTr="00EE31B7">
        <w:tc>
          <w:tcPr>
            <w:tcW w:w="0" w:type="auto"/>
          </w:tcPr>
          <w:p w14:paraId="2E50692A" w14:textId="77777777" w:rsidR="003E5227" w:rsidRDefault="003E5227" w:rsidP="003E522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DDF40CE" w14:textId="470074E5" w:rsidR="003E5227" w:rsidRDefault="003E5227" w:rsidP="003E5227">
            <w:ins w:id="68" w:author="Xia Jing" w:date="2024-05-02T10:27:00Z">
              <w:r>
                <w:t>4</w:t>
              </w:r>
            </w:ins>
            <w:ins w:id="69" w:author="Xia Jing" w:date="2024-05-02T10:59:00Z">
              <w:r>
                <w:t>1</w:t>
              </w:r>
            </w:ins>
          </w:p>
        </w:tc>
        <w:tc>
          <w:tcPr>
            <w:tcW w:w="0" w:type="auto"/>
          </w:tcPr>
          <w:p w14:paraId="58C602CA" w14:textId="77777777" w:rsidR="003E5227" w:rsidRDefault="003E5227" w:rsidP="003E5227"/>
        </w:tc>
        <w:tc>
          <w:tcPr>
            <w:tcW w:w="0" w:type="auto"/>
          </w:tcPr>
          <w:p w14:paraId="3F65E510" w14:textId="77777777" w:rsidR="003E5227" w:rsidRDefault="003E5227" w:rsidP="003E5227"/>
        </w:tc>
        <w:tc>
          <w:tcPr>
            <w:tcW w:w="0" w:type="auto"/>
          </w:tcPr>
          <w:p w14:paraId="43115CF2" w14:textId="77777777" w:rsidR="003E5227" w:rsidRDefault="003E5227" w:rsidP="003E5227"/>
        </w:tc>
        <w:tc>
          <w:tcPr>
            <w:tcW w:w="0" w:type="auto"/>
          </w:tcPr>
          <w:p w14:paraId="0C278A5B" w14:textId="77777777" w:rsidR="003E5227" w:rsidRDefault="003E5227" w:rsidP="003E5227"/>
        </w:tc>
        <w:tc>
          <w:tcPr>
            <w:tcW w:w="0" w:type="auto"/>
          </w:tcPr>
          <w:p w14:paraId="63F381C0" w14:textId="77777777" w:rsidR="003E5227" w:rsidRDefault="003E5227" w:rsidP="003E5227"/>
        </w:tc>
        <w:tc>
          <w:tcPr>
            <w:tcW w:w="0" w:type="auto"/>
          </w:tcPr>
          <w:p w14:paraId="0FC5818A" w14:textId="77777777" w:rsidR="003E5227" w:rsidRDefault="003E5227" w:rsidP="003E5227"/>
        </w:tc>
        <w:tc>
          <w:tcPr>
            <w:tcW w:w="0" w:type="auto"/>
          </w:tcPr>
          <w:p w14:paraId="270735FE" w14:textId="4C630F09" w:rsidR="003E5227" w:rsidRDefault="003E5227" w:rsidP="003E5227">
            <w:r>
              <w:t xml:space="preserve">History of a severe allergic reaction (e.g., anaphylaxis) after a previous dose of any </w:t>
            </w:r>
            <w:proofErr w:type="gramStart"/>
            <w:r>
              <w:t>egg-based</w:t>
            </w:r>
            <w:proofErr w:type="gramEnd"/>
            <w:r>
              <w:t xml:space="preserve"> IIV, </w:t>
            </w:r>
            <w:proofErr w:type="spellStart"/>
            <w:r>
              <w:t>ccIIV</w:t>
            </w:r>
            <w:proofErr w:type="spellEnd"/>
            <w:r>
              <w:t xml:space="preserve">, or LAIV of any valency. </w:t>
            </w:r>
          </w:p>
        </w:tc>
        <w:tc>
          <w:tcPr>
            <w:tcW w:w="0" w:type="auto"/>
          </w:tcPr>
          <w:p w14:paraId="5AAF2737" w14:textId="77777777" w:rsidR="003E5227" w:rsidRDefault="003E5227" w:rsidP="003E5227"/>
        </w:tc>
        <w:tc>
          <w:tcPr>
            <w:tcW w:w="0" w:type="auto"/>
          </w:tcPr>
          <w:p w14:paraId="0C804FEF" w14:textId="77777777" w:rsidR="003E5227" w:rsidRDefault="003E5227" w:rsidP="003E5227"/>
        </w:tc>
        <w:tc>
          <w:tcPr>
            <w:tcW w:w="0" w:type="auto"/>
          </w:tcPr>
          <w:p w14:paraId="31874D55" w14:textId="7F6803D4" w:rsidR="003E5227" w:rsidRDefault="003E5227" w:rsidP="003E5227">
            <w:r>
              <w:rPr>
                <w:b/>
                <w:bCs/>
              </w:rPr>
              <w:t xml:space="preserve">Admin only if benefits outweigh risks for adverse reaction; </w:t>
            </w:r>
          </w:p>
        </w:tc>
        <w:tc>
          <w:tcPr>
            <w:tcW w:w="0" w:type="auto"/>
          </w:tcPr>
          <w:p w14:paraId="2EAE70A0" w14:textId="66FD2048" w:rsidR="003E5227" w:rsidRDefault="003E5227" w:rsidP="003E5227">
            <w:del w:id="70" w:author="Xia Jing" w:date="2024-05-02T11:19:00Z">
              <w:r w:rsidDel="003E5227">
                <w:rPr>
                  <w:b/>
                  <w:bCs/>
                </w:rPr>
                <w:delText xml:space="preserve">if using RIV4, administer in a medical setting under the supervision </w:delText>
              </w:r>
              <w:r w:rsidDel="003E5227">
                <w:rPr>
                  <w:b/>
                  <w:bCs/>
                </w:rPr>
                <w:lastRenderedPageBreak/>
                <w:delText>of a health care provider who can recognize and manage severe allergic reactions; consult an allergist</w:delText>
              </w:r>
            </w:del>
          </w:p>
        </w:tc>
        <w:tc>
          <w:tcPr>
            <w:tcW w:w="0" w:type="auto"/>
          </w:tcPr>
          <w:p w14:paraId="75236D2F" w14:textId="77777777" w:rsidR="003E5227" w:rsidRDefault="003E5227" w:rsidP="003E5227"/>
        </w:tc>
        <w:tc>
          <w:tcPr>
            <w:tcW w:w="0" w:type="auto"/>
          </w:tcPr>
          <w:p w14:paraId="6B2093B7" w14:textId="77777777" w:rsidR="003E5227" w:rsidRDefault="003E5227" w:rsidP="003E5227"/>
        </w:tc>
        <w:tc>
          <w:tcPr>
            <w:tcW w:w="0" w:type="auto"/>
          </w:tcPr>
          <w:p w14:paraId="5BCFC632" w14:textId="47886C59" w:rsidR="003E5227" w:rsidRDefault="003E5227" w:rsidP="003E5227">
            <w:ins w:id="71" w:author="Xia Jing" w:date="2024-05-02T11:19:00Z">
              <w:r>
                <w:rPr>
                  <w:b/>
                  <w:bCs/>
                </w:rPr>
                <w:t xml:space="preserve">if using RIV4, administer in a medical setting under the supervision </w:t>
              </w:r>
              <w:r>
                <w:rPr>
                  <w:b/>
                  <w:bCs/>
                </w:rPr>
                <w:lastRenderedPageBreak/>
                <w:t>of a health care provider who can recognize and manage severe allergic reactions; consult an allergist</w:t>
              </w:r>
            </w:ins>
          </w:p>
        </w:tc>
        <w:tc>
          <w:tcPr>
            <w:tcW w:w="1597" w:type="dxa"/>
          </w:tcPr>
          <w:p w14:paraId="4CF34999" w14:textId="4D0BF7D7" w:rsidR="003E5227" w:rsidRDefault="003E5227" w:rsidP="003E5227">
            <w:r>
              <w:lastRenderedPageBreak/>
              <w:t xml:space="preserve">Precaution </w:t>
            </w:r>
          </w:p>
        </w:tc>
      </w:tr>
      <w:tr w:rsidR="003E5227" w14:paraId="1A2F6DBB" w14:textId="77777777" w:rsidTr="00EE31B7">
        <w:tc>
          <w:tcPr>
            <w:tcW w:w="0" w:type="auto"/>
          </w:tcPr>
          <w:p w14:paraId="38073BA7" w14:textId="77777777" w:rsidR="003E5227" w:rsidRDefault="003E5227" w:rsidP="003E5227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8884E9D" w14:textId="31FA3BC4" w:rsidR="003E5227" w:rsidRDefault="003E5227" w:rsidP="003E5227">
            <w:ins w:id="72" w:author="Xia Jing" w:date="2024-05-02T10:00:00Z">
              <w:r>
                <w:t>4</w:t>
              </w:r>
            </w:ins>
            <w:ins w:id="73" w:author="Xia Jing" w:date="2024-05-02T10:59:00Z">
              <w:r>
                <w:t>2</w:t>
              </w:r>
            </w:ins>
          </w:p>
        </w:tc>
        <w:tc>
          <w:tcPr>
            <w:tcW w:w="0" w:type="auto"/>
          </w:tcPr>
          <w:p w14:paraId="703C8173" w14:textId="77777777" w:rsidR="003E5227" w:rsidRDefault="003E5227" w:rsidP="003E5227"/>
        </w:tc>
        <w:tc>
          <w:tcPr>
            <w:tcW w:w="0" w:type="auto"/>
          </w:tcPr>
          <w:p w14:paraId="5C3EFD41" w14:textId="77777777" w:rsidR="003E5227" w:rsidRDefault="003E5227" w:rsidP="003E5227"/>
        </w:tc>
        <w:tc>
          <w:tcPr>
            <w:tcW w:w="0" w:type="auto"/>
          </w:tcPr>
          <w:p w14:paraId="778696C7" w14:textId="77777777" w:rsidR="003E5227" w:rsidRDefault="003E5227" w:rsidP="003E5227"/>
        </w:tc>
        <w:tc>
          <w:tcPr>
            <w:tcW w:w="0" w:type="auto"/>
          </w:tcPr>
          <w:p w14:paraId="01534D47" w14:textId="77777777" w:rsidR="003E5227" w:rsidRDefault="003E5227" w:rsidP="003E5227"/>
        </w:tc>
        <w:tc>
          <w:tcPr>
            <w:tcW w:w="0" w:type="auto"/>
          </w:tcPr>
          <w:p w14:paraId="73C84F5E" w14:textId="77777777" w:rsidR="003E5227" w:rsidRDefault="003E5227" w:rsidP="003E5227"/>
        </w:tc>
        <w:tc>
          <w:tcPr>
            <w:tcW w:w="0" w:type="auto"/>
          </w:tcPr>
          <w:p w14:paraId="6699BA4A" w14:textId="77777777" w:rsidR="003E5227" w:rsidRDefault="003E5227" w:rsidP="003E5227"/>
        </w:tc>
        <w:tc>
          <w:tcPr>
            <w:tcW w:w="0" w:type="auto"/>
          </w:tcPr>
          <w:p w14:paraId="328C98E7" w14:textId="5F2FE1A0" w:rsidR="003E5227" w:rsidRDefault="003E5227" w:rsidP="003E5227">
            <w:r>
              <w:t>Moderate or severe acute illness with or without fever</w:t>
            </w:r>
          </w:p>
        </w:tc>
        <w:tc>
          <w:tcPr>
            <w:tcW w:w="0" w:type="auto"/>
          </w:tcPr>
          <w:p w14:paraId="56D29E99" w14:textId="77777777" w:rsidR="003E5227" w:rsidRDefault="003E5227" w:rsidP="003E5227"/>
        </w:tc>
        <w:tc>
          <w:tcPr>
            <w:tcW w:w="0" w:type="auto"/>
          </w:tcPr>
          <w:p w14:paraId="691B34C3" w14:textId="77777777" w:rsidR="003E5227" w:rsidRDefault="003E5227" w:rsidP="003E5227"/>
        </w:tc>
        <w:tc>
          <w:tcPr>
            <w:tcW w:w="0" w:type="auto"/>
          </w:tcPr>
          <w:p w14:paraId="53C40D3B" w14:textId="79904066" w:rsidR="003E5227" w:rsidRDefault="003E5227" w:rsidP="003E5227">
            <w:r>
              <w:rPr>
                <w:b/>
                <w:bCs/>
              </w:rPr>
              <w:t>Admin only if benefits outweigh risks for adverse reaction</w:t>
            </w:r>
          </w:p>
        </w:tc>
        <w:tc>
          <w:tcPr>
            <w:tcW w:w="0" w:type="auto"/>
          </w:tcPr>
          <w:p w14:paraId="233C7BF5" w14:textId="77777777" w:rsidR="003E5227" w:rsidRDefault="003E5227" w:rsidP="003E5227"/>
        </w:tc>
        <w:tc>
          <w:tcPr>
            <w:tcW w:w="0" w:type="auto"/>
          </w:tcPr>
          <w:p w14:paraId="626C3294" w14:textId="77777777" w:rsidR="003E5227" w:rsidRDefault="003E5227" w:rsidP="003E5227"/>
        </w:tc>
        <w:tc>
          <w:tcPr>
            <w:tcW w:w="0" w:type="auto"/>
          </w:tcPr>
          <w:p w14:paraId="6BDD4A07" w14:textId="77777777" w:rsidR="003E5227" w:rsidRDefault="003E5227" w:rsidP="003E5227"/>
        </w:tc>
        <w:tc>
          <w:tcPr>
            <w:tcW w:w="0" w:type="auto"/>
          </w:tcPr>
          <w:p w14:paraId="236DEED3" w14:textId="77777777" w:rsidR="003E5227" w:rsidRDefault="003E5227" w:rsidP="003E5227"/>
        </w:tc>
        <w:tc>
          <w:tcPr>
            <w:tcW w:w="1597" w:type="dxa"/>
          </w:tcPr>
          <w:p w14:paraId="4B6FC6EE" w14:textId="63234AB4" w:rsidR="003E5227" w:rsidRDefault="003E5227" w:rsidP="003E5227">
            <w:r>
              <w:t xml:space="preserve">Precaution </w:t>
            </w:r>
          </w:p>
        </w:tc>
      </w:tr>
    </w:tbl>
    <w:p w14:paraId="22AD9DB8" w14:textId="77777777" w:rsidR="00474EC6" w:rsidRDefault="00474EC6"/>
    <w:sectPr w:rsidR="00474EC6" w:rsidSect="00530A57">
      <w:footerReference w:type="default" r:id="rId6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DC11" w14:textId="77777777" w:rsidR="00530A57" w:rsidRDefault="00530A57" w:rsidP="006E0F71">
      <w:pPr>
        <w:spacing w:after="0" w:line="240" w:lineRule="auto"/>
      </w:pPr>
      <w:r>
        <w:separator/>
      </w:r>
    </w:p>
  </w:endnote>
  <w:endnote w:type="continuationSeparator" w:id="0">
    <w:p w14:paraId="2A883F79" w14:textId="77777777" w:rsidR="00530A57" w:rsidRDefault="00530A57" w:rsidP="006E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884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42F7D" w14:textId="6D64699F" w:rsidR="006E0F71" w:rsidRDefault="006E0F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6FFED" w14:textId="77777777" w:rsidR="006E0F71" w:rsidRDefault="006E0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96DAE" w14:textId="77777777" w:rsidR="00530A57" w:rsidRDefault="00530A57" w:rsidP="006E0F71">
      <w:pPr>
        <w:spacing w:after="0" w:line="240" w:lineRule="auto"/>
      </w:pPr>
      <w:r>
        <w:separator/>
      </w:r>
    </w:p>
  </w:footnote>
  <w:footnote w:type="continuationSeparator" w:id="0">
    <w:p w14:paraId="30E30BCD" w14:textId="77777777" w:rsidR="00530A57" w:rsidRDefault="00530A57" w:rsidP="006E0F7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 Jing">
    <w15:presenceInfo w15:providerId="AD" w15:userId="S::xjing@clemson.edu::4d456636-b307-4f54-80e3-492d577ec9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4"/>
    <w:rsid w:val="000232AD"/>
    <w:rsid w:val="000315C1"/>
    <w:rsid w:val="000413CE"/>
    <w:rsid w:val="00041435"/>
    <w:rsid w:val="00073F83"/>
    <w:rsid w:val="000B6BDE"/>
    <w:rsid w:val="000B7CE4"/>
    <w:rsid w:val="000E34D4"/>
    <w:rsid w:val="0010230F"/>
    <w:rsid w:val="0019323F"/>
    <w:rsid w:val="001E59BD"/>
    <w:rsid w:val="0020583B"/>
    <w:rsid w:val="002A243D"/>
    <w:rsid w:val="002D4945"/>
    <w:rsid w:val="00325728"/>
    <w:rsid w:val="00347D8A"/>
    <w:rsid w:val="003E5227"/>
    <w:rsid w:val="00410EFA"/>
    <w:rsid w:val="004515BA"/>
    <w:rsid w:val="00454A38"/>
    <w:rsid w:val="00474EC6"/>
    <w:rsid w:val="0048471D"/>
    <w:rsid w:val="004C755F"/>
    <w:rsid w:val="00500131"/>
    <w:rsid w:val="00530A57"/>
    <w:rsid w:val="005E44CD"/>
    <w:rsid w:val="00614BF2"/>
    <w:rsid w:val="00695081"/>
    <w:rsid w:val="006E0F71"/>
    <w:rsid w:val="006F5337"/>
    <w:rsid w:val="008001A6"/>
    <w:rsid w:val="00870234"/>
    <w:rsid w:val="00964909"/>
    <w:rsid w:val="00965775"/>
    <w:rsid w:val="009E2386"/>
    <w:rsid w:val="00A75E8E"/>
    <w:rsid w:val="00A809A6"/>
    <w:rsid w:val="00A828D6"/>
    <w:rsid w:val="00A8653B"/>
    <w:rsid w:val="00AB2A20"/>
    <w:rsid w:val="00AC7643"/>
    <w:rsid w:val="00AD748A"/>
    <w:rsid w:val="00AE0DF8"/>
    <w:rsid w:val="00B44068"/>
    <w:rsid w:val="00BD572E"/>
    <w:rsid w:val="00BF73D4"/>
    <w:rsid w:val="00C03472"/>
    <w:rsid w:val="00D9521B"/>
    <w:rsid w:val="00DA0D7C"/>
    <w:rsid w:val="00E069AE"/>
    <w:rsid w:val="00E15009"/>
    <w:rsid w:val="00E30A0B"/>
    <w:rsid w:val="00E4441B"/>
    <w:rsid w:val="00E6363D"/>
    <w:rsid w:val="00E906BA"/>
    <w:rsid w:val="00EA4F45"/>
    <w:rsid w:val="00EE31B7"/>
    <w:rsid w:val="00F71842"/>
    <w:rsid w:val="00FD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1D6596"/>
  <w15:chartTrackingRefBased/>
  <w15:docId w15:val="{D2B25682-D823-42A2-BCBE-C3F8F3B5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23F"/>
  </w:style>
  <w:style w:type="paragraph" w:styleId="Heading1">
    <w:name w:val="heading 1"/>
    <w:basedOn w:val="Normal"/>
    <w:next w:val="Normal"/>
    <w:link w:val="Heading1Char"/>
    <w:uiPriority w:val="9"/>
    <w:qFormat/>
    <w:rsid w:val="001932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F71"/>
  </w:style>
  <w:style w:type="paragraph" w:styleId="Footer">
    <w:name w:val="footer"/>
    <w:basedOn w:val="Normal"/>
    <w:link w:val="FooterChar"/>
    <w:uiPriority w:val="99"/>
    <w:unhideWhenUsed/>
    <w:rsid w:val="006E0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F71"/>
  </w:style>
  <w:style w:type="paragraph" w:styleId="Revision">
    <w:name w:val="Revision"/>
    <w:hidden/>
    <w:uiPriority w:val="99"/>
    <w:semiHidden/>
    <w:rsid w:val="002A24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1145</Words>
  <Characters>6323</Characters>
  <Application>Microsoft Office Word</Application>
  <DocSecurity>0</DocSecurity>
  <Lines>1305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Jing</dc:creator>
  <cp:keywords/>
  <dc:description/>
  <cp:lastModifiedBy>Xia Jing</cp:lastModifiedBy>
  <cp:revision>4</cp:revision>
  <dcterms:created xsi:type="dcterms:W3CDTF">2024-05-02T13:57:00Z</dcterms:created>
  <dcterms:modified xsi:type="dcterms:W3CDTF">2024-05-02T15:21:00Z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1c017e1ca9e137ea053a9d8875ed188ea54ccb834ba89d5f66c4262006d2ff0f</vt:lpwstr>
  </property>
</Properties>
</file>