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ED1D" w14:textId="2A0841B1" w:rsidR="00C96BC1" w:rsidRDefault="00C96BC1" w:rsidP="00C96BC1">
      <w:pPr>
        <w:pStyle w:val="Heading1"/>
      </w:pPr>
      <w:r>
        <w:t>Rotavirus vaccine</w:t>
      </w:r>
      <w:r w:rsidR="0093740C">
        <w:t xml:space="preserve"> (RV) </w:t>
      </w:r>
      <w:r>
        <w:t>CDC recommendations- tabular CDSS rules (optimal)</w:t>
      </w:r>
    </w:p>
    <w:p w14:paraId="4ABD47A1" w14:textId="60E25098" w:rsidR="00C96BC1" w:rsidRDefault="00C96BC1" w:rsidP="00C96BC1">
      <w:r>
        <w:t xml:space="preserve">Updated on </w:t>
      </w:r>
      <w:proofErr w:type="gramStart"/>
      <w:r>
        <w:t>202</w:t>
      </w:r>
      <w:r w:rsidR="006D158A">
        <w:t>3</w:t>
      </w:r>
      <w:r>
        <w:t>-</w:t>
      </w:r>
      <w:r w:rsidR="006D158A">
        <w:t>01</w:t>
      </w:r>
      <w:r>
        <w:t>-</w:t>
      </w:r>
      <w:r w:rsidR="006D158A">
        <w:t>01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422"/>
        <w:gridCol w:w="640"/>
        <w:gridCol w:w="640"/>
        <w:gridCol w:w="1630"/>
        <w:gridCol w:w="542"/>
        <w:gridCol w:w="636"/>
        <w:gridCol w:w="1440"/>
        <w:gridCol w:w="1932"/>
        <w:gridCol w:w="1552"/>
        <w:gridCol w:w="1552"/>
        <w:gridCol w:w="1012"/>
        <w:gridCol w:w="964"/>
        <w:gridCol w:w="964"/>
        <w:gridCol w:w="747"/>
        <w:gridCol w:w="747"/>
        <w:gridCol w:w="811"/>
        <w:gridCol w:w="1591"/>
      </w:tblGrid>
      <w:tr w:rsidR="008A6945" w:rsidRPr="00504936" w14:paraId="440D247B" w14:textId="77777777" w:rsidTr="00E31911">
        <w:tc>
          <w:tcPr>
            <w:tcW w:w="945" w:type="dxa"/>
          </w:tcPr>
          <w:p w14:paraId="5A71BA03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 xml:space="preserve">Vaccine </w:t>
            </w:r>
          </w:p>
        </w:tc>
        <w:tc>
          <w:tcPr>
            <w:tcW w:w="326" w:type="dxa"/>
          </w:tcPr>
          <w:p w14:paraId="57F9ECB7" w14:textId="77777777" w:rsidR="00C96BC1" w:rsidRPr="00504936" w:rsidRDefault="00C96BC1" w:rsidP="00F469B9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59" w:type="dxa"/>
          </w:tcPr>
          <w:p w14:paraId="29FB0A57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1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676" w:type="dxa"/>
          </w:tcPr>
          <w:p w14:paraId="1EC867A0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2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1750" w:type="dxa"/>
          </w:tcPr>
          <w:p w14:paraId="093C2B90" w14:textId="77777777" w:rsidR="00C96BC1" w:rsidRPr="00504936" w:rsidRDefault="00C96BC1" w:rsidP="00F469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SpecialCondition</w:t>
            </w:r>
            <w:proofErr w:type="spellEnd"/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2347" w:type="dxa"/>
            <w:gridSpan w:val="3"/>
          </w:tcPr>
          <w:p w14:paraId="645FDCE5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Immunization record</w:t>
            </w:r>
          </w:p>
        </w:tc>
        <w:tc>
          <w:tcPr>
            <w:tcW w:w="1665" w:type="dxa"/>
          </w:tcPr>
          <w:p w14:paraId="4CAA3620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MedIndication1</w:t>
            </w:r>
          </w:p>
        </w:tc>
        <w:tc>
          <w:tcPr>
            <w:tcW w:w="1665" w:type="dxa"/>
          </w:tcPr>
          <w:p w14:paraId="38EB49E9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MedIndication2</w:t>
            </w:r>
          </w:p>
        </w:tc>
        <w:tc>
          <w:tcPr>
            <w:tcW w:w="1665" w:type="dxa"/>
          </w:tcPr>
          <w:p w14:paraId="357F32C8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MedIndication3</w:t>
            </w:r>
          </w:p>
        </w:tc>
        <w:tc>
          <w:tcPr>
            <w:tcW w:w="1079" w:type="dxa"/>
          </w:tcPr>
          <w:p w14:paraId="6BCBF2E7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Todo1</w:t>
            </w:r>
          </w:p>
        </w:tc>
        <w:tc>
          <w:tcPr>
            <w:tcW w:w="1051" w:type="dxa"/>
          </w:tcPr>
          <w:p w14:paraId="0A32765E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Todo2</w:t>
            </w:r>
          </w:p>
        </w:tc>
        <w:tc>
          <w:tcPr>
            <w:tcW w:w="860" w:type="dxa"/>
          </w:tcPr>
          <w:p w14:paraId="4CF39DBC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Todo3</w:t>
            </w:r>
          </w:p>
        </w:tc>
        <w:tc>
          <w:tcPr>
            <w:tcW w:w="860" w:type="dxa"/>
          </w:tcPr>
          <w:p w14:paraId="38F707DE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Todo4</w:t>
            </w:r>
          </w:p>
        </w:tc>
        <w:tc>
          <w:tcPr>
            <w:tcW w:w="792" w:type="dxa"/>
          </w:tcPr>
          <w:p w14:paraId="77F5AFEE" w14:textId="77777777" w:rsidR="00C96BC1" w:rsidRPr="00504936" w:rsidRDefault="00C96BC1" w:rsidP="00F469B9">
            <w:pPr>
              <w:rPr>
                <w:b/>
                <w:bCs/>
              </w:rPr>
            </w:pPr>
            <w:r>
              <w:rPr>
                <w:b/>
                <w:bCs/>
              </w:rPr>
              <w:t>Todo5</w:t>
            </w:r>
          </w:p>
        </w:tc>
        <w:tc>
          <w:tcPr>
            <w:tcW w:w="996" w:type="dxa"/>
          </w:tcPr>
          <w:p w14:paraId="276B26F6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Note-display</w:t>
            </w:r>
          </w:p>
        </w:tc>
        <w:tc>
          <w:tcPr>
            <w:tcW w:w="1274" w:type="dxa"/>
          </w:tcPr>
          <w:p w14:paraId="54C27B9D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</w:t>
            </w:r>
          </w:p>
        </w:tc>
      </w:tr>
      <w:tr w:rsidR="008A6945" w:rsidRPr="00504936" w14:paraId="664E2B8B" w14:textId="77777777" w:rsidTr="00E31911">
        <w:tc>
          <w:tcPr>
            <w:tcW w:w="945" w:type="dxa"/>
          </w:tcPr>
          <w:p w14:paraId="473D527B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  <w:tc>
          <w:tcPr>
            <w:tcW w:w="326" w:type="dxa"/>
          </w:tcPr>
          <w:p w14:paraId="169223AF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  <w:tc>
          <w:tcPr>
            <w:tcW w:w="759" w:type="dxa"/>
          </w:tcPr>
          <w:p w14:paraId="7F6FB2BB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  <w:tc>
          <w:tcPr>
            <w:tcW w:w="676" w:type="dxa"/>
          </w:tcPr>
          <w:p w14:paraId="7B28BF0B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  <w:tc>
          <w:tcPr>
            <w:tcW w:w="1750" w:type="dxa"/>
          </w:tcPr>
          <w:p w14:paraId="653606CC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  <w:tc>
          <w:tcPr>
            <w:tcW w:w="785" w:type="dxa"/>
          </w:tcPr>
          <w:p w14:paraId="64AFBF69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Y/N</w:t>
            </w:r>
          </w:p>
        </w:tc>
        <w:tc>
          <w:tcPr>
            <w:tcW w:w="915" w:type="dxa"/>
          </w:tcPr>
          <w:p w14:paraId="454F1049" w14:textId="77777777" w:rsidR="00C96BC1" w:rsidRPr="00504936" w:rsidRDefault="00C96BC1" w:rsidP="00F469B9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504936">
              <w:rPr>
                <w:b/>
                <w:bCs/>
              </w:rPr>
              <w:t>ose</w:t>
            </w:r>
          </w:p>
        </w:tc>
        <w:tc>
          <w:tcPr>
            <w:tcW w:w="647" w:type="dxa"/>
          </w:tcPr>
          <w:p w14:paraId="0530A501" w14:textId="77777777" w:rsidR="00C96BC1" w:rsidRPr="00504936" w:rsidRDefault="00C96BC1" w:rsidP="00F469B9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Adm date</w:t>
            </w:r>
          </w:p>
        </w:tc>
        <w:tc>
          <w:tcPr>
            <w:tcW w:w="1665" w:type="dxa"/>
          </w:tcPr>
          <w:p w14:paraId="3636BABB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  <w:tc>
          <w:tcPr>
            <w:tcW w:w="1665" w:type="dxa"/>
          </w:tcPr>
          <w:p w14:paraId="6CA66794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  <w:tc>
          <w:tcPr>
            <w:tcW w:w="1665" w:type="dxa"/>
          </w:tcPr>
          <w:p w14:paraId="46E09C31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  <w:tc>
          <w:tcPr>
            <w:tcW w:w="1079" w:type="dxa"/>
          </w:tcPr>
          <w:p w14:paraId="31D4CE5B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  <w:tc>
          <w:tcPr>
            <w:tcW w:w="1051" w:type="dxa"/>
          </w:tcPr>
          <w:p w14:paraId="4BFD48A2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  <w:tc>
          <w:tcPr>
            <w:tcW w:w="860" w:type="dxa"/>
          </w:tcPr>
          <w:p w14:paraId="4ED844F2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  <w:tc>
          <w:tcPr>
            <w:tcW w:w="860" w:type="dxa"/>
          </w:tcPr>
          <w:p w14:paraId="59D9C670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129E9E51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  <w:tc>
          <w:tcPr>
            <w:tcW w:w="996" w:type="dxa"/>
          </w:tcPr>
          <w:p w14:paraId="6A2C44EB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  <w:tc>
          <w:tcPr>
            <w:tcW w:w="1274" w:type="dxa"/>
          </w:tcPr>
          <w:p w14:paraId="3F5CCDC1" w14:textId="77777777" w:rsidR="00C96BC1" w:rsidRPr="00504936" w:rsidRDefault="00C96BC1" w:rsidP="00F469B9">
            <w:pPr>
              <w:rPr>
                <w:b/>
                <w:bCs/>
              </w:rPr>
            </w:pPr>
          </w:p>
        </w:tc>
      </w:tr>
      <w:tr w:rsidR="008A6945" w14:paraId="55E4057A" w14:textId="77777777" w:rsidTr="00E31911">
        <w:tc>
          <w:tcPr>
            <w:tcW w:w="945" w:type="dxa"/>
          </w:tcPr>
          <w:p w14:paraId="5FE969CE" w14:textId="230BA580" w:rsidR="00C96BC1" w:rsidRDefault="00C96BC1" w:rsidP="00F469B9">
            <w:r>
              <w:rPr>
                <w:b/>
                <w:bCs/>
              </w:rPr>
              <w:t>RV1</w:t>
            </w:r>
            <w:r w:rsidR="00E31911">
              <w:rPr>
                <w:b/>
                <w:bCs/>
              </w:rPr>
              <w:t xml:space="preserve"> (2 dose series, Rotarix)</w:t>
            </w:r>
          </w:p>
        </w:tc>
        <w:tc>
          <w:tcPr>
            <w:tcW w:w="326" w:type="dxa"/>
          </w:tcPr>
          <w:p w14:paraId="188CFCC6" w14:textId="77777777" w:rsidR="00C96BC1" w:rsidRDefault="00C96BC1" w:rsidP="00F469B9"/>
        </w:tc>
        <w:tc>
          <w:tcPr>
            <w:tcW w:w="759" w:type="dxa"/>
          </w:tcPr>
          <w:p w14:paraId="73C9F1D9" w14:textId="77777777" w:rsidR="00C96BC1" w:rsidRDefault="00C96BC1" w:rsidP="00F469B9"/>
        </w:tc>
        <w:tc>
          <w:tcPr>
            <w:tcW w:w="676" w:type="dxa"/>
          </w:tcPr>
          <w:p w14:paraId="254FFB55" w14:textId="77777777" w:rsidR="00C96BC1" w:rsidRDefault="00C96BC1" w:rsidP="00F469B9"/>
        </w:tc>
        <w:tc>
          <w:tcPr>
            <w:tcW w:w="1750" w:type="dxa"/>
          </w:tcPr>
          <w:p w14:paraId="0869BC21" w14:textId="77777777" w:rsidR="00C96BC1" w:rsidRDefault="00C96BC1" w:rsidP="00F469B9"/>
        </w:tc>
        <w:tc>
          <w:tcPr>
            <w:tcW w:w="785" w:type="dxa"/>
          </w:tcPr>
          <w:p w14:paraId="5B630611" w14:textId="77777777" w:rsidR="00C96BC1" w:rsidRDefault="00C96BC1" w:rsidP="00F469B9"/>
        </w:tc>
        <w:tc>
          <w:tcPr>
            <w:tcW w:w="915" w:type="dxa"/>
          </w:tcPr>
          <w:p w14:paraId="00ECB058" w14:textId="77777777" w:rsidR="00C96BC1" w:rsidRDefault="00C96BC1" w:rsidP="00F469B9"/>
        </w:tc>
        <w:tc>
          <w:tcPr>
            <w:tcW w:w="647" w:type="dxa"/>
          </w:tcPr>
          <w:p w14:paraId="1335BE3E" w14:textId="77777777" w:rsidR="00C96BC1" w:rsidRDefault="00C96BC1" w:rsidP="00F469B9"/>
        </w:tc>
        <w:tc>
          <w:tcPr>
            <w:tcW w:w="1665" w:type="dxa"/>
          </w:tcPr>
          <w:p w14:paraId="0FD012B1" w14:textId="77777777" w:rsidR="00C96BC1" w:rsidRDefault="00C96BC1" w:rsidP="00F469B9"/>
        </w:tc>
        <w:tc>
          <w:tcPr>
            <w:tcW w:w="1665" w:type="dxa"/>
          </w:tcPr>
          <w:p w14:paraId="3C69B7D3" w14:textId="77777777" w:rsidR="00C96BC1" w:rsidRDefault="00C96BC1" w:rsidP="00F469B9"/>
        </w:tc>
        <w:tc>
          <w:tcPr>
            <w:tcW w:w="1665" w:type="dxa"/>
          </w:tcPr>
          <w:p w14:paraId="3EBDFF98" w14:textId="77777777" w:rsidR="00C96BC1" w:rsidRDefault="00C96BC1" w:rsidP="00F469B9"/>
        </w:tc>
        <w:tc>
          <w:tcPr>
            <w:tcW w:w="1079" w:type="dxa"/>
          </w:tcPr>
          <w:p w14:paraId="1A033599" w14:textId="77777777" w:rsidR="00C96BC1" w:rsidRDefault="00C96BC1" w:rsidP="00F469B9"/>
        </w:tc>
        <w:tc>
          <w:tcPr>
            <w:tcW w:w="1051" w:type="dxa"/>
          </w:tcPr>
          <w:p w14:paraId="082BFE16" w14:textId="77777777" w:rsidR="00C96BC1" w:rsidRDefault="00C96BC1" w:rsidP="00F469B9"/>
        </w:tc>
        <w:tc>
          <w:tcPr>
            <w:tcW w:w="860" w:type="dxa"/>
          </w:tcPr>
          <w:p w14:paraId="1ABF3AC1" w14:textId="77777777" w:rsidR="00C96BC1" w:rsidRDefault="00C96BC1" w:rsidP="00F469B9"/>
        </w:tc>
        <w:tc>
          <w:tcPr>
            <w:tcW w:w="860" w:type="dxa"/>
          </w:tcPr>
          <w:p w14:paraId="353DD0C3" w14:textId="77777777" w:rsidR="00C96BC1" w:rsidRDefault="00C96BC1" w:rsidP="00F469B9"/>
        </w:tc>
        <w:tc>
          <w:tcPr>
            <w:tcW w:w="792" w:type="dxa"/>
          </w:tcPr>
          <w:p w14:paraId="1F7E89BB" w14:textId="77777777" w:rsidR="00C96BC1" w:rsidRDefault="00C96BC1" w:rsidP="00F469B9"/>
        </w:tc>
        <w:tc>
          <w:tcPr>
            <w:tcW w:w="996" w:type="dxa"/>
          </w:tcPr>
          <w:p w14:paraId="547689F3" w14:textId="77777777" w:rsidR="00C96BC1" w:rsidRDefault="00C96BC1" w:rsidP="00F469B9"/>
        </w:tc>
        <w:tc>
          <w:tcPr>
            <w:tcW w:w="1274" w:type="dxa"/>
          </w:tcPr>
          <w:p w14:paraId="6296FFE6" w14:textId="7506E972" w:rsidR="00C96BC1" w:rsidRDefault="00C96BC1" w:rsidP="00F469B9">
            <w:r>
              <w:t xml:space="preserve">Minimal age 6 </w:t>
            </w:r>
            <w:proofErr w:type="spellStart"/>
            <w:r>
              <w:t>wks</w:t>
            </w:r>
            <w:proofErr w:type="spellEnd"/>
            <w:r>
              <w:t>, max</w:t>
            </w:r>
            <w:r w:rsidR="00E31911">
              <w:t xml:space="preserve"> for 1</w:t>
            </w:r>
            <w:r w:rsidR="00E31911" w:rsidRPr="00E31911">
              <w:rPr>
                <w:vertAlign w:val="superscript"/>
              </w:rPr>
              <w:t>st</w:t>
            </w:r>
            <w:r w:rsidR="00E31911">
              <w:t xml:space="preserve"> dose</w:t>
            </w:r>
            <w:r>
              <w:t xml:space="preserve"> &lt; </w:t>
            </w:r>
            <w:r w:rsidR="00E31911">
              <w:t xml:space="preserve">14 </w:t>
            </w:r>
            <w:proofErr w:type="spellStart"/>
            <w:r w:rsidR="00E31911">
              <w:t>wks</w:t>
            </w:r>
            <w:proofErr w:type="spellEnd"/>
            <w:r w:rsidR="00E31911">
              <w:t xml:space="preserve">, 6 days; max age for final dose: 8 </w:t>
            </w:r>
            <w:proofErr w:type="spellStart"/>
            <w:r w:rsidR="00E31911">
              <w:t>mon</w:t>
            </w:r>
            <w:proofErr w:type="spellEnd"/>
          </w:p>
        </w:tc>
      </w:tr>
      <w:tr w:rsidR="00E31911" w14:paraId="35C657CE" w14:textId="77777777" w:rsidTr="0092213F">
        <w:tc>
          <w:tcPr>
            <w:tcW w:w="18710" w:type="dxa"/>
            <w:gridSpan w:val="18"/>
          </w:tcPr>
          <w:p w14:paraId="184F5040" w14:textId="77777777" w:rsidR="00E31911" w:rsidRDefault="00E31911" w:rsidP="00F469B9">
            <w:r>
              <w:rPr>
                <w:b/>
                <w:bCs/>
              </w:rPr>
              <w:t>Regular and catch-up schedule</w:t>
            </w:r>
          </w:p>
        </w:tc>
      </w:tr>
      <w:tr w:rsidR="008A6945" w14:paraId="02E5EDEA" w14:textId="77777777" w:rsidTr="00E31911">
        <w:tc>
          <w:tcPr>
            <w:tcW w:w="945" w:type="dxa"/>
          </w:tcPr>
          <w:p w14:paraId="1523484A" w14:textId="77777777" w:rsidR="00C96BC1" w:rsidRDefault="00C96BC1" w:rsidP="00F469B9"/>
        </w:tc>
        <w:tc>
          <w:tcPr>
            <w:tcW w:w="326" w:type="dxa"/>
          </w:tcPr>
          <w:p w14:paraId="0598F92E" w14:textId="1C0A661E" w:rsidR="00C96BC1" w:rsidRDefault="00D927C1" w:rsidP="00F469B9">
            <w:ins w:id="0" w:author="Xia Jing" w:date="2024-05-02T13:06:00Z">
              <w:r>
                <w:t>1</w:t>
              </w:r>
            </w:ins>
          </w:p>
        </w:tc>
        <w:tc>
          <w:tcPr>
            <w:tcW w:w="759" w:type="dxa"/>
          </w:tcPr>
          <w:p w14:paraId="589C1953" w14:textId="77777777" w:rsidR="00C96BC1" w:rsidRDefault="00C96BC1" w:rsidP="00F469B9">
            <w:r>
              <w:t xml:space="preserve">=2 </w:t>
            </w:r>
            <w:proofErr w:type="spellStart"/>
            <w:r>
              <w:t>mon</w:t>
            </w:r>
            <w:proofErr w:type="spellEnd"/>
          </w:p>
        </w:tc>
        <w:tc>
          <w:tcPr>
            <w:tcW w:w="676" w:type="dxa"/>
          </w:tcPr>
          <w:p w14:paraId="77846728" w14:textId="77777777" w:rsidR="00C96BC1" w:rsidRDefault="00C96BC1" w:rsidP="00F469B9"/>
        </w:tc>
        <w:tc>
          <w:tcPr>
            <w:tcW w:w="1750" w:type="dxa"/>
          </w:tcPr>
          <w:p w14:paraId="2D7659DA" w14:textId="77777777" w:rsidR="00C96BC1" w:rsidRDefault="00C96BC1" w:rsidP="00F469B9"/>
        </w:tc>
        <w:tc>
          <w:tcPr>
            <w:tcW w:w="785" w:type="dxa"/>
          </w:tcPr>
          <w:p w14:paraId="3061BE76" w14:textId="77777777" w:rsidR="00C96BC1" w:rsidRDefault="00C96BC1" w:rsidP="00F469B9">
            <w:r>
              <w:t>N</w:t>
            </w:r>
          </w:p>
        </w:tc>
        <w:tc>
          <w:tcPr>
            <w:tcW w:w="915" w:type="dxa"/>
          </w:tcPr>
          <w:p w14:paraId="30D48C89" w14:textId="77777777" w:rsidR="00C96BC1" w:rsidRDefault="00C96BC1" w:rsidP="00F469B9"/>
        </w:tc>
        <w:tc>
          <w:tcPr>
            <w:tcW w:w="647" w:type="dxa"/>
          </w:tcPr>
          <w:p w14:paraId="65202B2D" w14:textId="77777777" w:rsidR="00C96BC1" w:rsidRDefault="00C96BC1" w:rsidP="00F469B9"/>
        </w:tc>
        <w:tc>
          <w:tcPr>
            <w:tcW w:w="1665" w:type="dxa"/>
          </w:tcPr>
          <w:p w14:paraId="1E253B29" w14:textId="77777777" w:rsidR="00C96BC1" w:rsidRDefault="00C96BC1" w:rsidP="00F469B9"/>
        </w:tc>
        <w:tc>
          <w:tcPr>
            <w:tcW w:w="1665" w:type="dxa"/>
          </w:tcPr>
          <w:p w14:paraId="155B5742" w14:textId="77777777" w:rsidR="00C96BC1" w:rsidRDefault="00C96BC1" w:rsidP="00F469B9"/>
        </w:tc>
        <w:tc>
          <w:tcPr>
            <w:tcW w:w="1665" w:type="dxa"/>
          </w:tcPr>
          <w:p w14:paraId="6C2F3DC4" w14:textId="77777777" w:rsidR="00C96BC1" w:rsidRDefault="00C96BC1" w:rsidP="00F469B9"/>
        </w:tc>
        <w:tc>
          <w:tcPr>
            <w:tcW w:w="1079" w:type="dxa"/>
          </w:tcPr>
          <w:p w14:paraId="6B616A48" w14:textId="77777777" w:rsidR="00C96BC1" w:rsidRDefault="00C96BC1" w:rsidP="00F469B9">
            <w:r>
              <w:t>Admin 1</w:t>
            </w:r>
            <w:r w:rsidRPr="00C75E5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51" w:type="dxa"/>
          </w:tcPr>
          <w:p w14:paraId="13374385" w14:textId="5A845203" w:rsidR="00C96BC1" w:rsidRDefault="00AD1591" w:rsidP="00F469B9">
            <w:r>
              <w:t>Schedule 2</w:t>
            </w:r>
            <w:r w:rsidRPr="00AD1591">
              <w:rPr>
                <w:vertAlign w:val="superscript"/>
              </w:rPr>
              <w:t>nd</w:t>
            </w:r>
            <w:r>
              <w:t xml:space="preserve"> dose when age = 4 </w:t>
            </w:r>
            <w:proofErr w:type="spellStart"/>
            <w:r>
              <w:t>mon</w:t>
            </w:r>
            <w:proofErr w:type="spellEnd"/>
          </w:p>
        </w:tc>
        <w:tc>
          <w:tcPr>
            <w:tcW w:w="860" w:type="dxa"/>
          </w:tcPr>
          <w:p w14:paraId="4A26066E" w14:textId="77777777" w:rsidR="00C96BC1" w:rsidRDefault="00C96BC1" w:rsidP="00F469B9"/>
        </w:tc>
        <w:tc>
          <w:tcPr>
            <w:tcW w:w="860" w:type="dxa"/>
          </w:tcPr>
          <w:p w14:paraId="2FD17DE2" w14:textId="77777777" w:rsidR="00C96BC1" w:rsidRDefault="00C96BC1" w:rsidP="00F469B9"/>
        </w:tc>
        <w:tc>
          <w:tcPr>
            <w:tcW w:w="792" w:type="dxa"/>
          </w:tcPr>
          <w:p w14:paraId="12D70B5D" w14:textId="77777777" w:rsidR="00C96BC1" w:rsidRDefault="00C96BC1" w:rsidP="00F469B9"/>
        </w:tc>
        <w:tc>
          <w:tcPr>
            <w:tcW w:w="996" w:type="dxa"/>
          </w:tcPr>
          <w:p w14:paraId="5EDBB478" w14:textId="77777777" w:rsidR="00C96BC1" w:rsidRDefault="00C96BC1" w:rsidP="00F469B9"/>
        </w:tc>
        <w:tc>
          <w:tcPr>
            <w:tcW w:w="1274" w:type="dxa"/>
          </w:tcPr>
          <w:p w14:paraId="2DA73696" w14:textId="77777777" w:rsidR="00C96BC1" w:rsidRDefault="00C96BC1" w:rsidP="00F469B9"/>
        </w:tc>
      </w:tr>
      <w:tr w:rsidR="008A6945" w14:paraId="65739BDE" w14:textId="77777777" w:rsidTr="00E31911">
        <w:tc>
          <w:tcPr>
            <w:tcW w:w="945" w:type="dxa"/>
          </w:tcPr>
          <w:p w14:paraId="13BAD22C" w14:textId="77777777" w:rsidR="00E31911" w:rsidRDefault="00E31911" w:rsidP="00F469B9"/>
        </w:tc>
        <w:tc>
          <w:tcPr>
            <w:tcW w:w="326" w:type="dxa"/>
          </w:tcPr>
          <w:p w14:paraId="011DA8F2" w14:textId="476A774F" w:rsidR="00E31911" w:rsidRDefault="00D927C1" w:rsidP="00F469B9">
            <w:ins w:id="1" w:author="Xia Jing" w:date="2024-05-02T13:06:00Z">
              <w:r>
                <w:t>2</w:t>
              </w:r>
            </w:ins>
          </w:p>
        </w:tc>
        <w:tc>
          <w:tcPr>
            <w:tcW w:w="759" w:type="dxa"/>
          </w:tcPr>
          <w:p w14:paraId="69E6FFE9" w14:textId="09999053" w:rsidR="00E31911" w:rsidRDefault="00E31911" w:rsidP="00F469B9">
            <w:r>
              <w:t xml:space="preserve">= 4 </w:t>
            </w:r>
            <w:proofErr w:type="spellStart"/>
            <w:r>
              <w:t>mon</w:t>
            </w:r>
            <w:proofErr w:type="spellEnd"/>
          </w:p>
        </w:tc>
        <w:tc>
          <w:tcPr>
            <w:tcW w:w="676" w:type="dxa"/>
          </w:tcPr>
          <w:p w14:paraId="5DF49018" w14:textId="399753EE" w:rsidR="00E31911" w:rsidRDefault="006671E0" w:rsidP="00F469B9">
            <w:r>
              <w:t xml:space="preserve">&lt;= 8 </w:t>
            </w:r>
            <w:proofErr w:type="spellStart"/>
            <w:r>
              <w:t>mon</w:t>
            </w:r>
            <w:proofErr w:type="spellEnd"/>
            <w:r>
              <w:t xml:space="preserve"> AND 0 day</w:t>
            </w:r>
          </w:p>
        </w:tc>
        <w:tc>
          <w:tcPr>
            <w:tcW w:w="1750" w:type="dxa"/>
          </w:tcPr>
          <w:p w14:paraId="0A48D717" w14:textId="77777777" w:rsidR="00E31911" w:rsidRDefault="00E31911" w:rsidP="00F469B9"/>
        </w:tc>
        <w:tc>
          <w:tcPr>
            <w:tcW w:w="785" w:type="dxa"/>
          </w:tcPr>
          <w:p w14:paraId="27705630" w14:textId="634265C4" w:rsidR="00E31911" w:rsidRDefault="00E31911" w:rsidP="00F469B9">
            <w:r>
              <w:t>Y</w:t>
            </w:r>
          </w:p>
        </w:tc>
        <w:tc>
          <w:tcPr>
            <w:tcW w:w="915" w:type="dxa"/>
          </w:tcPr>
          <w:p w14:paraId="1BA73832" w14:textId="0546F117" w:rsidR="00E31911" w:rsidRDefault="00E31911" w:rsidP="00F469B9">
            <w:r>
              <w:t>1</w:t>
            </w:r>
          </w:p>
        </w:tc>
        <w:tc>
          <w:tcPr>
            <w:tcW w:w="647" w:type="dxa"/>
          </w:tcPr>
          <w:p w14:paraId="792397F3" w14:textId="425A5DA7" w:rsidR="00E31911" w:rsidRDefault="00E31911" w:rsidP="00F469B9">
            <w:r>
              <w:t xml:space="preserve">At age of 2 </w:t>
            </w:r>
            <w:proofErr w:type="spellStart"/>
            <w:r>
              <w:t>mon</w:t>
            </w:r>
            <w:proofErr w:type="spellEnd"/>
            <w:r w:rsidR="00F8418B">
              <w:t xml:space="preserve"> OR &gt;= 4 </w:t>
            </w:r>
            <w:proofErr w:type="spellStart"/>
            <w:r w:rsidR="00F8418B">
              <w:t>wks</w:t>
            </w:r>
            <w:proofErr w:type="spellEnd"/>
            <w:r w:rsidR="00F8418B">
              <w:t xml:space="preserve"> interval</w:t>
            </w:r>
            <w:r w:rsidR="00297668">
              <w:t xml:space="preserve"> between 1</w:t>
            </w:r>
            <w:r w:rsidR="00297668" w:rsidRPr="00297668">
              <w:rPr>
                <w:vertAlign w:val="superscript"/>
              </w:rPr>
              <w:t>st</w:t>
            </w:r>
            <w:r w:rsidR="00297668">
              <w:t xml:space="preserve"> dose and now</w:t>
            </w:r>
          </w:p>
        </w:tc>
        <w:tc>
          <w:tcPr>
            <w:tcW w:w="1665" w:type="dxa"/>
          </w:tcPr>
          <w:p w14:paraId="6589318C" w14:textId="77777777" w:rsidR="00E31911" w:rsidRDefault="00E31911" w:rsidP="00F469B9"/>
        </w:tc>
        <w:tc>
          <w:tcPr>
            <w:tcW w:w="1665" w:type="dxa"/>
          </w:tcPr>
          <w:p w14:paraId="5B3EB3D4" w14:textId="77777777" w:rsidR="00E31911" w:rsidRDefault="00E31911" w:rsidP="00F469B9"/>
        </w:tc>
        <w:tc>
          <w:tcPr>
            <w:tcW w:w="1665" w:type="dxa"/>
          </w:tcPr>
          <w:p w14:paraId="0F85C268" w14:textId="77777777" w:rsidR="00E31911" w:rsidRDefault="00E31911" w:rsidP="00F469B9"/>
        </w:tc>
        <w:tc>
          <w:tcPr>
            <w:tcW w:w="1079" w:type="dxa"/>
          </w:tcPr>
          <w:p w14:paraId="197FC2F6" w14:textId="2C3A6945" w:rsidR="00E31911" w:rsidRDefault="00E31911" w:rsidP="00F469B9">
            <w:r>
              <w:t>Admin 2</w:t>
            </w:r>
            <w:r w:rsidRPr="00E31911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1051" w:type="dxa"/>
          </w:tcPr>
          <w:p w14:paraId="55670D2A" w14:textId="77777777" w:rsidR="00E31911" w:rsidRDefault="00E31911" w:rsidP="00F469B9"/>
        </w:tc>
        <w:tc>
          <w:tcPr>
            <w:tcW w:w="860" w:type="dxa"/>
          </w:tcPr>
          <w:p w14:paraId="6D70EE21" w14:textId="77777777" w:rsidR="00E31911" w:rsidRDefault="00E31911" w:rsidP="00F469B9"/>
        </w:tc>
        <w:tc>
          <w:tcPr>
            <w:tcW w:w="860" w:type="dxa"/>
          </w:tcPr>
          <w:p w14:paraId="206C5B15" w14:textId="77777777" w:rsidR="00E31911" w:rsidRDefault="00E31911" w:rsidP="00F469B9"/>
        </w:tc>
        <w:tc>
          <w:tcPr>
            <w:tcW w:w="792" w:type="dxa"/>
          </w:tcPr>
          <w:p w14:paraId="77EEE81A" w14:textId="77777777" w:rsidR="00E31911" w:rsidRDefault="00E31911" w:rsidP="00F469B9"/>
        </w:tc>
        <w:tc>
          <w:tcPr>
            <w:tcW w:w="996" w:type="dxa"/>
          </w:tcPr>
          <w:p w14:paraId="234B257C" w14:textId="77777777" w:rsidR="00E31911" w:rsidRDefault="00E31911" w:rsidP="00F469B9"/>
        </w:tc>
        <w:tc>
          <w:tcPr>
            <w:tcW w:w="1274" w:type="dxa"/>
          </w:tcPr>
          <w:p w14:paraId="14E9B93A" w14:textId="77777777" w:rsidR="00E31911" w:rsidRDefault="00E31911" w:rsidP="00F469B9"/>
        </w:tc>
      </w:tr>
      <w:tr w:rsidR="008A6945" w14:paraId="7803975A" w14:textId="77777777" w:rsidTr="00E31911">
        <w:tc>
          <w:tcPr>
            <w:tcW w:w="945" w:type="dxa"/>
          </w:tcPr>
          <w:p w14:paraId="6B4921DC" w14:textId="77777777" w:rsidR="006671E0" w:rsidRDefault="006671E0" w:rsidP="00F469B9"/>
        </w:tc>
        <w:tc>
          <w:tcPr>
            <w:tcW w:w="326" w:type="dxa"/>
          </w:tcPr>
          <w:p w14:paraId="6FA4F26D" w14:textId="1064DE60" w:rsidR="006671E0" w:rsidRDefault="00D927C1" w:rsidP="00F469B9">
            <w:ins w:id="2" w:author="Xia Jing" w:date="2024-05-02T13:06:00Z">
              <w:r>
                <w:t>3</w:t>
              </w:r>
            </w:ins>
          </w:p>
        </w:tc>
        <w:tc>
          <w:tcPr>
            <w:tcW w:w="759" w:type="dxa"/>
          </w:tcPr>
          <w:p w14:paraId="25F52308" w14:textId="30C233DD" w:rsidR="006671E0" w:rsidRDefault="006671E0" w:rsidP="00F469B9">
            <w:r>
              <w:t xml:space="preserve">&gt;= 6 </w:t>
            </w:r>
            <w:proofErr w:type="spellStart"/>
            <w:r>
              <w:t>wks</w:t>
            </w:r>
            <w:proofErr w:type="spellEnd"/>
          </w:p>
        </w:tc>
        <w:tc>
          <w:tcPr>
            <w:tcW w:w="676" w:type="dxa"/>
          </w:tcPr>
          <w:p w14:paraId="484D9EE1" w14:textId="65ADF06A" w:rsidR="006671E0" w:rsidRDefault="006671E0" w:rsidP="00F469B9">
            <w:r>
              <w:t xml:space="preserve">&lt;= 14 </w:t>
            </w:r>
            <w:proofErr w:type="spellStart"/>
            <w:r>
              <w:t>wks</w:t>
            </w:r>
            <w:proofErr w:type="spellEnd"/>
            <w:r>
              <w:t xml:space="preserve"> AND 6 days</w:t>
            </w:r>
          </w:p>
        </w:tc>
        <w:tc>
          <w:tcPr>
            <w:tcW w:w="1750" w:type="dxa"/>
          </w:tcPr>
          <w:p w14:paraId="64D507AF" w14:textId="77777777" w:rsidR="006671E0" w:rsidRDefault="006671E0" w:rsidP="00F469B9"/>
        </w:tc>
        <w:tc>
          <w:tcPr>
            <w:tcW w:w="785" w:type="dxa"/>
          </w:tcPr>
          <w:p w14:paraId="5B94BEA2" w14:textId="5CECF2A4" w:rsidR="006671E0" w:rsidRDefault="006671E0" w:rsidP="00F469B9">
            <w:r>
              <w:t>N</w:t>
            </w:r>
          </w:p>
        </w:tc>
        <w:tc>
          <w:tcPr>
            <w:tcW w:w="915" w:type="dxa"/>
          </w:tcPr>
          <w:p w14:paraId="74622291" w14:textId="77777777" w:rsidR="006671E0" w:rsidRDefault="006671E0" w:rsidP="00F469B9"/>
        </w:tc>
        <w:tc>
          <w:tcPr>
            <w:tcW w:w="647" w:type="dxa"/>
          </w:tcPr>
          <w:p w14:paraId="73D50D15" w14:textId="77777777" w:rsidR="006671E0" w:rsidRDefault="006671E0" w:rsidP="00F469B9"/>
        </w:tc>
        <w:tc>
          <w:tcPr>
            <w:tcW w:w="1665" w:type="dxa"/>
          </w:tcPr>
          <w:p w14:paraId="4F63DAEF" w14:textId="77777777" w:rsidR="006671E0" w:rsidRDefault="006671E0" w:rsidP="00F469B9"/>
        </w:tc>
        <w:tc>
          <w:tcPr>
            <w:tcW w:w="1665" w:type="dxa"/>
          </w:tcPr>
          <w:p w14:paraId="44D2E9DA" w14:textId="77777777" w:rsidR="006671E0" w:rsidRDefault="006671E0" w:rsidP="00F469B9"/>
        </w:tc>
        <w:tc>
          <w:tcPr>
            <w:tcW w:w="1665" w:type="dxa"/>
          </w:tcPr>
          <w:p w14:paraId="6A6220AB" w14:textId="77777777" w:rsidR="006671E0" w:rsidRDefault="006671E0" w:rsidP="00F469B9"/>
        </w:tc>
        <w:tc>
          <w:tcPr>
            <w:tcW w:w="1079" w:type="dxa"/>
          </w:tcPr>
          <w:p w14:paraId="518C1D1B" w14:textId="21B3FCCF" w:rsidR="006671E0" w:rsidRDefault="006671E0" w:rsidP="00F469B9">
            <w:r>
              <w:t>Admin 1</w:t>
            </w:r>
            <w:r w:rsidRPr="006671E0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51" w:type="dxa"/>
          </w:tcPr>
          <w:p w14:paraId="07457E9C" w14:textId="377C6660" w:rsidR="006671E0" w:rsidRDefault="006671E0" w:rsidP="00F469B9">
            <w:r>
              <w:t>Schedule 2</w:t>
            </w:r>
            <w:r w:rsidRPr="006671E0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AND </w:t>
            </w:r>
            <w:r w:rsidR="00EF3790">
              <w:t>(</w:t>
            </w:r>
            <w:r>
              <w:t xml:space="preserve">age &lt;= 8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lastRenderedPageBreak/>
              <w:t>AND 0 day)</w:t>
            </w:r>
          </w:p>
        </w:tc>
        <w:tc>
          <w:tcPr>
            <w:tcW w:w="860" w:type="dxa"/>
          </w:tcPr>
          <w:p w14:paraId="1016EC6F" w14:textId="77777777" w:rsidR="006671E0" w:rsidRDefault="006671E0" w:rsidP="00F469B9"/>
        </w:tc>
        <w:tc>
          <w:tcPr>
            <w:tcW w:w="860" w:type="dxa"/>
          </w:tcPr>
          <w:p w14:paraId="5A7915EB" w14:textId="77777777" w:rsidR="006671E0" w:rsidRDefault="006671E0" w:rsidP="00F469B9"/>
        </w:tc>
        <w:tc>
          <w:tcPr>
            <w:tcW w:w="792" w:type="dxa"/>
          </w:tcPr>
          <w:p w14:paraId="724AD007" w14:textId="77777777" w:rsidR="006671E0" w:rsidRDefault="006671E0" w:rsidP="00F469B9"/>
        </w:tc>
        <w:tc>
          <w:tcPr>
            <w:tcW w:w="996" w:type="dxa"/>
          </w:tcPr>
          <w:p w14:paraId="3B1B9FD1" w14:textId="77777777" w:rsidR="006671E0" w:rsidRDefault="006671E0" w:rsidP="00F469B9"/>
        </w:tc>
        <w:tc>
          <w:tcPr>
            <w:tcW w:w="1274" w:type="dxa"/>
          </w:tcPr>
          <w:p w14:paraId="2DCEF7C2" w14:textId="77777777" w:rsidR="006671E0" w:rsidRDefault="006671E0" w:rsidP="00F469B9"/>
        </w:tc>
      </w:tr>
      <w:tr w:rsidR="008A6945" w14:paraId="7F328A44" w14:textId="77777777" w:rsidTr="00E31911">
        <w:tc>
          <w:tcPr>
            <w:tcW w:w="945" w:type="dxa"/>
          </w:tcPr>
          <w:p w14:paraId="202B01AC" w14:textId="77777777" w:rsidR="00297668" w:rsidRDefault="00297668" w:rsidP="00F469B9"/>
        </w:tc>
        <w:tc>
          <w:tcPr>
            <w:tcW w:w="326" w:type="dxa"/>
          </w:tcPr>
          <w:p w14:paraId="2CEBE3C6" w14:textId="12150E0D" w:rsidR="00297668" w:rsidRDefault="00D927C1" w:rsidP="00F469B9">
            <w:ins w:id="3" w:author="Xia Jing" w:date="2024-05-02T13:06:00Z">
              <w:r>
                <w:t>4</w:t>
              </w:r>
            </w:ins>
          </w:p>
        </w:tc>
        <w:tc>
          <w:tcPr>
            <w:tcW w:w="759" w:type="dxa"/>
          </w:tcPr>
          <w:p w14:paraId="708DF6EC" w14:textId="381751AC" w:rsidR="00297668" w:rsidRDefault="00297668" w:rsidP="00F469B9">
            <w:r>
              <w:t xml:space="preserve">&gt;= 10 </w:t>
            </w:r>
            <w:proofErr w:type="spellStart"/>
            <w:r>
              <w:t>wks</w:t>
            </w:r>
            <w:proofErr w:type="spellEnd"/>
          </w:p>
        </w:tc>
        <w:tc>
          <w:tcPr>
            <w:tcW w:w="676" w:type="dxa"/>
          </w:tcPr>
          <w:p w14:paraId="1146AD54" w14:textId="1858B01B" w:rsidR="00297668" w:rsidRDefault="00297668" w:rsidP="00F469B9">
            <w:r>
              <w:t xml:space="preserve">&lt;= 8 </w:t>
            </w:r>
            <w:proofErr w:type="spellStart"/>
            <w:r>
              <w:t>mon</w:t>
            </w:r>
            <w:proofErr w:type="spellEnd"/>
            <w:r>
              <w:t xml:space="preserve"> and 0 day</w:t>
            </w:r>
          </w:p>
        </w:tc>
        <w:tc>
          <w:tcPr>
            <w:tcW w:w="1750" w:type="dxa"/>
          </w:tcPr>
          <w:p w14:paraId="5F743114" w14:textId="77777777" w:rsidR="00297668" w:rsidRDefault="00297668" w:rsidP="00F469B9"/>
        </w:tc>
        <w:tc>
          <w:tcPr>
            <w:tcW w:w="785" w:type="dxa"/>
          </w:tcPr>
          <w:p w14:paraId="078BA3A3" w14:textId="1D68CD68" w:rsidR="00297668" w:rsidRDefault="00297668" w:rsidP="00F469B9">
            <w:r>
              <w:t>Y</w:t>
            </w:r>
          </w:p>
        </w:tc>
        <w:tc>
          <w:tcPr>
            <w:tcW w:w="915" w:type="dxa"/>
          </w:tcPr>
          <w:p w14:paraId="13114FC0" w14:textId="589CE134" w:rsidR="00297668" w:rsidRDefault="00297668" w:rsidP="00F469B9">
            <w:r>
              <w:t>1</w:t>
            </w:r>
          </w:p>
        </w:tc>
        <w:tc>
          <w:tcPr>
            <w:tcW w:w="647" w:type="dxa"/>
          </w:tcPr>
          <w:p w14:paraId="1A2D40AF" w14:textId="1B4F4728" w:rsidR="00297668" w:rsidRDefault="00297668" w:rsidP="00F469B9">
            <w:r>
              <w:t xml:space="preserve">At age of </w:t>
            </w:r>
            <w:r w:rsidR="00AE33FE">
              <w:t xml:space="preserve">&gt;= </w:t>
            </w:r>
            <w:r>
              <w:t>6</w:t>
            </w:r>
            <w:r w:rsidR="00AE33FE">
              <w:t xml:space="preserve">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AE33FE">
              <w:t>AND</w:t>
            </w:r>
            <w:r w:rsidR="00A97959">
              <w:t xml:space="preserve"> </w:t>
            </w:r>
            <w:proofErr w:type="gramStart"/>
            <w:r w:rsidR="00AE33FE">
              <w:t>( &lt;</w:t>
            </w:r>
            <w:proofErr w:type="gramEnd"/>
            <w:r>
              <w:t xml:space="preserve">14wks </w:t>
            </w:r>
            <w:r w:rsidR="00AE33FE">
              <w:t>+</w:t>
            </w:r>
            <w:r>
              <w:t xml:space="preserve"> 6 days) AND &gt;= 4 </w:t>
            </w:r>
            <w:proofErr w:type="spellStart"/>
            <w:r>
              <w:t>wks</w:t>
            </w:r>
            <w:proofErr w:type="spellEnd"/>
            <w:r>
              <w:t xml:space="preserve"> interval</w:t>
            </w:r>
          </w:p>
        </w:tc>
        <w:tc>
          <w:tcPr>
            <w:tcW w:w="1665" w:type="dxa"/>
          </w:tcPr>
          <w:p w14:paraId="55173B6F" w14:textId="77777777" w:rsidR="00297668" w:rsidRDefault="00297668" w:rsidP="00F469B9"/>
        </w:tc>
        <w:tc>
          <w:tcPr>
            <w:tcW w:w="1665" w:type="dxa"/>
          </w:tcPr>
          <w:p w14:paraId="77500490" w14:textId="77777777" w:rsidR="00297668" w:rsidRDefault="00297668" w:rsidP="00F469B9"/>
        </w:tc>
        <w:tc>
          <w:tcPr>
            <w:tcW w:w="1665" w:type="dxa"/>
          </w:tcPr>
          <w:p w14:paraId="53CBF016" w14:textId="77777777" w:rsidR="00297668" w:rsidRDefault="00297668" w:rsidP="00F469B9"/>
        </w:tc>
        <w:tc>
          <w:tcPr>
            <w:tcW w:w="1079" w:type="dxa"/>
          </w:tcPr>
          <w:p w14:paraId="51C66BDC" w14:textId="33C45C8A" w:rsidR="00297668" w:rsidRDefault="00297668" w:rsidP="00F469B9">
            <w:r>
              <w:t>Admin 2</w:t>
            </w:r>
            <w:r w:rsidRPr="00297668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1051" w:type="dxa"/>
          </w:tcPr>
          <w:p w14:paraId="4424B807" w14:textId="77777777" w:rsidR="00297668" w:rsidRDefault="00297668" w:rsidP="00F469B9"/>
        </w:tc>
        <w:tc>
          <w:tcPr>
            <w:tcW w:w="860" w:type="dxa"/>
          </w:tcPr>
          <w:p w14:paraId="4FB4CDF7" w14:textId="77777777" w:rsidR="00297668" w:rsidRDefault="00297668" w:rsidP="00F469B9"/>
        </w:tc>
        <w:tc>
          <w:tcPr>
            <w:tcW w:w="860" w:type="dxa"/>
          </w:tcPr>
          <w:p w14:paraId="664E6C5F" w14:textId="77777777" w:rsidR="00297668" w:rsidRDefault="00297668" w:rsidP="00F469B9"/>
        </w:tc>
        <w:tc>
          <w:tcPr>
            <w:tcW w:w="792" w:type="dxa"/>
          </w:tcPr>
          <w:p w14:paraId="69A06B13" w14:textId="77777777" w:rsidR="00297668" w:rsidRDefault="00297668" w:rsidP="00F469B9"/>
        </w:tc>
        <w:tc>
          <w:tcPr>
            <w:tcW w:w="996" w:type="dxa"/>
          </w:tcPr>
          <w:p w14:paraId="4A38ADB0" w14:textId="77777777" w:rsidR="00297668" w:rsidRDefault="00297668" w:rsidP="00F469B9"/>
        </w:tc>
        <w:tc>
          <w:tcPr>
            <w:tcW w:w="1274" w:type="dxa"/>
          </w:tcPr>
          <w:p w14:paraId="7B6C2774" w14:textId="77777777" w:rsidR="00297668" w:rsidRDefault="00297668" w:rsidP="00F469B9"/>
        </w:tc>
      </w:tr>
      <w:tr w:rsidR="00E31911" w14:paraId="06A5A711" w14:textId="77777777" w:rsidTr="00065B75">
        <w:tc>
          <w:tcPr>
            <w:tcW w:w="18710" w:type="dxa"/>
            <w:gridSpan w:val="18"/>
          </w:tcPr>
          <w:p w14:paraId="01326DA9" w14:textId="1FC368C4" w:rsidR="00E31911" w:rsidRPr="00E31911" w:rsidRDefault="00E31911" w:rsidP="00F469B9">
            <w:pPr>
              <w:rPr>
                <w:b/>
                <w:bCs/>
              </w:rPr>
            </w:pPr>
            <w:r w:rsidRPr="00E31911">
              <w:rPr>
                <w:b/>
                <w:bCs/>
              </w:rPr>
              <w:t>RV5 (3 dose series, RotaTeq</w:t>
            </w:r>
            <w:r w:rsidR="006671E0">
              <w:rPr>
                <w:b/>
                <w:bCs/>
              </w:rPr>
              <w:t xml:space="preserve"> or unknown brand of RV vaccine</w:t>
            </w:r>
            <w:r w:rsidRPr="00E31911">
              <w:rPr>
                <w:b/>
                <w:bCs/>
              </w:rPr>
              <w:t>)</w:t>
            </w:r>
          </w:p>
        </w:tc>
      </w:tr>
      <w:tr w:rsidR="008A6945" w14:paraId="5BA9A490" w14:textId="77777777" w:rsidTr="00E31911">
        <w:tc>
          <w:tcPr>
            <w:tcW w:w="945" w:type="dxa"/>
          </w:tcPr>
          <w:p w14:paraId="18914848" w14:textId="77777777" w:rsidR="00E31911" w:rsidRDefault="00E31911" w:rsidP="00F469B9"/>
        </w:tc>
        <w:tc>
          <w:tcPr>
            <w:tcW w:w="326" w:type="dxa"/>
          </w:tcPr>
          <w:p w14:paraId="188EC04F" w14:textId="55A643E9" w:rsidR="00E31911" w:rsidRDefault="00D927C1" w:rsidP="00F469B9">
            <w:ins w:id="4" w:author="Xia Jing" w:date="2024-05-02T13:06:00Z">
              <w:r>
                <w:t>5</w:t>
              </w:r>
            </w:ins>
          </w:p>
        </w:tc>
        <w:tc>
          <w:tcPr>
            <w:tcW w:w="759" w:type="dxa"/>
          </w:tcPr>
          <w:p w14:paraId="37745B7C" w14:textId="47B2C721" w:rsidR="00E31911" w:rsidRDefault="00AD1591" w:rsidP="00F469B9">
            <w:r>
              <w:t xml:space="preserve">= 2 </w:t>
            </w:r>
            <w:proofErr w:type="spellStart"/>
            <w:r>
              <w:t>mon</w:t>
            </w:r>
            <w:proofErr w:type="spellEnd"/>
          </w:p>
        </w:tc>
        <w:tc>
          <w:tcPr>
            <w:tcW w:w="676" w:type="dxa"/>
          </w:tcPr>
          <w:p w14:paraId="05E67426" w14:textId="77777777" w:rsidR="00E31911" w:rsidRDefault="00E31911" w:rsidP="00F469B9"/>
        </w:tc>
        <w:tc>
          <w:tcPr>
            <w:tcW w:w="1750" w:type="dxa"/>
          </w:tcPr>
          <w:p w14:paraId="75028FF2" w14:textId="77777777" w:rsidR="00E31911" w:rsidRDefault="00E31911" w:rsidP="00F469B9"/>
        </w:tc>
        <w:tc>
          <w:tcPr>
            <w:tcW w:w="785" w:type="dxa"/>
          </w:tcPr>
          <w:p w14:paraId="7E593551" w14:textId="486146ED" w:rsidR="00E31911" w:rsidRDefault="00AD1591" w:rsidP="00F469B9">
            <w:r>
              <w:t>N</w:t>
            </w:r>
          </w:p>
        </w:tc>
        <w:tc>
          <w:tcPr>
            <w:tcW w:w="915" w:type="dxa"/>
          </w:tcPr>
          <w:p w14:paraId="3F5F4EC0" w14:textId="77777777" w:rsidR="00E31911" w:rsidRDefault="00E31911" w:rsidP="00F469B9"/>
        </w:tc>
        <w:tc>
          <w:tcPr>
            <w:tcW w:w="647" w:type="dxa"/>
          </w:tcPr>
          <w:p w14:paraId="465CEC00" w14:textId="77777777" w:rsidR="00E31911" w:rsidRDefault="00E31911" w:rsidP="00F469B9"/>
        </w:tc>
        <w:tc>
          <w:tcPr>
            <w:tcW w:w="1665" w:type="dxa"/>
          </w:tcPr>
          <w:p w14:paraId="75D68414" w14:textId="77777777" w:rsidR="00E31911" w:rsidRDefault="00E31911" w:rsidP="00F469B9"/>
        </w:tc>
        <w:tc>
          <w:tcPr>
            <w:tcW w:w="1665" w:type="dxa"/>
          </w:tcPr>
          <w:p w14:paraId="4195E96E" w14:textId="77777777" w:rsidR="00E31911" w:rsidRDefault="00E31911" w:rsidP="00F469B9"/>
        </w:tc>
        <w:tc>
          <w:tcPr>
            <w:tcW w:w="1665" w:type="dxa"/>
          </w:tcPr>
          <w:p w14:paraId="2F28E5AC" w14:textId="77777777" w:rsidR="00E31911" w:rsidRDefault="00E31911" w:rsidP="00F469B9"/>
        </w:tc>
        <w:tc>
          <w:tcPr>
            <w:tcW w:w="1079" w:type="dxa"/>
          </w:tcPr>
          <w:p w14:paraId="4EFFC09D" w14:textId="798117E1" w:rsidR="00E31911" w:rsidRDefault="00AD1591" w:rsidP="00F469B9">
            <w:r>
              <w:t>Admin 1</w:t>
            </w:r>
            <w:r w:rsidRPr="00AD1591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51" w:type="dxa"/>
          </w:tcPr>
          <w:p w14:paraId="448D2BAA" w14:textId="426168DC" w:rsidR="00E31911" w:rsidRDefault="00AD1591" w:rsidP="00F469B9">
            <w:r>
              <w:t>Schedule 2</w:t>
            </w:r>
            <w:r w:rsidRPr="00AD1591">
              <w:rPr>
                <w:vertAlign w:val="superscript"/>
              </w:rPr>
              <w:t>nd</w:t>
            </w:r>
            <w:r>
              <w:t xml:space="preserve"> dose at age of 4 </w:t>
            </w:r>
            <w:proofErr w:type="spellStart"/>
            <w:r>
              <w:t>mon</w:t>
            </w:r>
            <w:proofErr w:type="spellEnd"/>
          </w:p>
        </w:tc>
        <w:tc>
          <w:tcPr>
            <w:tcW w:w="860" w:type="dxa"/>
          </w:tcPr>
          <w:p w14:paraId="76D0F06C" w14:textId="03AB911B" w:rsidR="00E31911" w:rsidRDefault="006F69B0" w:rsidP="00F469B9">
            <w:proofErr w:type="spellStart"/>
            <w:r>
              <w:t>Scheudle</w:t>
            </w:r>
            <w:proofErr w:type="spellEnd"/>
            <w:r>
              <w:t xml:space="preserve"> 3</w:t>
            </w:r>
            <w:r w:rsidRPr="006F69B0">
              <w:rPr>
                <w:vertAlign w:val="superscript"/>
              </w:rPr>
              <w:t>rd</w:t>
            </w:r>
            <w:r>
              <w:t xml:space="preserve"> dose at age of 6 </w:t>
            </w:r>
            <w:proofErr w:type="spellStart"/>
            <w:r>
              <w:t>mon</w:t>
            </w:r>
            <w:proofErr w:type="spellEnd"/>
          </w:p>
        </w:tc>
        <w:tc>
          <w:tcPr>
            <w:tcW w:w="860" w:type="dxa"/>
          </w:tcPr>
          <w:p w14:paraId="48A44D01" w14:textId="77777777" w:rsidR="00E31911" w:rsidRDefault="00E31911" w:rsidP="00F469B9"/>
        </w:tc>
        <w:tc>
          <w:tcPr>
            <w:tcW w:w="792" w:type="dxa"/>
          </w:tcPr>
          <w:p w14:paraId="622AFD3F" w14:textId="77777777" w:rsidR="00E31911" w:rsidRDefault="00E31911" w:rsidP="00F469B9"/>
        </w:tc>
        <w:tc>
          <w:tcPr>
            <w:tcW w:w="996" w:type="dxa"/>
          </w:tcPr>
          <w:p w14:paraId="26424A95" w14:textId="77777777" w:rsidR="00E31911" w:rsidRDefault="00E31911" w:rsidP="00F469B9"/>
        </w:tc>
        <w:tc>
          <w:tcPr>
            <w:tcW w:w="1274" w:type="dxa"/>
          </w:tcPr>
          <w:p w14:paraId="5833F0CC" w14:textId="77777777" w:rsidR="00E31911" w:rsidRDefault="00E31911" w:rsidP="00F469B9"/>
        </w:tc>
      </w:tr>
      <w:tr w:rsidR="008A6945" w14:paraId="0C533354" w14:textId="77777777" w:rsidTr="00E31911">
        <w:tc>
          <w:tcPr>
            <w:tcW w:w="945" w:type="dxa"/>
          </w:tcPr>
          <w:p w14:paraId="584DAA68" w14:textId="77777777" w:rsidR="00AD1591" w:rsidRDefault="00AD1591" w:rsidP="00F469B9"/>
        </w:tc>
        <w:tc>
          <w:tcPr>
            <w:tcW w:w="326" w:type="dxa"/>
          </w:tcPr>
          <w:p w14:paraId="368F500B" w14:textId="623D8701" w:rsidR="00AD1591" w:rsidRDefault="00D927C1" w:rsidP="00F469B9">
            <w:ins w:id="5" w:author="Xia Jing" w:date="2024-05-02T13:07:00Z">
              <w:r>
                <w:t>6</w:t>
              </w:r>
            </w:ins>
          </w:p>
        </w:tc>
        <w:tc>
          <w:tcPr>
            <w:tcW w:w="759" w:type="dxa"/>
          </w:tcPr>
          <w:p w14:paraId="32FE7DEE" w14:textId="2EDD9608" w:rsidR="00AD1591" w:rsidRDefault="00AD1591" w:rsidP="00F469B9">
            <w:r>
              <w:t xml:space="preserve">= 4 </w:t>
            </w:r>
            <w:proofErr w:type="spellStart"/>
            <w:r>
              <w:t>mon</w:t>
            </w:r>
            <w:proofErr w:type="spellEnd"/>
          </w:p>
        </w:tc>
        <w:tc>
          <w:tcPr>
            <w:tcW w:w="676" w:type="dxa"/>
          </w:tcPr>
          <w:p w14:paraId="6831D552" w14:textId="77777777" w:rsidR="00AD1591" w:rsidRDefault="00AD1591" w:rsidP="00F469B9"/>
        </w:tc>
        <w:tc>
          <w:tcPr>
            <w:tcW w:w="1750" w:type="dxa"/>
          </w:tcPr>
          <w:p w14:paraId="5AD19E07" w14:textId="77777777" w:rsidR="00AD1591" w:rsidRDefault="00AD1591" w:rsidP="00F469B9"/>
        </w:tc>
        <w:tc>
          <w:tcPr>
            <w:tcW w:w="785" w:type="dxa"/>
          </w:tcPr>
          <w:p w14:paraId="36A85A52" w14:textId="086DE406" w:rsidR="00AD1591" w:rsidRDefault="00AD1591" w:rsidP="00F469B9">
            <w:r>
              <w:t>Y</w:t>
            </w:r>
          </w:p>
        </w:tc>
        <w:tc>
          <w:tcPr>
            <w:tcW w:w="915" w:type="dxa"/>
          </w:tcPr>
          <w:p w14:paraId="739DC537" w14:textId="7AD1658F" w:rsidR="00AD1591" w:rsidRDefault="00AD1591" w:rsidP="00F469B9">
            <w:r>
              <w:t>1</w:t>
            </w:r>
          </w:p>
        </w:tc>
        <w:tc>
          <w:tcPr>
            <w:tcW w:w="647" w:type="dxa"/>
          </w:tcPr>
          <w:p w14:paraId="06A3CF7C" w14:textId="73E2A536" w:rsidR="00AD1591" w:rsidRDefault="00AD1591" w:rsidP="00F469B9">
            <w:r>
              <w:t xml:space="preserve">At age of 2 </w:t>
            </w:r>
            <w:proofErr w:type="spellStart"/>
            <w:r>
              <w:t>mon</w:t>
            </w:r>
            <w:proofErr w:type="spellEnd"/>
            <w:r w:rsidR="00297668">
              <w:t xml:space="preserve"> OR interval &gt;= 4 </w:t>
            </w:r>
            <w:proofErr w:type="spellStart"/>
            <w:r w:rsidR="00297668">
              <w:t>wks</w:t>
            </w:r>
            <w:proofErr w:type="spellEnd"/>
            <w:r w:rsidR="00297668">
              <w:t xml:space="preserve"> between now and 1</w:t>
            </w:r>
            <w:r w:rsidR="00297668" w:rsidRPr="00297668">
              <w:rPr>
                <w:vertAlign w:val="superscript"/>
              </w:rPr>
              <w:t>st</w:t>
            </w:r>
            <w:r w:rsidR="00297668">
              <w:t xml:space="preserve"> dose</w:t>
            </w:r>
          </w:p>
        </w:tc>
        <w:tc>
          <w:tcPr>
            <w:tcW w:w="1665" w:type="dxa"/>
          </w:tcPr>
          <w:p w14:paraId="555B8F4D" w14:textId="77777777" w:rsidR="00AD1591" w:rsidRDefault="00AD1591" w:rsidP="00F469B9"/>
        </w:tc>
        <w:tc>
          <w:tcPr>
            <w:tcW w:w="1665" w:type="dxa"/>
          </w:tcPr>
          <w:p w14:paraId="34957336" w14:textId="77777777" w:rsidR="00AD1591" w:rsidRDefault="00AD1591" w:rsidP="00F469B9"/>
        </w:tc>
        <w:tc>
          <w:tcPr>
            <w:tcW w:w="1665" w:type="dxa"/>
          </w:tcPr>
          <w:p w14:paraId="6471AA38" w14:textId="77777777" w:rsidR="00AD1591" w:rsidRDefault="00AD1591" w:rsidP="00F469B9"/>
        </w:tc>
        <w:tc>
          <w:tcPr>
            <w:tcW w:w="1079" w:type="dxa"/>
          </w:tcPr>
          <w:p w14:paraId="779C0ABF" w14:textId="567024D9" w:rsidR="00AD1591" w:rsidRDefault="00AD1591" w:rsidP="00F469B9">
            <w:r>
              <w:t>Admin 2</w:t>
            </w:r>
            <w:r w:rsidRPr="00AD1591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1051" w:type="dxa"/>
          </w:tcPr>
          <w:p w14:paraId="38552A83" w14:textId="34898C02" w:rsidR="00AD1591" w:rsidRDefault="00AD1591" w:rsidP="00F469B9">
            <w:r>
              <w:t>Schedule 3</w:t>
            </w:r>
            <w:r w:rsidRPr="00AD1591">
              <w:rPr>
                <w:vertAlign w:val="superscript"/>
              </w:rPr>
              <w:t>rd</w:t>
            </w:r>
            <w:r>
              <w:t xml:space="preserve"> dose at age of 6 </w:t>
            </w:r>
            <w:proofErr w:type="spellStart"/>
            <w:r>
              <w:t>mon</w:t>
            </w:r>
            <w:proofErr w:type="spellEnd"/>
            <w:r w:rsidR="00297668">
              <w:t xml:space="preserve"> AND &gt;= 4wks from now</w:t>
            </w:r>
          </w:p>
        </w:tc>
        <w:tc>
          <w:tcPr>
            <w:tcW w:w="860" w:type="dxa"/>
          </w:tcPr>
          <w:p w14:paraId="364CB76F" w14:textId="77777777" w:rsidR="00AD1591" w:rsidRDefault="00AD1591" w:rsidP="00F469B9"/>
        </w:tc>
        <w:tc>
          <w:tcPr>
            <w:tcW w:w="860" w:type="dxa"/>
          </w:tcPr>
          <w:p w14:paraId="382600FB" w14:textId="77777777" w:rsidR="00AD1591" w:rsidRDefault="00AD1591" w:rsidP="00F469B9"/>
        </w:tc>
        <w:tc>
          <w:tcPr>
            <w:tcW w:w="792" w:type="dxa"/>
          </w:tcPr>
          <w:p w14:paraId="250066FD" w14:textId="77777777" w:rsidR="00AD1591" w:rsidRDefault="00AD1591" w:rsidP="00F469B9"/>
        </w:tc>
        <w:tc>
          <w:tcPr>
            <w:tcW w:w="996" w:type="dxa"/>
          </w:tcPr>
          <w:p w14:paraId="1B7BCE88" w14:textId="77777777" w:rsidR="00AD1591" w:rsidRDefault="00AD1591" w:rsidP="00F469B9"/>
        </w:tc>
        <w:tc>
          <w:tcPr>
            <w:tcW w:w="1274" w:type="dxa"/>
          </w:tcPr>
          <w:p w14:paraId="77AEE9FB" w14:textId="77777777" w:rsidR="00AD1591" w:rsidRDefault="00AD1591" w:rsidP="00F469B9"/>
        </w:tc>
      </w:tr>
      <w:tr w:rsidR="008A6945" w14:paraId="35FE27BF" w14:textId="77777777" w:rsidTr="00E31911">
        <w:tc>
          <w:tcPr>
            <w:tcW w:w="945" w:type="dxa"/>
          </w:tcPr>
          <w:p w14:paraId="3ACDC259" w14:textId="77777777" w:rsidR="006671E0" w:rsidRDefault="006671E0" w:rsidP="006671E0"/>
        </w:tc>
        <w:tc>
          <w:tcPr>
            <w:tcW w:w="326" w:type="dxa"/>
          </w:tcPr>
          <w:p w14:paraId="02A5AA2D" w14:textId="2CEED174" w:rsidR="006671E0" w:rsidRDefault="00D927C1" w:rsidP="006671E0">
            <w:ins w:id="6" w:author="Xia Jing" w:date="2024-05-02T13:07:00Z">
              <w:r>
                <w:t>7</w:t>
              </w:r>
            </w:ins>
          </w:p>
        </w:tc>
        <w:tc>
          <w:tcPr>
            <w:tcW w:w="759" w:type="dxa"/>
          </w:tcPr>
          <w:p w14:paraId="287E2BA8" w14:textId="4B8BAC64" w:rsidR="006671E0" w:rsidRDefault="006671E0" w:rsidP="006671E0">
            <w:r>
              <w:t xml:space="preserve">= 6 </w:t>
            </w:r>
            <w:proofErr w:type="spellStart"/>
            <w:r>
              <w:t>mon</w:t>
            </w:r>
            <w:proofErr w:type="spellEnd"/>
          </w:p>
        </w:tc>
        <w:tc>
          <w:tcPr>
            <w:tcW w:w="676" w:type="dxa"/>
          </w:tcPr>
          <w:p w14:paraId="0B5DA56D" w14:textId="683D2518" w:rsidR="006671E0" w:rsidRDefault="006671E0" w:rsidP="006671E0">
            <w:r>
              <w:t xml:space="preserve">&lt;= 8 </w:t>
            </w:r>
            <w:proofErr w:type="spellStart"/>
            <w:r>
              <w:t>mon</w:t>
            </w:r>
            <w:proofErr w:type="spellEnd"/>
            <w:r>
              <w:t xml:space="preserve"> AND 0 day</w:t>
            </w:r>
          </w:p>
        </w:tc>
        <w:tc>
          <w:tcPr>
            <w:tcW w:w="1750" w:type="dxa"/>
          </w:tcPr>
          <w:p w14:paraId="22A00577" w14:textId="77777777" w:rsidR="006671E0" w:rsidRDefault="006671E0" w:rsidP="006671E0"/>
        </w:tc>
        <w:tc>
          <w:tcPr>
            <w:tcW w:w="785" w:type="dxa"/>
          </w:tcPr>
          <w:p w14:paraId="6FFE68EA" w14:textId="74063014" w:rsidR="006671E0" w:rsidRDefault="006671E0" w:rsidP="006671E0">
            <w:r>
              <w:t>Y</w:t>
            </w:r>
          </w:p>
        </w:tc>
        <w:tc>
          <w:tcPr>
            <w:tcW w:w="915" w:type="dxa"/>
          </w:tcPr>
          <w:p w14:paraId="0E0BCC2D" w14:textId="333573FA" w:rsidR="006671E0" w:rsidRDefault="006671E0" w:rsidP="006671E0">
            <w:r>
              <w:t>1+ 2</w:t>
            </w:r>
          </w:p>
        </w:tc>
        <w:tc>
          <w:tcPr>
            <w:tcW w:w="647" w:type="dxa"/>
          </w:tcPr>
          <w:p w14:paraId="75A494DD" w14:textId="1D61B0D1" w:rsidR="006671E0" w:rsidRDefault="006671E0" w:rsidP="006671E0">
            <w:r>
              <w:t xml:space="preserve">At age of 2 and 4 </w:t>
            </w:r>
            <w:proofErr w:type="spellStart"/>
            <w:r>
              <w:t>mon</w:t>
            </w:r>
            <w:proofErr w:type="spellEnd"/>
            <w:r w:rsidR="00173149">
              <w:t xml:space="preserve"> OR interval &gt;= 4 </w:t>
            </w:r>
            <w:proofErr w:type="spellStart"/>
            <w:r w:rsidR="00173149">
              <w:t>wks</w:t>
            </w:r>
            <w:proofErr w:type="spellEnd"/>
            <w:r w:rsidR="00173149">
              <w:t xml:space="preserve"> between (1</w:t>
            </w:r>
            <w:r w:rsidR="00173149" w:rsidRPr="00173149">
              <w:rPr>
                <w:vertAlign w:val="superscript"/>
              </w:rPr>
              <w:t>st</w:t>
            </w:r>
            <w:r w:rsidR="00173149">
              <w:t xml:space="preserve"> and 2</w:t>
            </w:r>
            <w:r w:rsidR="00173149" w:rsidRPr="00173149">
              <w:rPr>
                <w:vertAlign w:val="superscript"/>
              </w:rPr>
              <w:t>nd</w:t>
            </w:r>
            <w:r w:rsidR="00173149">
              <w:t xml:space="preserve"> dose) AND (2</w:t>
            </w:r>
            <w:r w:rsidR="00173149" w:rsidRPr="00173149">
              <w:rPr>
                <w:vertAlign w:val="superscript"/>
              </w:rPr>
              <w:t>nd</w:t>
            </w:r>
            <w:r w:rsidR="00173149">
              <w:t xml:space="preserve"> dose and now)</w:t>
            </w:r>
          </w:p>
        </w:tc>
        <w:tc>
          <w:tcPr>
            <w:tcW w:w="1665" w:type="dxa"/>
          </w:tcPr>
          <w:p w14:paraId="45EFDD2B" w14:textId="77777777" w:rsidR="006671E0" w:rsidRDefault="006671E0" w:rsidP="006671E0"/>
        </w:tc>
        <w:tc>
          <w:tcPr>
            <w:tcW w:w="1665" w:type="dxa"/>
          </w:tcPr>
          <w:p w14:paraId="1E049044" w14:textId="77777777" w:rsidR="006671E0" w:rsidRDefault="006671E0" w:rsidP="006671E0"/>
        </w:tc>
        <w:tc>
          <w:tcPr>
            <w:tcW w:w="1665" w:type="dxa"/>
          </w:tcPr>
          <w:p w14:paraId="301F4BC8" w14:textId="77777777" w:rsidR="006671E0" w:rsidRDefault="006671E0" w:rsidP="006671E0"/>
        </w:tc>
        <w:tc>
          <w:tcPr>
            <w:tcW w:w="1079" w:type="dxa"/>
          </w:tcPr>
          <w:p w14:paraId="3BAB11A5" w14:textId="734064F4" w:rsidR="006671E0" w:rsidRDefault="006671E0" w:rsidP="006671E0">
            <w:r>
              <w:t>Admin 3</w:t>
            </w:r>
            <w:r w:rsidRPr="00AD1591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1051" w:type="dxa"/>
          </w:tcPr>
          <w:p w14:paraId="2CD0C68D" w14:textId="77777777" w:rsidR="006671E0" w:rsidRDefault="006671E0" w:rsidP="006671E0"/>
        </w:tc>
        <w:tc>
          <w:tcPr>
            <w:tcW w:w="860" w:type="dxa"/>
          </w:tcPr>
          <w:p w14:paraId="605DE05E" w14:textId="77777777" w:rsidR="006671E0" w:rsidRDefault="006671E0" w:rsidP="006671E0"/>
        </w:tc>
        <w:tc>
          <w:tcPr>
            <w:tcW w:w="860" w:type="dxa"/>
          </w:tcPr>
          <w:p w14:paraId="0C756B7D" w14:textId="77777777" w:rsidR="006671E0" w:rsidRDefault="006671E0" w:rsidP="006671E0"/>
        </w:tc>
        <w:tc>
          <w:tcPr>
            <w:tcW w:w="792" w:type="dxa"/>
          </w:tcPr>
          <w:p w14:paraId="0FA95F1F" w14:textId="77777777" w:rsidR="006671E0" w:rsidRDefault="006671E0" w:rsidP="006671E0"/>
        </w:tc>
        <w:tc>
          <w:tcPr>
            <w:tcW w:w="996" w:type="dxa"/>
          </w:tcPr>
          <w:p w14:paraId="6FB2F164" w14:textId="77777777" w:rsidR="006671E0" w:rsidRDefault="006671E0" w:rsidP="006671E0"/>
        </w:tc>
        <w:tc>
          <w:tcPr>
            <w:tcW w:w="1274" w:type="dxa"/>
          </w:tcPr>
          <w:p w14:paraId="3EE36DF5" w14:textId="77777777" w:rsidR="006671E0" w:rsidRDefault="006671E0" w:rsidP="006671E0"/>
        </w:tc>
      </w:tr>
      <w:tr w:rsidR="008A6945" w14:paraId="23A8D225" w14:textId="77777777" w:rsidTr="00F469B9">
        <w:tc>
          <w:tcPr>
            <w:tcW w:w="945" w:type="dxa"/>
          </w:tcPr>
          <w:p w14:paraId="349F97FB" w14:textId="77777777" w:rsidR="005A36A7" w:rsidRDefault="005A36A7" w:rsidP="00F469B9"/>
        </w:tc>
        <w:tc>
          <w:tcPr>
            <w:tcW w:w="326" w:type="dxa"/>
          </w:tcPr>
          <w:p w14:paraId="699658C4" w14:textId="2E14FF1C" w:rsidR="005A36A7" w:rsidRDefault="00D927C1" w:rsidP="00F469B9">
            <w:ins w:id="7" w:author="Xia Jing" w:date="2024-05-02T13:07:00Z">
              <w:r>
                <w:t>8</w:t>
              </w:r>
            </w:ins>
          </w:p>
        </w:tc>
        <w:tc>
          <w:tcPr>
            <w:tcW w:w="759" w:type="dxa"/>
          </w:tcPr>
          <w:p w14:paraId="47D83636" w14:textId="77777777" w:rsidR="005A36A7" w:rsidRDefault="005A36A7" w:rsidP="00F469B9">
            <w:r>
              <w:t xml:space="preserve">&gt;= 6 </w:t>
            </w:r>
            <w:proofErr w:type="spellStart"/>
            <w:r>
              <w:t>wks</w:t>
            </w:r>
            <w:proofErr w:type="spellEnd"/>
          </w:p>
        </w:tc>
        <w:tc>
          <w:tcPr>
            <w:tcW w:w="676" w:type="dxa"/>
          </w:tcPr>
          <w:p w14:paraId="4CA49BBE" w14:textId="77777777" w:rsidR="005A36A7" w:rsidRDefault="005A36A7" w:rsidP="00F469B9">
            <w:r>
              <w:t xml:space="preserve">&lt;= 14 </w:t>
            </w:r>
            <w:proofErr w:type="spellStart"/>
            <w:r>
              <w:t>wks</w:t>
            </w:r>
            <w:proofErr w:type="spellEnd"/>
            <w:r>
              <w:t xml:space="preserve"> AND </w:t>
            </w:r>
            <w:r>
              <w:lastRenderedPageBreak/>
              <w:t>6 days</w:t>
            </w:r>
          </w:p>
        </w:tc>
        <w:tc>
          <w:tcPr>
            <w:tcW w:w="1750" w:type="dxa"/>
          </w:tcPr>
          <w:p w14:paraId="61F7B7F7" w14:textId="77777777" w:rsidR="005A36A7" w:rsidRDefault="005A36A7" w:rsidP="00F469B9"/>
        </w:tc>
        <w:tc>
          <w:tcPr>
            <w:tcW w:w="785" w:type="dxa"/>
          </w:tcPr>
          <w:p w14:paraId="775966CE" w14:textId="77777777" w:rsidR="005A36A7" w:rsidRDefault="005A36A7" w:rsidP="00F469B9">
            <w:r>
              <w:t>N</w:t>
            </w:r>
          </w:p>
        </w:tc>
        <w:tc>
          <w:tcPr>
            <w:tcW w:w="915" w:type="dxa"/>
          </w:tcPr>
          <w:p w14:paraId="3BC9D224" w14:textId="77777777" w:rsidR="005A36A7" w:rsidRDefault="005A36A7" w:rsidP="00F469B9"/>
        </w:tc>
        <w:tc>
          <w:tcPr>
            <w:tcW w:w="647" w:type="dxa"/>
          </w:tcPr>
          <w:p w14:paraId="488F78BC" w14:textId="77777777" w:rsidR="005A36A7" w:rsidRDefault="005A36A7" w:rsidP="00F469B9"/>
        </w:tc>
        <w:tc>
          <w:tcPr>
            <w:tcW w:w="1665" w:type="dxa"/>
          </w:tcPr>
          <w:p w14:paraId="43178CFA" w14:textId="77777777" w:rsidR="005A36A7" w:rsidRDefault="005A36A7" w:rsidP="00F469B9"/>
        </w:tc>
        <w:tc>
          <w:tcPr>
            <w:tcW w:w="1665" w:type="dxa"/>
          </w:tcPr>
          <w:p w14:paraId="79883400" w14:textId="77777777" w:rsidR="005A36A7" w:rsidRDefault="005A36A7" w:rsidP="00F469B9"/>
        </w:tc>
        <w:tc>
          <w:tcPr>
            <w:tcW w:w="1665" w:type="dxa"/>
          </w:tcPr>
          <w:p w14:paraId="793FD464" w14:textId="77777777" w:rsidR="005A36A7" w:rsidRDefault="005A36A7" w:rsidP="00F469B9"/>
        </w:tc>
        <w:tc>
          <w:tcPr>
            <w:tcW w:w="1079" w:type="dxa"/>
          </w:tcPr>
          <w:p w14:paraId="20C3EBDA" w14:textId="77777777" w:rsidR="005A36A7" w:rsidRDefault="005A36A7" w:rsidP="00F469B9">
            <w:r>
              <w:t>Admin 1</w:t>
            </w:r>
            <w:r w:rsidRPr="006671E0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51" w:type="dxa"/>
          </w:tcPr>
          <w:p w14:paraId="173BD6DA" w14:textId="4C20AA1C" w:rsidR="005A36A7" w:rsidRDefault="005A36A7" w:rsidP="00F469B9">
            <w:r>
              <w:t>Schedule 2</w:t>
            </w:r>
            <w:r w:rsidRPr="006671E0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A97959">
              <w:lastRenderedPageBreak/>
              <w:t>from now</w:t>
            </w:r>
          </w:p>
        </w:tc>
        <w:tc>
          <w:tcPr>
            <w:tcW w:w="860" w:type="dxa"/>
          </w:tcPr>
          <w:p w14:paraId="6DAE15B3" w14:textId="77777777" w:rsidR="005A36A7" w:rsidRDefault="005A36A7" w:rsidP="00F469B9"/>
        </w:tc>
        <w:tc>
          <w:tcPr>
            <w:tcW w:w="860" w:type="dxa"/>
          </w:tcPr>
          <w:p w14:paraId="4A83702F" w14:textId="77777777" w:rsidR="005A36A7" w:rsidRDefault="005A36A7" w:rsidP="00F469B9"/>
        </w:tc>
        <w:tc>
          <w:tcPr>
            <w:tcW w:w="792" w:type="dxa"/>
          </w:tcPr>
          <w:p w14:paraId="2F73942A" w14:textId="77777777" w:rsidR="005A36A7" w:rsidRDefault="005A36A7" w:rsidP="00F469B9"/>
        </w:tc>
        <w:tc>
          <w:tcPr>
            <w:tcW w:w="996" w:type="dxa"/>
          </w:tcPr>
          <w:p w14:paraId="0007E7FA" w14:textId="77777777" w:rsidR="005A36A7" w:rsidRDefault="005A36A7" w:rsidP="00F469B9"/>
        </w:tc>
        <w:tc>
          <w:tcPr>
            <w:tcW w:w="1274" w:type="dxa"/>
          </w:tcPr>
          <w:p w14:paraId="4A5B17B2" w14:textId="77777777" w:rsidR="005A36A7" w:rsidRDefault="005A36A7" w:rsidP="00F469B9"/>
        </w:tc>
      </w:tr>
      <w:tr w:rsidR="008A6945" w14:paraId="46D35639" w14:textId="77777777" w:rsidTr="00E31911">
        <w:tc>
          <w:tcPr>
            <w:tcW w:w="945" w:type="dxa"/>
          </w:tcPr>
          <w:p w14:paraId="76841164" w14:textId="77777777" w:rsidR="005A36A7" w:rsidRDefault="005A36A7" w:rsidP="006671E0"/>
        </w:tc>
        <w:tc>
          <w:tcPr>
            <w:tcW w:w="326" w:type="dxa"/>
          </w:tcPr>
          <w:p w14:paraId="439C2389" w14:textId="70EC187F" w:rsidR="005A36A7" w:rsidRDefault="00D927C1" w:rsidP="006671E0">
            <w:ins w:id="8" w:author="Xia Jing" w:date="2024-05-02T13:07:00Z">
              <w:r>
                <w:t>9</w:t>
              </w:r>
            </w:ins>
          </w:p>
        </w:tc>
        <w:tc>
          <w:tcPr>
            <w:tcW w:w="759" w:type="dxa"/>
          </w:tcPr>
          <w:p w14:paraId="580C227F" w14:textId="4B32ED51" w:rsidR="005A36A7" w:rsidRDefault="005A36A7" w:rsidP="006671E0">
            <w:r>
              <w:t xml:space="preserve">&gt;= 10 </w:t>
            </w:r>
            <w:proofErr w:type="spellStart"/>
            <w:r>
              <w:t>wks</w:t>
            </w:r>
            <w:proofErr w:type="spellEnd"/>
          </w:p>
        </w:tc>
        <w:tc>
          <w:tcPr>
            <w:tcW w:w="676" w:type="dxa"/>
          </w:tcPr>
          <w:p w14:paraId="64945945" w14:textId="713CD608" w:rsidR="005A36A7" w:rsidRDefault="005A36A7" w:rsidP="006671E0">
            <w:r>
              <w:t xml:space="preserve">&lt;= </w:t>
            </w:r>
            <w:r w:rsidR="003E7F9F">
              <w:t xml:space="preserve">1 </w:t>
            </w:r>
            <w:r>
              <w:t xml:space="preserve">8 </w:t>
            </w:r>
            <w:proofErr w:type="spellStart"/>
            <w:r w:rsidR="003E7F9F">
              <w:t>wks</w:t>
            </w:r>
            <w:proofErr w:type="spellEnd"/>
            <w:r>
              <w:t xml:space="preserve"> AND </w:t>
            </w:r>
            <w:r w:rsidR="003E7F9F">
              <w:t>6</w:t>
            </w:r>
            <w:r>
              <w:t xml:space="preserve"> day</w:t>
            </w:r>
          </w:p>
        </w:tc>
        <w:tc>
          <w:tcPr>
            <w:tcW w:w="1750" w:type="dxa"/>
          </w:tcPr>
          <w:p w14:paraId="2A31A4ED" w14:textId="77777777" w:rsidR="005A36A7" w:rsidRDefault="005A36A7" w:rsidP="006671E0"/>
        </w:tc>
        <w:tc>
          <w:tcPr>
            <w:tcW w:w="785" w:type="dxa"/>
          </w:tcPr>
          <w:p w14:paraId="4D90F169" w14:textId="5793F83B" w:rsidR="005A36A7" w:rsidRDefault="005A36A7" w:rsidP="006671E0">
            <w:r>
              <w:t>Y</w:t>
            </w:r>
          </w:p>
        </w:tc>
        <w:tc>
          <w:tcPr>
            <w:tcW w:w="915" w:type="dxa"/>
          </w:tcPr>
          <w:p w14:paraId="4C8A36C4" w14:textId="62A6DE40" w:rsidR="005A36A7" w:rsidRDefault="005A36A7" w:rsidP="006671E0">
            <w:r>
              <w:t>1</w:t>
            </w:r>
          </w:p>
        </w:tc>
        <w:tc>
          <w:tcPr>
            <w:tcW w:w="647" w:type="dxa"/>
          </w:tcPr>
          <w:p w14:paraId="6D63CD13" w14:textId="3A348749" w:rsidR="005A36A7" w:rsidRDefault="005A36A7" w:rsidP="006671E0">
            <w:r>
              <w:t xml:space="preserve">Between age of 6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6F69B0">
              <w:t>AND</w:t>
            </w:r>
            <w:r>
              <w:t xml:space="preserve"> (14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6F69B0">
              <w:t>+</w:t>
            </w:r>
            <w:r>
              <w:t xml:space="preserve"> 6 days)</w:t>
            </w:r>
            <w:r w:rsidR="009F3F4A">
              <w:t xml:space="preserve"> AND &gt;= 4 </w:t>
            </w:r>
            <w:proofErr w:type="spellStart"/>
            <w:r w:rsidR="009F3F4A">
              <w:t>wks</w:t>
            </w:r>
            <w:proofErr w:type="spellEnd"/>
            <w:r w:rsidR="009F3F4A">
              <w:t xml:space="preserve"> from 1</w:t>
            </w:r>
            <w:r w:rsidR="009F3F4A" w:rsidRPr="009F3F4A">
              <w:rPr>
                <w:vertAlign w:val="superscript"/>
              </w:rPr>
              <w:t>st</w:t>
            </w:r>
            <w:r w:rsidR="009F3F4A">
              <w:t xml:space="preserve"> dose </w:t>
            </w:r>
          </w:p>
        </w:tc>
        <w:tc>
          <w:tcPr>
            <w:tcW w:w="1665" w:type="dxa"/>
          </w:tcPr>
          <w:p w14:paraId="28BF43DF" w14:textId="77777777" w:rsidR="005A36A7" w:rsidRDefault="005A36A7" w:rsidP="006671E0"/>
        </w:tc>
        <w:tc>
          <w:tcPr>
            <w:tcW w:w="1665" w:type="dxa"/>
          </w:tcPr>
          <w:p w14:paraId="4C9B8020" w14:textId="77777777" w:rsidR="005A36A7" w:rsidRDefault="005A36A7" w:rsidP="006671E0"/>
        </w:tc>
        <w:tc>
          <w:tcPr>
            <w:tcW w:w="1665" w:type="dxa"/>
          </w:tcPr>
          <w:p w14:paraId="048F3BB9" w14:textId="77777777" w:rsidR="005A36A7" w:rsidRDefault="005A36A7" w:rsidP="006671E0"/>
        </w:tc>
        <w:tc>
          <w:tcPr>
            <w:tcW w:w="1079" w:type="dxa"/>
          </w:tcPr>
          <w:p w14:paraId="05F2D17F" w14:textId="31DEDF47" w:rsidR="005A36A7" w:rsidRDefault="005A36A7" w:rsidP="006671E0">
            <w:r>
              <w:t>Admin 2</w:t>
            </w:r>
            <w:r w:rsidRPr="005A36A7">
              <w:rPr>
                <w:vertAlign w:val="superscript"/>
              </w:rPr>
              <w:t>nd</w:t>
            </w:r>
            <w:r>
              <w:t xml:space="preserve"> dose  </w:t>
            </w:r>
          </w:p>
        </w:tc>
        <w:tc>
          <w:tcPr>
            <w:tcW w:w="1051" w:type="dxa"/>
          </w:tcPr>
          <w:p w14:paraId="4F5BABD5" w14:textId="583660CF" w:rsidR="005A36A7" w:rsidRDefault="005A36A7" w:rsidP="006671E0">
            <w:r>
              <w:t>Schedule 3</w:t>
            </w:r>
            <w:r w:rsidRPr="005A36A7">
              <w:rPr>
                <w:vertAlign w:val="superscript"/>
              </w:rPr>
              <w:t>rd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C5184E">
              <w:t>from 2</w:t>
            </w:r>
            <w:r w:rsidR="00C5184E" w:rsidRPr="00C5184E">
              <w:rPr>
                <w:vertAlign w:val="superscript"/>
              </w:rPr>
              <w:t>nd</w:t>
            </w:r>
            <w:r w:rsidR="00C5184E">
              <w:t xml:space="preserve"> dose </w:t>
            </w:r>
            <w:r>
              <w:t xml:space="preserve">AND if (age &lt;= 8 </w:t>
            </w:r>
            <w:proofErr w:type="spellStart"/>
            <w:r>
              <w:t>mon</w:t>
            </w:r>
            <w:proofErr w:type="spellEnd"/>
            <w:r>
              <w:t xml:space="preserve"> AND 0 day)</w:t>
            </w:r>
          </w:p>
        </w:tc>
        <w:tc>
          <w:tcPr>
            <w:tcW w:w="860" w:type="dxa"/>
          </w:tcPr>
          <w:p w14:paraId="0ADBFB26" w14:textId="77777777" w:rsidR="005A36A7" w:rsidRDefault="005A36A7" w:rsidP="006671E0"/>
        </w:tc>
        <w:tc>
          <w:tcPr>
            <w:tcW w:w="860" w:type="dxa"/>
          </w:tcPr>
          <w:p w14:paraId="343EA271" w14:textId="77777777" w:rsidR="005A36A7" w:rsidRDefault="005A36A7" w:rsidP="006671E0"/>
        </w:tc>
        <w:tc>
          <w:tcPr>
            <w:tcW w:w="792" w:type="dxa"/>
          </w:tcPr>
          <w:p w14:paraId="61EAA762" w14:textId="77777777" w:rsidR="005A36A7" w:rsidRDefault="005A36A7" w:rsidP="006671E0"/>
        </w:tc>
        <w:tc>
          <w:tcPr>
            <w:tcW w:w="996" w:type="dxa"/>
          </w:tcPr>
          <w:p w14:paraId="02244EBF" w14:textId="77777777" w:rsidR="005A36A7" w:rsidRDefault="005A36A7" w:rsidP="006671E0"/>
        </w:tc>
        <w:tc>
          <w:tcPr>
            <w:tcW w:w="1274" w:type="dxa"/>
          </w:tcPr>
          <w:p w14:paraId="45ED9754" w14:textId="77777777" w:rsidR="005A36A7" w:rsidRDefault="005A36A7" w:rsidP="006671E0"/>
        </w:tc>
      </w:tr>
      <w:tr w:rsidR="008A6945" w14:paraId="5DE58DEA" w14:textId="77777777" w:rsidTr="00E31911">
        <w:tc>
          <w:tcPr>
            <w:tcW w:w="945" w:type="dxa"/>
          </w:tcPr>
          <w:p w14:paraId="5D56813D" w14:textId="77777777" w:rsidR="005A36A7" w:rsidRDefault="005A36A7" w:rsidP="006671E0"/>
        </w:tc>
        <w:tc>
          <w:tcPr>
            <w:tcW w:w="326" w:type="dxa"/>
          </w:tcPr>
          <w:p w14:paraId="5AA8E02B" w14:textId="524389EF" w:rsidR="005A36A7" w:rsidRDefault="00D927C1" w:rsidP="006671E0">
            <w:ins w:id="9" w:author="Xia Jing" w:date="2024-05-02T13:07:00Z">
              <w:r>
                <w:t>10</w:t>
              </w:r>
            </w:ins>
          </w:p>
        </w:tc>
        <w:tc>
          <w:tcPr>
            <w:tcW w:w="759" w:type="dxa"/>
          </w:tcPr>
          <w:p w14:paraId="1BACB7C0" w14:textId="58DBC50F" w:rsidR="005A36A7" w:rsidRDefault="005A36A7" w:rsidP="006671E0">
            <w:r>
              <w:t xml:space="preserve">&gt;= 14 </w:t>
            </w:r>
            <w:proofErr w:type="spellStart"/>
            <w:r>
              <w:t>wks</w:t>
            </w:r>
            <w:proofErr w:type="spellEnd"/>
          </w:p>
        </w:tc>
        <w:tc>
          <w:tcPr>
            <w:tcW w:w="676" w:type="dxa"/>
          </w:tcPr>
          <w:p w14:paraId="4C120A54" w14:textId="4DA5DD20" w:rsidR="005A36A7" w:rsidRDefault="005A36A7" w:rsidP="006671E0">
            <w:r>
              <w:t xml:space="preserve">&lt;= 8 </w:t>
            </w:r>
            <w:proofErr w:type="spellStart"/>
            <w:r>
              <w:t>mon</w:t>
            </w:r>
            <w:proofErr w:type="spellEnd"/>
            <w:r>
              <w:t xml:space="preserve"> AND 0 day</w:t>
            </w:r>
          </w:p>
        </w:tc>
        <w:tc>
          <w:tcPr>
            <w:tcW w:w="1750" w:type="dxa"/>
          </w:tcPr>
          <w:p w14:paraId="6B232097" w14:textId="77777777" w:rsidR="005A36A7" w:rsidRDefault="005A36A7" w:rsidP="006671E0"/>
        </w:tc>
        <w:tc>
          <w:tcPr>
            <w:tcW w:w="785" w:type="dxa"/>
          </w:tcPr>
          <w:p w14:paraId="3DA62629" w14:textId="6F20E372" w:rsidR="005A36A7" w:rsidRDefault="005A36A7" w:rsidP="006671E0">
            <w:r>
              <w:t>Y</w:t>
            </w:r>
          </w:p>
        </w:tc>
        <w:tc>
          <w:tcPr>
            <w:tcW w:w="915" w:type="dxa"/>
          </w:tcPr>
          <w:p w14:paraId="2A12BC8D" w14:textId="2A6E0235" w:rsidR="005A36A7" w:rsidRDefault="005A36A7" w:rsidP="006671E0">
            <w:r>
              <w:t>1+2</w:t>
            </w:r>
          </w:p>
        </w:tc>
        <w:tc>
          <w:tcPr>
            <w:tcW w:w="647" w:type="dxa"/>
          </w:tcPr>
          <w:p w14:paraId="2BD835E8" w14:textId="3E5E4D8F" w:rsidR="005A36A7" w:rsidRDefault="003E2BDB" w:rsidP="006671E0">
            <w:r>
              <w:t xml:space="preserve">6wks – (14 wks+6days); 10 </w:t>
            </w:r>
            <w:proofErr w:type="spellStart"/>
            <w:r>
              <w:t>wks</w:t>
            </w:r>
            <w:proofErr w:type="spellEnd"/>
            <w:r>
              <w:t xml:space="preserve"> – (18wks+6days)</w:t>
            </w:r>
          </w:p>
        </w:tc>
        <w:tc>
          <w:tcPr>
            <w:tcW w:w="1665" w:type="dxa"/>
          </w:tcPr>
          <w:p w14:paraId="2098C01A" w14:textId="77777777" w:rsidR="005A36A7" w:rsidRDefault="005A36A7" w:rsidP="006671E0"/>
        </w:tc>
        <w:tc>
          <w:tcPr>
            <w:tcW w:w="1665" w:type="dxa"/>
          </w:tcPr>
          <w:p w14:paraId="1F0E6F7A" w14:textId="77777777" w:rsidR="005A36A7" w:rsidRDefault="005A36A7" w:rsidP="006671E0"/>
        </w:tc>
        <w:tc>
          <w:tcPr>
            <w:tcW w:w="1665" w:type="dxa"/>
          </w:tcPr>
          <w:p w14:paraId="07D7607C" w14:textId="77777777" w:rsidR="005A36A7" w:rsidRDefault="005A36A7" w:rsidP="006671E0"/>
        </w:tc>
        <w:tc>
          <w:tcPr>
            <w:tcW w:w="1079" w:type="dxa"/>
          </w:tcPr>
          <w:p w14:paraId="6C9D1B42" w14:textId="2BCD6780" w:rsidR="005A36A7" w:rsidRDefault="005A36A7" w:rsidP="006671E0">
            <w:r>
              <w:t>Admin 3</w:t>
            </w:r>
            <w:r w:rsidRPr="005A36A7">
              <w:rPr>
                <w:vertAlign w:val="superscript"/>
              </w:rPr>
              <w:t>rd</w:t>
            </w:r>
            <w:r>
              <w:t xml:space="preserve"> dose if (age &lt;= 8 </w:t>
            </w:r>
            <w:proofErr w:type="spellStart"/>
            <w:r>
              <w:t>mon</w:t>
            </w:r>
            <w:proofErr w:type="spellEnd"/>
            <w:r>
              <w:t xml:space="preserve"> AND 0 </w:t>
            </w:r>
            <w:proofErr w:type="gramStart"/>
            <w:r>
              <w:t xml:space="preserve">day) </w:t>
            </w:r>
            <w:r w:rsidR="00A97959">
              <w:t xml:space="preserve"> AND</w:t>
            </w:r>
            <w:proofErr w:type="gramEnd"/>
            <w:r w:rsidR="00A97959">
              <w:t xml:space="preserve"> &gt;= 4 </w:t>
            </w:r>
            <w:proofErr w:type="spellStart"/>
            <w:r w:rsidR="00A97959">
              <w:t>wks</w:t>
            </w:r>
            <w:proofErr w:type="spellEnd"/>
            <w:r w:rsidR="00A97959">
              <w:t xml:space="preserve"> from prior dose</w:t>
            </w:r>
          </w:p>
        </w:tc>
        <w:tc>
          <w:tcPr>
            <w:tcW w:w="1051" w:type="dxa"/>
          </w:tcPr>
          <w:p w14:paraId="622BA53E" w14:textId="77777777" w:rsidR="005A36A7" w:rsidRDefault="005A36A7" w:rsidP="006671E0"/>
        </w:tc>
        <w:tc>
          <w:tcPr>
            <w:tcW w:w="860" w:type="dxa"/>
          </w:tcPr>
          <w:p w14:paraId="3F6F1583" w14:textId="77777777" w:rsidR="005A36A7" w:rsidRDefault="005A36A7" w:rsidP="006671E0"/>
        </w:tc>
        <w:tc>
          <w:tcPr>
            <w:tcW w:w="860" w:type="dxa"/>
          </w:tcPr>
          <w:p w14:paraId="23992233" w14:textId="77777777" w:rsidR="005A36A7" w:rsidRDefault="005A36A7" w:rsidP="006671E0"/>
        </w:tc>
        <w:tc>
          <w:tcPr>
            <w:tcW w:w="792" w:type="dxa"/>
          </w:tcPr>
          <w:p w14:paraId="44C1CFAD" w14:textId="77777777" w:rsidR="005A36A7" w:rsidRDefault="005A36A7" w:rsidP="006671E0"/>
        </w:tc>
        <w:tc>
          <w:tcPr>
            <w:tcW w:w="996" w:type="dxa"/>
          </w:tcPr>
          <w:p w14:paraId="5A48EED2" w14:textId="77777777" w:rsidR="005A36A7" w:rsidRDefault="005A36A7" w:rsidP="006671E0"/>
        </w:tc>
        <w:tc>
          <w:tcPr>
            <w:tcW w:w="1274" w:type="dxa"/>
          </w:tcPr>
          <w:p w14:paraId="3AFED95D" w14:textId="77777777" w:rsidR="005A36A7" w:rsidRDefault="005A36A7" w:rsidP="006671E0"/>
        </w:tc>
      </w:tr>
      <w:tr w:rsidR="006671E0" w14:paraId="544B88C4" w14:textId="77777777" w:rsidTr="003847E4">
        <w:tc>
          <w:tcPr>
            <w:tcW w:w="18710" w:type="dxa"/>
            <w:gridSpan w:val="18"/>
          </w:tcPr>
          <w:p w14:paraId="229F4CA1" w14:textId="6ED12D75" w:rsidR="006671E0" w:rsidRPr="006671E0" w:rsidRDefault="006671E0" w:rsidP="006671E0">
            <w:pPr>
              <w:rPr>
                <w:b/>
                <w:bCs/>
              </w:rPr>
            </w:pPr>
            <w:r w:rsidRPr="006671E0">
              <w:rPr>
                <w:b/>
                <w:bCs/>
              </w:rPr>
              <w:t>RV1 AND RV5</w:t>
            </w:r>
          </w:p>
        </w:tc>
      </w:tr>
      <w:tr w:rsidR="008A6945" w14:paraId="790323C2" w14:textId="77777777" w:rsidTr="00F469B9">
        <w:tc>
          <w:tcPr>
            <w:tcW w:w="945" w:type="dxa"/>
          </w:tcPr>
          <w:p w14:paraId="6FEAB5FC" w14:textId="77777777" w:rsidR="006671E0" w:rsidRDefault="006671E0" w:rsidP="00F469B9"/>
        </w:tc>
        <w:tc>
          <w:tcPr>
            <w:tcW w:w="326" w:type="dxa"/>
          </w:tcPr>
          <w:p w14:paraId="1A54698E" w14:textId="207A388F" w:rsidR="006671E0" w:rsidRDefault="00D927C1" w:rsidP="00F469B9">
            <w:ins w:id="10" w:author="Xia Jing" w:date="2024-05-02T13:07:00Z">
              <w:r>
                <w:t>11</w:t>
              </w:r>
            </w:ins>
          </w:p>
        </w:tc>
        <w:tc>
          <w:tcPr>
            <w:tcW w:w="759" w:type="dxa"/>
          </w:tcPr>
          <w:p w14:paraId="33621A5E" w14:textId="77777777" w:rsidR="006671E0" w:rsidRDefault="006671E0" w:rsidP="00F469B9">
            <w:r>
              <w:t xml:space="preserve">&gt;= 15 </w:t>
            </w:r>
            <w:proofErr w:type="spellStart"/>
            <w:r>
              <w:t>wks</w:t>
            </w:r>
            <w:proofErr w:type="spellEnd"/>
          </w:p>
        </w:tc>
        <w:tc>
          <w:tcPr>
            <w:tcW w:w="676" w:type="dxa"/>
          </w:tcPr>
          <w:p w14:paraId="559A6150" w14:textId="77777777" w:rsidR="006671E0" w:rsidRDefault="006671E0" w:rsidP="00F469B9"/>
        </w:tc>
        <w:tc>
          <w:tcPr>
            <w:tcW w:w="1750" w:type="dxa"/>
          </w:tcPr>
          <w:p w14:paraId="1E9419C0" w14:textId="77777777" w:rsidR="006671E0" w:rsidRDefault="006671E0" w:rsidP="00F469B9"/>
        </w:tc>
        <w:tc>
          <w:tcPr>
            <w:tcW w:w="785" w:type="dxa"/>
          </w:tcPr>
          <w:p w14:paraId="32AC8C81" w14:textId="77777777" w:rsidR="006671E0" w:rsidRDefault="006671E0" w:rsidP="00F469B9">
            <w:r>
              <w:t>N</w:t>
            </w:r>
          </w:p>
        </w:tc>
        <w:tc>
          <w:tcPr>
            <w:tcW w:w="915" w:type="dxa"/>
          </w:tcPr>
          <w:p w14:paraId="2096FBB8" w14:textId="77777777" w:rsidR="006671E0" w:rsidRDefault="006671E0" w:rsidP="00F469B9"/>
        </w:tc>
        <w:tc>
          <w:tcPr>
            <w:tcW w:w="647" w:type="dxa"/>
          </w:tcPr>
          <w:p w14:paraId="5B4386ED" w14:textId="77777777" w:rsidR="006671E0" w:rsidRDefault="006671E0" w:rsidP="00F469B9"/>
        </w:tc>
        <w:tc>
          <w:tcPr>
            <w:tcW w:w="1665" w:type="dxa"/>
          </w:tcPr>
          <w:p w14:paraId="489C1E12" w14:textId="77777777" w:rsidR="006671E0" w:rsidRDefault="006671E0" w:rsidP="00F469B9"/>
        </w:tc>
        <w:tc>
          <w:tcPr>
            <w:tcW w:w="1665" w:type="dxa"/>
          </w:tcPr>
          <w:p w14:paraId="283A6890" w14:textId="77777777" w:rsidR="006671E0" w:rsidRDefault="006671E0" w:rsidP="00F469B9"/>
        </w:tc>
        <w:tc>
          <w:tcPr>
            <w:tcW w:w="1665" w:type="dxa"/>
          </w:tcPr>
          <w:p w14:paraId="63CA35DA" w14:textId="77777777" w:rsidR="006671E0" w:rsidRDefault="006671E0" w:rsidP="00F469B9"/>
        </w:tc>
        <w:tc>
          <w:tcPr>
            <w:tcW w:w="1079" w:type="dxa"/>
          </w:tcPr>
          <w:p w14:paraId="5F80C85B" w14:textId="77777777" w:rsidR="006671E0" w:rsidRPr="006671E0" w:rsidRDefault="006671E0" w:rsidP="00F469B9">
            <w:pPr>
              <w:rPr>
                <w:b/>
                <w:bCs/>
              </w:rPr>
            </w:pPr>
            <w:r w:rsidRPr="006671E0">
              <w:rPr>
                <w:b/>
                <w:bCs/>
              </w:rPr>
              <w:t>Do not admin</w:t>
            </w:r>
          </w:p>
        </w:tc>
        <w:tc>
          <w:tcPr>
            <w:tcW w:w="1051" w:type="dxa"/>
          </w:tcPr>
          <w:p w14:paraId="6A9334EE" w14:textId="77777777" w:rsidR="006671E0" w:rsidRDefault="006671E0" w:rsidP="00F469B9"/>
        </w:tc>
        <w:tc>
          <w:tcPr>
            <w:tcW w:w="860" w:type="dxa"/>
          </w:tcPr>
          <w:p w14:paraId="2C62818D" w14:textId="77777777" w:rsidR="006671E0" w:rsidRDefault="006671E0" w:rsidP="00F469B9"/>
        </w:tc>
        <w:tc>
          <w:tcPr>
            <w:tcW w:w="860" w:type="dxa"/>
          </w:tcPr>
          <w:p w14:paraId="5A10D80F" w14:textId="77777777" w:rsidR="006671E0" w:rsidRDefault="006671E0" w:rsidP="00F469B9"/>
        </w:tc>
        <w:tc>
          <w:tcPr>
            <w:tcW w:w="792" w:type="dxa"/>
          </w:tcPr>
          <w:p w14:paraId="533DAF7C" w14:textId="77777777" w:rsidR="006671E0" w:rsidRDefault="006671E0" w:rsidP="00F469B9"/>
        </w:tc>
        <w:tc>
          <w:tcPr>
            <w:tcW w:w="996" w:type="dxa"/>
          </w:tcPr>
          <w:p w14:paraId="00820171" w14:textId="77777777" w:rsidR="006671E0" w:rsidRDefault="006671E0" w:rsidP="00F469B9"/>
        </w:tc>
        <w:tc>
          <w:tcPr>
            <w:tcW w:w="1274" w:type="dxa"/>
          </w:tcPr>
          <w:p w14:paraId="167DF3EA" w14:textId="77777777" w:rsidR="006671E0" w:rsidRDefault="006671E0" w:rsidP="00F469B9">
            <w:r>
              <w:t>Max age for 1</w:t>
            </w:r>
            <w:r w:rsidRPr="006671E0">
              <w:rPr>
                <w:vertAlign w:val="superscript"/>
              </w:rPr>
              <w:t>st</w:t>
            </w:r>
            <w:r>
              <w:t xml:space="preserve"> dose: 14 </w:t>
            </w:r>
            <w:proofErr w:type="spellStart"/>
            <w:r>
              <w:t>wks</w:t>
            </w:r>
            <w:proofErr w:type="spellEnd"/>
            <w:r>
              <w:t xml:space="preserve"> and 6 days </w:t>
            </w:r>
          </w:p>
        </w:tc>
      </w:tr>
      <w:tr w:rsidR="008A6945" w14:paraId="2B297142" w14:textId="77777777" w:rsidTr="00E31911">
        <w:tc>
          <w:tcPr>
            <w:tcW w:w="945" w:type="dxa"/>
          </w:tcPr>
          <w:p w14:paraId="588C4D47" w14:textId="77777777" w:rsidR="006671E0" w:rsidRDefault="006671E0" w:rsidP="006671E0"/>
        </w:tc>
        <w:tc>
          <w:tcPr>
            <w:tcW w:w="326" w:type="dxa"/>
          </w:tcPr>
          <w:p w14:paraId="197D7C67" w14:textId="0F902F61" w:rsidR="006671E0" w:rsidRDefault="00D927C1" w:rsidP="006671E0">
            <w:ins w:id="11" w:author="Xia Jing" w:date="2024-05-02T13:07:00Z">
              <w:r>
                <w:t>12</w:t>
              </w:r>
            </w:ins>
          </w:p>
        </w:tc>
        <w:tc>
          <w:tcPr>
            <w:tcW w:w="759" w:type="dxa"/>
          </w:tcPr>
          <w:p w14:paraId="7E1A4C90" w14:textId="77777777" w:rsidR="006671E0" w:rsidRDefault="006671E0" w:rsidP="006671E0"/>
        </w:tc>
        <w:tc>
          <w:tcPr>
            <w:tcW w:w="676" w:type="dxa"/>
          </w:tcPr>
          <w:p w14:paraId="51F825A6" w14:textId="77777777" w:rsidR="006671E0" w:rsidRDefault="006671E0" w:rsidP="006671E0"/>
        </w:tc>
        <w:tc>
          <w:tcPr>
            <w:tcW w:w="1750" w:type="dxa"/>
          </w:tcPr>
          <w:p w14:paraId="37C93C87" w14:textId="77777777" w:rsidR="006671E0" w:rsidRDefault="006671E0" w:rsidP="006671E0"/>
        </w:tc>
        <w:tc>
          <w:tcPr>
            <w:tcW w:w="785" w:type="dxa"/>
          </w:tcPr>
          <w:p w14:paraId="3E23DE1C" w14:textId="77777777" w:rsidR="006671E0" w:rsidRDefault="006671E0" w:rsidP="006671E0"/>
        </w:tc>
        <w:tc>
          <w:tcPr>
            <w:tcW w:w="915" w:type="dxa"/>
          </w:tcPr>
          <w:p w14:paraId="010CB490" w14:textId="77777777" w:rsidR="006671E0" w:rsidRDefault="006671E0" w:rsidP="006671E0"/>
        </w:tc>
        <w:tc>
          <w:tcPr>
            <w:tcW w:w="647" w:type="dxa"/>
          </w:tcPr>
          <w:p w14:paraId="5F77AA5D" w14:textId="77777777" w:rsidR="006671E0" w:rsidRDefault="006671E0" w:rsidP="006671E0"/>
        </w:tc>
        <w:tc>
          <w:tcPr>
            <w:tcW w:w="1665" w:type="dxa"/>
          </w:tcPr>
          <w:p w14:paraId="0CCF9884" w14:textId="19ACD88B" w:rsidR="006671E0" w:rsidRDefault="00C5184E" w:rsidP="006671E0">
            <w:r>
              <w:t>Severe allergic reaction (e.g., anaphylaxis) after a previous dose or to a vaccine component</w:t>
            </w:r>
          </w:p>
        </w:tc>
        <w:tc>
          <w:tcPr>
            <w:tcW w:w="1665" w:type="dxa"/>
          </w:tcPr>
          <w:p w14:paraId="131AC005" w14:textId="77777777" w:rsidR="006671E0" w:rsidRDefault="006671E0" w:rsidP="006671E0"/>
        </w:tc>
        <w:tc>
          <w:tcPr>
            <w:tcW w:w="1665" w:type="dxa"/>
          </w:tcPr>
          <w:p w14:paraId="04453EE9" w14:textId="77777777" w:rsidR="006671E0" w:rsidRDefault="006671E0" w:rsidP="006671E0"/>
        </w:tc>
        <w:tc>
          <w:tcPr>
            <w:tcW w:w="1079" w:type="dxa"/>
          </w:tcPr>
          <w:p w14:paraId="6F8B21DF" w14:textId="63B95BEB" w:rsidR="006671E0" w:rsidRPr="00C5184E" w:rsidRDefault="00C5184E" w:rsidP="006671E0">
            <w:pPr>
              <w:rPr>
                <w:b/>
                <w:bCs/>
              </w:rPr>
            </w:pPr>
            <w:r w:rsidRPr="00C5184E">
              <w:rPr>
                <w:b/>
                <w:bCs/>
              </w:rPr>
              <w:t>Do not admin</w:t>
            </w:r>
          </w:p>
        </w:tc>
        <w:tc>
          <w:tcPr>
            <w:tcW w:w="1051" w:type="dxa"/>
          </w:tcPr>
          <w:p w14:paraId="479F4ED0" w14:textId="77777777" w:rsidR="006671E0" w:rsidRDefault="006671E0" w:rsidP="006671E0"/>
        </w:tc>
        <w:tc>
          <w:tcPr>
            <w:tcW w:w="860" w:type="dxa"/>
          </w:tcPr>
          <w:p w14:paraId="459F637E" w14:textId="77777777" w:rsidR="006671E0" w:rsidRDefault="006671E0" w:rsidP="006671E0"/>
        </w:tc>
        <w:tc>
          <w:tcPr>
            <w:tcW w:w="860" w:type="dxa"/>
          </w:tcPr>
          <w:p w14:paraId="0EB8C220" w14:textId="77777777" w:rsidR="006671E0" w:rsidRDefault="006671E0" w:rsidP="006671E0"/>
        </w:tc>
        <w:tc>
          <w:tcPr>
            <w:tcW w:w="792" w:type="dxa"/>
          </w:tcPr>
          <w:p w14:paraId="60FC07EF" w14:textId="77777777" w:rsidR="006671E0" w:rsidRDefault="006671E0" w:rsidP="006671E0"/>
        </w:tc>
        <w:tc>
          <w:tcPr>
            <w:tcW w:w="996" w:type="dxa"/>
          </w:tcPr>
          <w:p w14:paraId="3FC95283" w14:textId="77777777" w:rsidR="006671E0" w:rsidRDefault="006671E0" w:rsidP="006671E0"/>
        </w:tc>
        <w:tc>
          <w:tcPr>
            <w:tcW w:w="1274" w:type="dxa"/>
          </w:tcPr>
          <w:p w14:paraId="296F3AA4" w14:textId="18849DF1" w:rsidR="006671E0" w:rsidRDefault="00C5184E" w:rsidP="006671E0">
            <w:r>
              <w:t xml:space="preserve">Contraindication </w:t>
            </w:r>
          </w:p>
        </w:tc>
      </w:tr>
      <w:tr w:rsidR="008A6945" w14:paraId="5674AF14" w14:textId="77777777" w:rsidTr="00E31911">
        <w:tc>
          <w:tcPr>
            <w:tcW w:w="945" w:type="dxa"/>
          </w:tcPr>
          <w:p w14:paraId="0B875B8C" w14:textId="77777777" w:rsidR="004F28C2" w:rsidRDefault="004F28C2" w:rsidP="006671E0"/>
        </w:tc>
        <w:tc>
          <w:tcPr>
            <w:tcW w:w="326" w:type="dxa"/>
          </w:tcPr>
          <w:p w14:paraId="62CFCF04" w14:textId="5FA39338" w:rsidR="004F28C2" w:rsidRDefault="00D927C1" w:rsidP="006671E0">
            <w:ins w:id="12" w:author="Xia Jing" w:date="2024-05-02T13:07:00Z">
              <w:r>
                <w:t>13</w:t>
              </w:r>
            </w:ins>
          </w:p>
        </w:tc>
        <w:tc>
          <w:tcPr>
            <w:tcW w:w="759" w:type="dxa"/>
          </w:tcPr>
          <w:p w14:paraId="5945BF64" w14:textId="77777777" w:rsidR="004F28C2" w:rsidRDefault="004F28C2" w:rsidP="006671E0"/>
        </w:tc>
        <w:tc>
          <w:tcPr>
            <w:tcW w:w="676" w:type="dxa"/>
          </w:tcPr>
          <w:p w14:paraId="63CC5198" w14:textId="77777777" w:rsidR="004F28C2" w:rsidRDefault="004F28C2" w:rsidP="006671E0"/>
        </w:tc>
        <w:tc>
          <w:tcPr>
            <w:tcW w:w="1750" w:type="dxa"/>
          </w:tcPr>
          <w:p w14:paraId="30630E22" w14:textId="77777777" w:rsidR="004F28C2" w:rsidRDefault="004F28C2" w:rsidP="006671E0"/>
        </w:tc>
        <w:tc>
          <w:tcPr>
            <w:tcW w:w="785" w:type="dxa"/>
          </w:tcPr>
          <w:p w14:paraId="632206FD" w14:textId="77777777" w:rsidR="004F28C2" w:rsidRDefault="004F28C2" w:rsidP="006671E0"/>
        </w:tc>
        <w:tc>
          <w:tcPr>
            <w:tcW w:w="915" w:type="dxa"/>
          </w:tcPr>
          <w:p w14:paraId="2B73138B" w14:textId="77777777" w:rsidR="004F28C2" w:rsidRDefault="004F28C2" w:rsidP="006671E0"/>
        </w:tc>
        <w:tc>
          <w:tcPr>
            <w:tcW w:w="647" w:type="dxa"/>
          </w:tcPr>
          <w:p w14:paraId="78C18A18" w14:textId="77777777" w:rsidR="004F28C2" w:rsidRDefault="004F28C2" w:rsidP="006671E0"/>
        </w:tc>
        <w:tc>
          <w:tcPr>
            <w:tcW w:w="1665" w:type="dxa"/>
          </w:tcPr>
          <w:p w14:paraId="33DBA950" w14:textId="3A8CF668" w:rsidR="004F28C2" w:rsidRDefault="004F28C2" w:rsidP="006671E0">
            <w:r>
              <w:t>Severe combined immunodeficiency (SCID)</w:t>
            </w:r>
          </w:p>
        </w:tc>
        <w:tc>
          <w:tcPr>
            <w:tcW w:w="1665" w:type="dxa"/>
          </w:tcPr>
          <w:p w14:paraId="0CFB3FCD" w14:textId="77777777" w:rsidR="004F28C2" w:rsidRDefault="004F28C2" w:rsidP="006671E0"/>
        </w:tc>
        <w:tc>
          <w:tcPr>
            <w:tcW w:w="1665" w:type="dxa"/>
          </w:tcPr>
          <w:p w14:paraId="1DCB57DE" w14:textId="77777777" w:rsidR="004F28C2" w:rsidRDefault="004F28C2" w:rsidP="006671E0"/>
        </w:tc>
        <w:tc>
          <w:tcPr>
            <w:tcW w:w="1079" w:type="dxa"/>
          </w:tcPr>
          <w:p w14:paraId="1CF6A290" w14:textId="3E98BBAE" w:rsidR="004F28C2" w:rsidRPr="00C5184E" w:rsidRDefault="004F28C2" w:rsidP="006671E0">
            <w:pPr>
              <w:rPr>
                <w:b/>
                <w:bCs/>
              </w:rPr>
            </w:pPr>
            <w:r>
              <w:rPr>
                <w:b/>
                <w:bCs/>
              </w:rPr>
              <w:t>Do not admin</w:t>
            </w:r>
          </w:p>
        </w:tc>
        <w:tc>
          <w:tcPr>
            <w:tcW w:w="1051" w:type="dxa"/>
          </w:tcPr>
          <w:p w14:paraId="3CC729A8" w14:textId="77777777" w:rsidR="004F28C2" w:rsidRDefault="004F28C2" w:rsidP="006671E0"/>
        </w:tc>
        <w:tc>
          <w:tcPr>
            <w:tcW w:w="860" w:type="dxa"/>
          </w:tcPr>
          <w:p w14:paraId="3F95E67A" w14:textId="77777777" w:rsidR="004F28C2" w:rsidRDefault="004F28C2" w:rsidP="006671E0"/>
        </w:tc>
        <w:tc>
          <w:tcPr>
            <w:tcW w:w="860" w:type="dxa"/>
          </w:tcPr>
          <w:p w14:paraId="74B7A4FE" w14:textId="77777777" w:rsidR="004F28C2" w:rsidRDefault="004F28C2" w:rsidP="006671E0"/>
        </w:tc>
        <w:tc>
          <w:tcPr>
            <w:tcW w:w="792" w:type="dxa"/>
          </w:tcPr>
          <w:p w14:paraId="444199D6" w14:textId="77777777" w:rsidR="004F28C2" w:rsidRDefault="004F28C2" w:rsidP="006671E0"/>
        </w:tc>
        <w:tc>
          <w:tcPr>
            <w:tcW w:w="996" w:type="dxa"/>
          </w:tcPr>
          <w:p w14:paraId="23B7806F" w14:textId="77777777" w:rsidR="004F28C2" w:rsidRDefault="004F28C2" w:rsidP="006671E0"/>
        </w:tc>
        <w:tc>
          <w:tcPr>
            <w:tcW w:w="1274" w:type="dxa"/>
          </w:tcPr>
          <w:p w14:paraId="51C6E60F" w14:textId="2D06823D" w:rsidR="004F28C2" w:rsidRDefault="004F28C2" w:rsidP="006671E0">
            <w:r>
              <w:t xml:space="preserve">Contraindication </w:t>
            </w:r>
          </w:p>
        </w:tc>
      </w:tr>
      <w:tr w:rsidR="008A6945" w14:paraId="76C21B16" w14:textId="77777777" w:rsidTr="00E31911">
        <w:tc>
          <w:tcPr>
            <w:tcW w:w="945" w:type="dxa"/>
          </w:tcPr>
          <w:p w14:paraId="003576F7" w14:textId="77777777" w:rsidR="004F28C2" w:rsidRDefault="004F28C2" w:rsidP="006671E0"/>
        </w:tc>
        <w:tc>
          <w:tcPr>
            <w:tcW w:w="326" w:type="dxa"/>
          </w:tcPr>
          <w:p w14:paraId="1E21845A" w14:textId="34260B08" w:rsidR="004F28C2" w:rsidRDefault="00D927C1" w:rsidP="006671E0">
            <w:ins w:id="13" w:author="Xia Jing" w:date="2024-05-02T13:07:00Z">
              <w:r>
                <w:t>14</w:t>
              </w:r>
            </w:ins>
          </w:p>
        </w:tc>
        <w:tc>
          <w:tcPr>
            <w:tcW w:w="759" w:type="dxa"/>
          </w:tcPr>
          <w:p w14:paraId="06DF2108" w14:textId="77777777" w:rsidR="004F28C2" w:rsidRDefault="004F28C2" w:rsidP="006671E0"/>
        </w:tc>
        <w:tc>
          <w:tcPr>
            <w:tcW w:w="676" w:type="dxa"/>
          </w:tcPr>
          <w:p w14:paraId="3902D17A" w14:textId="77777777" w:rsidR="004F28C2" w:rsidRDefault="004F28C2" w:rsidP="006671E0"/>
        </w:tc>
        <w:tc>
          <w:tcPr>
            <w:tcW w:w="1750" w:type="dxa"/>
          </w:tcPr>
          <w:p w14:paraId="3C2AF72F" w14:textId="77777777" w:rsidR="004F28C2" w:rsidRDefault="004F28C2" w:rsidP="006671E0"/>
        </w:tc>
        <w:tc>
          <w:tcPr>
            <w:tcW w:w="785" w:type="dxa"/>
          </w:tcPr>
          <w:p w14:paraId="575992F3" w14:textId="77777777" w:rsidR="004F28C2" w:rsidRDefault="004F28C2" w:rsidP="006671E0"/>
        </w:tc>
        <w:tc>
          <w:tcPr>
            <w:tcW w:w="915" w:type="dxa"/>
          </w:tcPr>
          <w:p w14:paraId="22675C0E" w14:textId="77777777" w:rsidR="004F28C2" w:rsidRDefault="004F28C2" w:rsidP="006671E0"/>
        </w:tc>
        <w:tc>
          <w:tcPr>
            <w:tcW w:w="647" w:type="dxa"/>
          </w:tcPr>
          <w:p w14:paraId="72434E83" w14:textId="77777777" w:rsidR="004F28C2" w:rsidRDefault="004F28C2" w:rsidP="006671E0"/>
        </w:tc>
        <w:tc>
          <w:tcPr>
            <w:tcW w:w="1665" w:type="dxa"/>
          </w:tcPr>
          <w:p w14:paraId="1B27F818" w14:textId="3DFE51DB" w:rsidR="004F28C2" w:rsidRDefault="00E21862" w:rsidP="006671E0">
            <w:r>
              <w:t>History of intussusception</w:t>
            </w:r>
          </w:p>
        </w:tc>
        <w:tc>
          <w:tcPr>
            <w:tcW w:w="1665" w:type="dxa"/>
          </w:tcPr>
          <w:p w14:paraId="676577F9" w14:textId="77777777" w:rsidR="004F28C2" w:rsidRDefault="004F28C2" w:rsidP="006671E0"/>
        </w:tc>
        <w:tc>
          <w:tcPr>
            <w:tcW w:w="1665" w:type="dxa"/>
          </w:tcPr>
          <w:p w14:paraId="3AB881B2" w14:textId="77777777" w:rsidR="004F28C2" w:rsidRDefault="004F28C2" w:rsidP="006671E0"/>
        </w:tc>
        <w:tc>
          <w:tcPr>
            <w:tcW w:w="1079" w:type="dxa"/>
          </w:tcPr>
          <w:p w14:paraId="53545544" w14:textId="6C845216" w:rsidR="004F28C2" w:rsidRPr="00C5184E" w:rsidRDefault="00E21862" w:rsidP="006671E0">
            <w:pPr>
              <w:rPr>
                <w:b/>
                <w:bCs/>
              </w:rPr>
            </w:pPr>
            <w:r>
              <w:rPr>
                <w:b/>
                <w:bCs/>
              </w:rPr>
              <w:t>Do not admin</w:t>
            </w:r>
          </w:p>
        </w:tc>
        <w:tc>
          <w:tcPr>
            <w:tcW w:w="1051" w:type="dxa"/>
          </w:tcPr>
          <w:p w14:paraId="6557F61B" w14:textId="77777777" w:rsidR="004F28C2" w:rsidRDefault="004F28C2" w:rsidP="006671E0"/>
        </w:tc>
        <w:tc>
          <w:tcPr>
            <w:tcW w:w="860" w:type="dxa"/>
          </w:tcPr>
          <w:p w14:paraId="7A8952EE" w14:textId="77777777" w:rsidR="004F28C2" w:rsidRDefault="004F28C2" w:rsidP="006671E0"/>
        </w:tc>
        <w:tc>
          <w:tcPr>
            <w:tcW w:w="860" w:type="dxa"/>
          </w:tcPr>
          <w:p w14:paraId="013F6E99" w14:textId="77777777" w:rsidR="004F28C2" w:rsidRDefault="004F28C2" w:rsidP="006671E0"/>
        </w:tc>
        <w:tc>
          <w:tcPr>
            <w:tcW w:w="792" w:type="dxa"/>
          </w:tcPr>
          <w:p w14:paraId="79829A0D" w14:textId="77777777" w:rsidR="004F28C2" w:rsidRDefault="004F28C2" w:rsidP="006671E0"/>
        </w:tc>
        <w:tc>
          <w:tcPr>
            <w:tcW w:w="996" w:type="dxa"/>
          </w:tcPr>
          <w:p w14:paraId="225CE6F4" w14:textId="77777777" w:rsidR="004F28C2" w:rsidRDefault="004F28C2" w:rsidP="006671E0"/>
        </w:tc>
        <w:tc>
          <w:tcPr>
            <w:tcW w:w="1274" w:type="dxa"/>
          </w:tcPr>
          <w:p w14:paraId="6114D1D1" w14:textId="0D75D03A" w:rsidR="004F28C2" w:rsidRDefault="00E21862" w:rsidP="006671E0">
            <w:r>
              <w:t xml:space="preserve">Contraindication </w:t>
            </w:r>
          </w:p>
        </w:tc>
      </w:tr>
      <w:tr w:rsidR="008A6945" w14:paraId="67A183B6" w14:textId="77777777" w:rsidTr="00E31911">
        <w:tc>
          <w:tcPr>
            <w:tcW w:w="945" w:type="dxa"/>
          </w:tcPr>
          <w:p w14:paraId="0D7205E5" w14:textId="77777777" w:rsidR="004F28C2" w:rsidRDefault="004F28C2" w:rsidP="006671E0"/>
        </w:tc>
        <w:tc>
          <w:tcPr>
            <w:tcW w:w="326" w:type="dxa"/>
          </w:tcPr>
          <w:p w14:paraId="6A58D2E4" w14:textId="7475DB86" w:rsidR="004F28C2" w:rsidRDefault="00D927C1" w:rsidP="006671E0">
            <w:ins w:id="14" w:author="Xia Jing" w:date="2024-05-02T13:07:00Z">
              <w:r>
                <w:t>15</w:t>
              </w:r>
            </w:ins>
          </w:p>
        </w:tc>
        <w:tc>
          <w:tcPr>
            <w:tcW w:w="759" w:type="dxa"/>
          </w:tcPr>
          <w:p w14:paraId="6C9F7793" w14:textId="77777777" w:rsidR="004F28C2" w:rsidRDefault="004F28C2" w:rsidP="006671E0"/>
        </w:tc>
        <w:tc>
          <w:tcPr>
            <w:tcW w:w="676" w:type="dxa"/>
          </w:tcPr>
          <w:p w14:paraId="3CBB412E" w14:textId="77777777" w:rsidR="004F28C2" w:rsidRDefault="004F28C2" w:rsidP="006671E0"/>
        </w:tc>
        <w:tc>
          <w:tcPr>
            <w:tcW w:w="1750" w:type="dxa"/>
          </w:tcPr>
          <w:p w14:paraId="76C0686F" w14:textId="77777777" w:rsidR="004F28C2" w:rsidRDefault="004F28C2" w:rsidP="006671E0"/>
        </w:tc>
        <w:tc>
          <w:tcPr>
            <w:tcW w:w="785" w:type="dxa"/>
          </w:tcPr>
          <w:p w14:paraId="4E736BA6" w14:textId="77777777" w:rsidR="004F28C2" w:rsidRDefault="004F28C2" w:rsidP="006671E0"/>
        </w:tc>
        <w:tc>
          <w:tcPr>
            <w:tcW w:w="915" w:type="dxa"/>
          </w:tcPr>
          <w:p w14:paraId="3CF5ACED" w14:textId="77777777" w:rsidR="004F28C2" w:rsidRDefault="004F28C2" w:rsidP="006671E0"/>
        </w:tc>
        <w:tc>
          <w:tcPr>
            <w:tcW w:w="647" w:type="dxa"/>
          </w:tcPr>
          <w:p w14:paraId="37F7CFF9" w14:textId="77777777" w:rsidR="004F28C2" w:rsidRDefault="004F28C2" w:rsidP="006671E0"/>
        </w:tc>
        <w:tc>
          <w:tcPr>
            <w:tcW w:w="1665" w:type="dxa"/>
          </w:tcPr>
          <w:p w14:paraId="38F24F0F" w14:textId="4E2329C3" w:rsidR="004F28C2" w:rsidRDefault="008A6945" w:rsidP="006671E0">
            <w:r>
              <w:t>Altered immunocompetence other than SCID</w:t>
            </w:r>
          </w:p>
        </w:tc>
        <w:tc>
          <w:tcPr>
            <w:tcW w:w="1665" w:type="dxa"/>
          </w:tcPr>
          <w:p w14:paraId="42CFD6DA" w14:textId="77777777" w:rsidR="004F28C2" w:rsidRDefault="004F28C2" w:rsidP="006671E0"/>
        </w:tc>
        <w:tc>
          <w:tcPr>
            <w:tcW w:w="1665" w:type="dxa"/>
          </w:tcPr>
          <w:p w14:paraId="3A725252" w14:textId="77777777" w:rsidR="004F28C2" w:rsidRDefault="004F28C2" w:rsidP="006671E0"/>
        </w:tc>
        <w:tc>
          <w:tcPr>
            <w:tcW w:w="1079" w:type="dxa"/>
          </w:tcPr>
          <w:p w14:paraId="4ECCE78F" w14:textId="7421A939" w:rsidR="004F28C2" w:rsidRPr="00C5184E" w:rsidRDefault="008A6945" w:rsidP="006671E0">
            <w:pPr>
              <w:rPr>
                <w:b/>
                <w:bCs/>
              </w:rPr>
            </w:pPr>
            <w:r>
              <w:rPr>
                <w:b/>
                <w:bCs/>
              </w:rPr>
              <w:t>Admin only if benefits outweigh risks of adverse reaction</w:t>
            </w:r>
          </w:p>
        </w:tc>
        <w:tc>
          <w:tcPr>
            <w:tcW w:w="1051" w:type="dxa"/>
          </w:tcPr>
          <w:p w14:paraId="25DC35A3" w14:textId="77777777" w:rsidR="004F28C2" w:rsidRDefault="004F28C2" w:rsidP="006671E0"/>
        </w:tc>
        <w:tc>
          <w:tcPr>
            <w:tcW w:w="860" w:type="dxa"/>
          </w:tcPr>
          <w:p w14:paraId="0C027C25" w14:textId="77777777" w:rsidR="004F28C2" w:rsidRDefault="004F28C2" w:rsidP="006671E0"/>
        </w:tc>
        <w:tc>
          <w:tcPr>
            <w:tcW w:w="860" w:type="dxa"/>
          </w:tcPr>
          <w:p w14:paraId="56614752" w14:textId="77777777" w:rsidR="004F28C2" w:rsidRDefault="004F28C2" w:rsidP="006671E0"/>
        </w:tc>
        <w:tc>
          <w:tcPr>
            <w:tcW w:w="792" w:type="dxa"/>
          </w:tcPr>
          <w:p w14:paraId="6CF9F140" w14:textId="77777777" w:rsidR="004F28C2" w:rsidRDefault="004F28C2" w:rsidP="006671E0"/>
        </w:tc>
        <w:tc>
          <w:tcPr>
            <w:tcW w:w="996" w:type="dxa"/>
          </w:tcPr>
          <w:p w14:paraId="4BA903A2" w14:textId="77777777" w:rsidR="004F28C2" w:rsidRDefault="004F28C2" w:rsidP="006671E0"/>
        </w:tc>
        <w:tc>
          <w:tcPr>
            <w:tcW w:w="1274" w:type="dxa"/>
          </w:tcPr>
          <w:p w14:paraId="2DFD4089" w14:textId="0766C227" w:rsidR="004F28C2" w:rsidRDefault="008A6945" w:rsidP="006671E0">
            <w:r>
              <w:t xml:space="preserve">Precaution </w:t>
            </w:r>
          </w:p>
        </w:tc>
      </w:tr>
      <w:tr w:rsidR="008A6945" w14:paraId="5CA39032" w14:textId="77777777" w:rsidTr="00E31911">
        <w:tc>
          <w:tcPr>
            <w:tcW w:w="945" w:type="dxa"/>
          </w:tcPr>
          <w:p w14:paraId="5529723D" w14:textId="77777777" w:rsidR="004F28C2" w:rsidRDefault="004F28C2" w:rsidP="006671E0"/>
        </w:tc>
        <w:tc>
          <w:tcPr>
            <w:tcW w:w="326" w:type="dxa"/>
          </w:tcPr>
          <w:p w14:paraId="32107A6F" w14:textId="50D5E2C0" w:rsidR="004F28C2" w:rsidRDefault="00D927C1" w:rsidP="006671E0">
            <w:ins w:id="15" w:author="Xia Jing" w:date="2024-05-02T13:07:00Z">
              <w:r>
                <w:t>16</w:t>
              </w:r>
            </w:ins>
          </w:p>
        </w:tc>
        <w:tc>
          <w:tcPr>
            <w:tcW w:w="759" w:type="dxa"/>
          </w:tcPr>
          <w:p w14:paraId="3D35B9DC" w14:textId="77777777" w:rsidR="004F28C2" w:rsidRDefault="004F28C2" w:rsidP="006671E0"/>
        </w:tc>
        <w:tc>
          <w:tcPr>
            <w:tcW w:w="676" w:type="dxa"/>
          </w:tcPr>
          <w:p w14:paraId="5127F5FA" w14:textId="77777777" w:rsidR="004F28C2" w:rsidRDefault="004F28C2" w:rsidP="006671E0"/>
        </w:tc>
        <w:tc>
          <w:tcPr>
            <w:tcW w:w="1750" w:type="dxa"/>
          </w:tcPr>
          <w:p w14:paraId="0514557C" w14:textId="77777777" w:rsidR="004F28C2" w:rsidRDefault="004F28C2" w:rsidP="006671E0"/>
        </w:tc>
        <w:tc>
          <w:tcPr>
            <w:tcW w:w="785" w:type="dxa"/>
          </w:tcPr>
          <w:p w14:paraId="78202B78" w14:textId="77777777" w:rsidR="004F28C2" w:rsidRDefault="004F28C2" w:rsidP="006671E0"/>
        </w:tc>
        <w:tc>
          <w:tcPr>
            <w:tcW w:w="915" w:type="dxa"/>
          </w:tcPr>
          <w:p w14:paraId="053087FE" w14:textId="77777777" w:rsidR="004F28C2" w:rsidRDefault="004F28C2" w:rsidP="006671E0"/>
        </w:tc>
        <w:tc>
          <w:tcPr>
            <w:tcW w:w="647" w:type="dxa"/>
          </w:tcPr>
          <w:p w14:paraId="31DDD63E" w14:textId="77777777" w:rsidR="004F28C2" w:rsidRDefault="004F28C2" w:rsidP="006671E0"/>
        </w:tc>
        <w:tc>
          <w:tcPr>
            <w:tcW w:w="1665" w:type="dxa"/>
          </w:tcPr>
          <w:p w14:paraId="2670E07E" w14:textId="247470D7" w:rsidR="004F28C2" w:rsidRDefault="008A6945" w:rsidP="006671E0">
            <w:r>
              <w:t>Chronic gastrointestinal disease</w:t>
            </w:r>
          </w:p>
        </w:tc>
        <w:tc>
          <w:tcPr>
            <w:tcW w:w="1665" w:type="dxa"/>
          </w:tcPr>
          <w:p w14:paraId="5360FEB0" w14:textId="77777777" w:rsidR="004F28C2" w:rsidRDefault="004F28C2" w:rsidP="006671E0"/>
        </w:tc>
        <w:tc>
          <w:tcPr>
            <w:tcW w:w="1665" w:type="dxa"/>
          </w:tcPr>
          <w:p w14:paraId="4B1799A0" w14:textId="77777777" w:rsidR="004F28C2" w:rsidRDefault="004F28C2" w:rsidP="006671E0"/>
        </w:tc>
        <w:tc>
          <w:tcPr>
            <w:tcW w:w="1079" w:type="dxa"/>
          </w:tcPr>
          <w:p w14:paraId="636D7A58" w14:textId="57B49781" w:rsidR="004F28C2" w:rsidRPr="00C5184E" w:rsidRDefault="008A6945" w:rsidP="006671E0">
            <w:pPr>
              <w:rPr>
                <w:b/>
                <w:bCs/>
              </w:rPr>
            </w:pPr>
            <w:r>
              <w:rPr>
                <w:b/>
                <w:bCs/>
              </w:rPr>
              <w:t>Admin only if benefits outweigh risks of adverse reaction</w:t>
            </w:r>
          </w:p>
        </w:tc>
        <w:tc>
          <w:tcPr>
            <w:tcW w:w="1051" w:type="dxa"/>
          </w:tcPr>
          <w:p w14:paraId="79FB7F65" w14:textId="77777777" w:rsidR="004F28C2" w:rsidRDefault="004F28C2" w:rsidP="006671E0"/>
        </w:tc>
        <w:tc>
          <w:tcPr>
            <w:tcW w:w="860" w:type="dxa"/>
          </w:tcPr>
          <w:p w14:paraId="40534871" w14:textId="77777777" w:rsidR="004F28C2" w:rsidRDefault="004F28C2" w:rsidP="006671E0"/>
        </w:tc>
        <w:tc>
          <w:tcPr>
            <w:tcW w:w="860" w:type="dxa"/>
          </w:tcPr>
          <w:p w14:paraId="560EEF8A" w14:textId="77777777" w:rsidR="004F28C2" w:rsidRDefault="004F28C2" w:rsidP="006671E0"/>
        </w:tc>
        <w:tc>
          <w:tcPr>
            <w:tcW w:w="792" w:type="dxa"/>
          </w:tcPr>
          <w:p w14:paraId="16086ED5" w14:textId="77777777" w:rsidR="004F28C2" w:rsidRDefault="004F28C2" w:rsidP="006671E0"/>
        </w:tc>
        <w:tc>
          <w:tcPr>
            <w:tcW w:w="996" w:type="dxa"/>
          </w:tcPr>
          <w:p w14:paraId="5C9091DB" w14:textId="77777777" w:rsidR="004F28C2" w:rsidRDefault="004F28C2" w:rsidP="006671E0"/>
        </w:tc>
        <w:tc>
          <w:tcPr>
            <w:tcW w:w="1274" w:type="dxa"/>
          </w:tcPr>
          <w:p w14:paraId="31386C68" w14:textId="68052B31" w:rsidR="004F28C2" w:rsidRDefault="008A6945" w:rsidP="006671E0">
            <w:r>
              <w:t xml:space="preserve">Precaution </w:t>
            </w:r>
          </w:p>
        </w:tc>
      </w:tr>
      <w:tr w:rsidR="008A6945" w14:paraId="465B246C" w14:textId="77777777" w:rsidTr="00E31911">
        <w:tc>
          <w:tcPr>
            <w:tcW w:w="945" w:type="dxa"/>
          </w:tcPr>
          <w:p w14:paraId="4D33958B" w14:textId="77777777" w:rsidR="00E21862" w:rsidRDefault="00E21862" w:rsidP="006671E0"/>
        </w:tc>
        <w:tc>
          <w:tcPr>
            <w:tcW w:w="326" w:type="dxa"/>
          </w:tcPr>
          <w:p w14:paraId="4EFCDE3F" w14:textId="2324D0A2" w:rsidR="00E21862" w:rsidRDefault="00D927C1" w:rsidP="006671E0">
            <w:ins w:id="16" w:author="Xia Jing" w:date="2024-05-02T13:07:00Z">
              <w:r>
                <w:t>17</w:t>
              </w:r>
            </w:ins>
          </w:p>
        </w:tc>
        <w:tc>
          <w:tcPr>
            <w:tcW w:w="759" w:type="dxa"/>
          </w:tcPr>
          <w:p w14:paraId="55E6EE2D" w14:textId="77777777" w:rsidR="00E21862" w:rsidRDefault="00E21862" w:rsidP="006671E0"/>
        </w:tc>
        <w:tc>
          <w:tcPr>
            <w:tcW w:w="676" w:type="dxa"/>
          </w:tcPr>
          <w:p w14:paraId="174C25A4" w14:textId="77777777" w:rsidR="00E21862" w:rsidRDefault="00E21862" w:rsidP="006671E0"/>
        </w:tc>
        <w:tc>
          <w:tcPr>
            <w:tcW w:w="1750" w:type="dxa"/>
          </w:tcPr>
          <w:p w14:paraId="5F4CD0A1" w14:textId="77777777" w:rsidR="00E21862" w:rsidRDefault="00E21862" w:rsidP="006671E0"/>
        </w:tc>
        <w:tc>
          <w:tcPr>
            <w:tcW w:w="785" w:type="dxa"/>
          </w:tcPr>
          <w:p w14:paraId="20EC9857" w14:textId="77777777" w:rsidR="00E21862" w:rsidRDefault="00E21862" w:rsidP="006671E0"/>
        </w:tc>
        <w:tc>
          <w:tcPr>
            <w:tcW w:w="915" w:type="dxa"/>
          </w:tcPr>
          <w:p w14:paraId="2F9D1201" w14:textId="77777777" w:rsidR="00E21862" w:rsidRDefault="00E21862" w:rsidP="006671E0"/>
        </w:tc>
        <w:tc>
          <w:tcPr>
            <w:tcW w:w="647" w:type="dxa"/>
          </w:tcPr>
          <w:p w14:paraId="37C88662" w14:textId="77777777" w:rsidR="00E21862" w:rsidRDefault="00E21862" w:rsidP="006671E0"/>
        </w:tc>
        <w:tc>
          <w:tcPr>
            <w:tcW w:w="1665" w:type="dxa"/>
          </w:tcPr>
          <w:p w14:paraId="22D82529" w14:textId="00D7574B" w:rsidR="00E21862" w:rsidRDefault="008A6945" w:rsidP="006671E0">
            <w:r>
              <w:t>RV1 only: Spina bifida or bladder exstrophy</w:t>
            </w:r>
          </w:p>
        </w:tc>
        <w:tc>
          <w:tcPr>
            <w:tcW w:w="1665" w:type="dxa"/>
          </w:tcPr>
          <w:p w14:paraId="59165B47" w14:textId="77777777" w:rsidR="00E21862" w:rsidRDefault="00E21862" w:rsidP="006671E0"/>
        </w:tc>
        <w:tc>
          <w:tcPr>
            <w:tcW w:w="1665" w:type="dxa"/>
          </w:tcPr>
          <w:p w14:paraId="49B89446" w14:textId="77777777" w:rsidR="00E21862" w:rsidRDefault="00E21862" w:rsidP="006671E0"/>
        </w:tc>
        <w:tc>
          <w:tcPr>
            <w:tcW w:w="1079" w:type="dxa"/>
          </w:tcPr>
          <w:p w14:paraId="491D2755" w14:textId="46250C66" w:rsidR="00E21862" w:rsidRPr="00C5184E" w:rsidRDefault="008A6945" w:rsidP="006671E0">
            <w:pPr>
              <w:rPr>
                <w:b/>
                <w:bCs/>
              </w:rPr>
            </w:pPr>
            <w:r>
              <w:rPr>
                <w:b/>
                <w:bCs/>
              </w:rPr>
              <w:t>Admin only if benefits outweigh risks of adverse reaction</w:t>
            </w:r>
          </w:p>
        </w:tc>
        <w:tc>
          <w:tcPr>
            <w:tcW w:w="1051" w:type="dxa"/>
          </w:tcPr>
          <w:p w14:paraId="7E7AC2EA" w14:textId="77777777" w:rsidR="00E21862" w:rsidRDefault="00E21862" w:rsidP="006671E0"/>
        </w:tc>
        <w:tc>
          <w:tcPr>
            <w:tcW w:w="860" w:type="dxa"/>
          </w:tcPr>
          <w:p w14:paraId="46947F72" w14:textId="77777777" w:rsidR="00E21862" w:rsidRDefault="00E21862" w:rsidP="006671E0"/>
        </w:tc>
        <w:tc>
          <w:tcPr>
            <w:tcW w:w="860" w:type="dxa"/>
          </w:tcPr>
          <w:p w14:paraId="49EA1CBE" w14:textId="77777777" w:rsidR="00E21862" w:rsidRDefault="00E21862" w:rsidP="006671E0"/>
        </w:tc>
        <w:tc>
          <w:tcPr>
            <w:tcW w:w="792" w:type="dxa"/>
          </w:tcPr>
          <w:p w14:paraId="355D872E" w14:textId="77777777" w:rsidR="00E21862" w:rsidRDefault="00E21862" w:rsidP="006671E0"/>
        </w:tc>
        <w:tc>
          <w:tcPr>
            <w:tcW w:w="996" w:type="dxa"/>
          </w:tcPr>
          <w:p w14:paraId="6017C79A" w14:textId="77777777" w:rsidR="00E21862" w:rsidRDefault="00E21862" w:rsidP="006671E0"/>
        </w:tc>
        <w:tc>
          <w:tcPr>
            <w:tcW w:w="1274" w:type="dxa"/>
          </w:tcPr>
          <w:p w14:paraId="0B513B43" w14:textId="50B01548" w:rsidR="00E21862" w:rsidRDefault="008A6945" w:rsidP="006671E0">
            <w:r>
              <w:t xml:space="preserve">Precaution </w:t>
            </w:r>
          </w:p>
        </w:tc>
      </w:tr>
      <w:tr w:rsidR="008A6945" w14:paraId="63D10BF9" w14:textId="77777777" w:rsidTr="00E31911">
        <w:tc>
          <w:tcPr>
            <w:tcW w:w="945" w:type="dxa"/>
          </w:tcPr>
          <w:p w14:paraId="129816EB" w14:textId="77777777" w:rsidR="008A6945" w:rsidRDefault="008A6945" w:rsidP="006671E0"/>
        </w:tc>
        <w:tc>
          <w:tcPr>
            <w:tcW w:w="326" w:type="dxa"/>
          </w:tcPr>
          <w:p w14:paraId="6FB3E22D" w14:textId="7677B73F" w:rsidR="008A6945" w:rsidRDefault="00D927C1" w:rsidP="006671E0">
            <w:ins w:id="17" w:author="Xia Jing" w:date="2024-05-02T13:07:00Z">
              <w:r>
                <w:t>18</w:t>
              </w:r>
            </w:ins>
          </w:p>
        </w:tc>
        <w:tc>
          <w:tcPr>
            <w:tcW w:w="759" w:type="dxa"/>
          </w:tcPr>
          <w:p w14:paraId="62F8CA03" w14:textId="77777777" w:rsidR="008A6945" w:rsidRDefault="008A6945" w:rsidP="006671E0"/>
        </w:tc>
        <w:tc>
          <w:tcPr>
            <w:tcW w:w="676" w:type="dxa"/>
          </w:tcPr>
          <w:p w14:paraId="7D6AC40E" w14:textId="77777777" w:rsidR="008A6945" w:rsidRDefault="008A6945" w:rsidP="006671E0"/>
        </w:tc>
        <w:tc>
          <w:tcPr>
            <w:tcW w:w="1750" w:type="dxa"/>
          </w:tcPr>
          <w:p w14:paraId="03F04DAB" w14:textId="77777777" w:rsidR="008A6945" w:rsidRDefault="008A6945" w:rsidP="006671E0"/>
        </w:tc>
        <w:tc>
          <w:tcPr>
            <w:tcW w:w="785" w:type="dxa"/>
          </w:tcPr>
          <w:p w14:paraId="34E040E9" w14:textId="77777777" w:rsidR="008A6945" w:rsidRDefault="008A6945" w:rsidP="006671E0"/>
        </w:tc>
        <w:tc>
          <w:tcPr>
            <w:tcW w:w="915" w:type="dxa"/>
          </w:tcPr>
          <w:p w14:paraId="1A26EF6E" w14:textId="77777777" w:rsidR="008A6945" w:rsidRDefault="008A6945" w:rsidP="006671E0"/>
        </w:tc>
        <w:tc>
          <w:tcPr>
            <w:tcW w:w="647" w:type="dxa"/>
          </w:tcPr>
          <w:p w14:paraId="62BC1F0F" w14:textId="77777777" w:rsidR="008A6945" w:rsidRDefault="008A6945" w:rsidP="006671E0"/>
        </w:tc>
        <w:tc>
          <w:tcPr>
            <w:tcW w:w="1665" w:type="dxa"/>
          </w:tcPr>
          <w:p w14:paraId="660062F4" w14:textId="5A51FD50" w:rsidR="008A6945" w:rsidRDefault="008A6945" w:rsidP="008A6945">
            <w:r>
              <w:t>Moderate or severe acute illness with or without fever</w:t>
            </w:r>
          </w:p>
        </w:tc>
        <w:tc>
          <w:tcPr>
            <w:tcW w:w="1665" w:type="dxa"/>
          </w:tcPr>
          <w:p w14:paraId="37E1290C" w14:textId="77777777" w:rsidR="008A6945" w:rsidRDefault="008A6945" w:rsidP="006671E0"/>
        </w:tc>
        <w:tc>
          <w:tcPr>
            <w:tcW w:w="1665" w:type="dxa"/>
          </w:tcPr>
          <w:p w14:paraId="53F0753E" w14:textId="77777777" w:rsidR="008A6945" w:rsidRDefault="008A6945" w:rsidP="006671E0"/>
        </w:tc>
        <w:tc>
          <w:tcPr>
            <w:tcW w:w="1079" w:type="dxa"/>
          </w:tcPr>
          <w:p w14:paraId="4ACEBB17" w14:textId="16598B69" w:rsidR="008A6945" w:rsidRPr="00C5184E" w:rsidRDefault="008A6945" w:rsidP="006671E0">
            <w:pPr>
              <w:rPr>
                <w:b/>
                <w:bCs/>
              </w:rPr>
            </w:pPr>
            <w:r>
              <w:rPr>
                <w:b/>
                <w:bCs/>
              </w:rPr>
              <w:t>Admin only if benefits outweigh risks of adverse reaction</w:t>
            </w:r>
          </w:p>
        </w:tc>
        <w:tc>
          <w:tcPr>
            <w:tcW w:w="1051" w:type="dxa"/>
          </w:tcPr>
          <w:p w14:paraId="77EC4CF3" w14:textId="77777777" w:rsidR="008A6945" w:rsidRDefault="008A6945" w:rsidP="006671E0"/>
        </w:tc>
        <w:tc>
          <w:tcPr>
            <w:tcW w:w="860" w:type="dxa"/>
          </w:tcPr>
          <w:p w14:paraId="3F510030" w14:textId="77777777" w:rsidR="008A6945" w:rsidRDefault="008A6945" w:rsidP="006671E0"/>
        </w:tc>
        <w:tc>
          <w:tcPr>
            <w:tcW w:w="860" w:type="dxa"/>
          </w:tcPr>
          <w:p w14:paraId="2180F94C" w14:textId="77777777" w:rsidR="008A6945" w:rsidRDefault="008A6945" w:rsidP="006671E0"/>
        </w:tc>
        <w:tc>
          <w:tcPr>
            <w:tcW w:w="792" w:type="dxa"/>
          </w:tcPr>
          <w:p w14:paraId="6BE89380" w14:textId="77777777" w:rsidR="008A6945" w:rsidRDefault="008A6945" w:rsidP="006671E0"/>
        </w:tc>
        <w:tc>
          <w:tcPr>
            <w:tcW w:w="996" w:type="dxa"/>
          </w:tcPr>
          <w:p w14:paraId="546F8CDC" w14:textId="77777777" w:rsidR="008A6945" w:rsidRDefault="008A6945" w:rsidP="006671E0"/>
        </w:tc>
        <w:tc>
          <w:tcPr>
            <w:tcW w:w="1274" w:type="dxa"/>
          </w:tcPr>
          <w:p w14:paraId="567BBB66" w14:textId="2EEE1B4C" w:rsidR="008A6945" w:rsidRDefault="008A6945" w:rsidP="006671E0">
            <w:r>
              <w:t xml:space="preserve">Precaution </w:t>
            </w:r>
          </w:p>
        </w:tc>
      </w:tr>
    </w:tbl>
    <w:p w14:paraId="159FE7EA" w14:textId="2FD0D352" w:rsidR="00C97BBB" w:rsidRDefault="00C97BBB" w:rsidP="008A6945"/>
    <w:sectPr w:rsidR="00C97BBB" w:rsidSect="00295D67">
      <w:footerReference w:type="default" r:id="rId6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B520E" w14:textId="77777777" w:rsidR="00295D67" w:rsidRDefault="00295D67" w:rsidP="00174DD8">
      <w:pPr>
        <w:spacing w:after="0" w:line="240" w:lineRule="auto"/>
      </w:pPr>
      <w:r>
        <w:separator/>
      </w:r>
    </w:p>
  </w:endnote>
  <w:endnote w:type="continuationSeparator" w:id="0">
    <w:p w14:paraId="76A6CE5E" w14:textId="77777777" w:rsidR="00295D67" w:rsidRDefault="00295D67" w:rsidP="00174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6499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0CD81" w14:textId="6BEF4B96" w:rsidR="00174DD8" w:rsidRDefault="00174D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270F61" w14:textId="77777777" w:rsidR="00174DD8" w:rsidRDefault="00174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21B0B" w14:textId="77777777" w:rsidR="00295D67" w:rsidRDefault="00295D67" w:rsidP="00174DD8">
      <w:pPr>
        <w:spacing w:after="0" w:line="240" w:lineRule="auto"/>
      </w:pPr>
      <w:r>
        <w:separator/>
      </w:r>
    </w:p>
  </w:footnote>
  <w:footnote w:type="continuationSeparator" w:id="0">
    <w:p w14:paraId="13F1249D" w14:textId="77777777" w:rsidR="00295D67" w:rsidRDefault="00295D67" w:rsidP="00174DD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 Jing">
    <w15:presenceInfo w15:providerId="AD" w15:userId="S::xjing@clemson.edu::4d456636-b307-4f54-80e3-492d577ec9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C1"/>
    <w:rsid w:val="00173149"/>
    <w:rsid w:val="00174DD8"/>
    <w:rsid w:val="00295D67"/>
    <w:rsid w:val="00297668"/>
    <w:rsid w:val="00336A76"/>
    <w:rsid w:val="003B2205"/>
    <w:rsid w:val="003E2BDB"/>
    <w:rsid w:val="003E7F9F"/>
    <w:rsid w:val="004F28C2"/>
    <w:rsid w:val="005A36A7"/>
    <w:rsid w:val="005F1242"/>
    <w:rsid w:val="006671E0"/>
    <w:rsid w:val="006D158A"/>
    <w:rsid w:val="006F69B0"/>
    <w:rsid w:val="00885680"/>
    <w:rsid w:val="008A6945"/>
    <w:rsid w:val="0093740C"/>
    <w:rsid w:val="009F3F4A"/>
    <w:rsid w:val="00A97959"/>
    <w:rsid w:val="00AD1591"/>
    <w:rsid w:val="00AE33FE"/>
    <w:rsid w:val="00B077C2"/>
    <w:rsid w:val="00C5184E"/>
    <w:rsid w:val="00C96BC1"/>
    <w:rsid w:val="00C97BBB"/>
    <w:rsid w:val="00CF4372"/>
    <w:rsid w:val="00D24935"/>
    <w:rsid w:val="00D927C1"/>
    <w:rsid w:val="00E21862"/>
    <w:rsid w:val="00E31911"/>
    <w:rsid w:val="00EF3790"/>
    <w:rsid w:val="00F8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C3B02"/>
  <w15:chartTrackingRefBased/>
  <w15:docId w15:val="{47F4ECBC-2FA0-4D15-B638-A0E3C228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BC1"/>
  </w:style>
  <w:style w:type="paragraph" w:styleId="Heading1">
    <w:name w:val="heading 1"/>
    <w:basedOn w:val="Normal"/>
    <w:next w:val="Normal"/>
    <w:link w:val="Heading1Char"/>
    <w:uiPriority w:val="9"/>
    <w:qFormat/>
    <w:rsid w:val="00C96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6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4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DD8"/>
  </w:style>
  <w:style w:type="paragraph" w:styleId="Footer">
    <w:name w:val="footer"/>
    <w:basedOn w:val="Normal"/>
    <w:link w:val="FooterChar"/>
    <w:uiPriority w:val="99"/>
    <w:unhideWhenUsed/>
    <w:rsid w:val="00174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DD8"/>
  </w:style>
  <w:style w:type="paragraph" w:styleId="Revision">
    <w:name w:val="Revision"/>
    <w:hidden/>
    <w:uiPriority w:val="99"/>
    <w:semiHidden/>
    <w:rsid w:val="00D92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512</Words>
  <Characters>1963</Characters>
  <Application>Microsoft Office Word</Application>
  <DocSecurity>0</DocSecurity>
  <Lines>608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Jing</dc:creator>
  <cp:keywords/>
  <dc:description/>
  <cp:lastModifiedBy>Xia Jing</cp:lastModifiedBy>
  <cp:revision>3</cp:revision>
  <dcterms:created xsi:type="dcterms:W3CDTF">2024-05-02T17:03:00Z</dcterms:created>
  <dcterms:modified xsi:type="dcterms:W3CDTF">2024-05-02T17:46:00Z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cfdd7f2e-f9e7-497f-a5cf-9144ca03124d</vt:lpwstr>
  </property>
</Properties>
</file>