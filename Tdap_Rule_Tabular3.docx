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2B6C" w14:textId="575660F1" w:rsidR="00BB60E3" w:rsidRDefault="00BB60E3" w:rsidP="00BB60E3">
      <w:pPr>
        <w:pStyle w:val="Heading1"/>
      </w:pPr>
      <w:r>
        <w:t>Tetanus, diphtheria, and acellular pertussis vaccine (Tdap) CDC recommendations- tabular CDSS rules (optimal)</w:t>
      </w:r>
    </w:p>
    <w:p w14:paraId="2C41ADB2" w14:textId="6CCBCDE1" w:rsidR="00BB60E3" w:rsidRDefault="00BB60E3" w:rsidP="001A6918">
      <w:pPr>
        <w:tabs>
          <w:tab w:val="left" w:pos="18540"/>
        </w:tabs>
        <w:ind w:right="900"/>
      </w:pPr>
      <w:r>
        <w:t>Updated on 202</w:t>
      </w:r>
      <w:del w:id="0" w:author="Xia Jing" w:date="2024-05-02T11:45:00Z">
        <w:r w:rsidR="004D6AA7" w:rsidDel="0020553F">
          <w:delText>3</w:delText>
        </w:r>
      </w:del>
      <w:ins w:id="1" w:author="Xia Jing" w:date="2024-05-02T11:45:00Z">
        <w:r w:rsidR="0020553F">
          <w:t>4</w:t>
        </w:r>
      </w:ins>
      <w:r>
        <w:t>-</w:t>
      </w:r>
      <w:r w:rsidR="004D6AA7">
        <w:t>0</w:t>
      </w:r>
      <w:del w:id="2" w:author="Xia Jing" w:date="2024-05-02T11:46:00Z">
        <w:r w:rsidR="004D6AA7" w:rsidDel="0020553F">
          <w:delText>1</w:delText>
        </w:r>
      </w:del>
      <w:ins w:id="3" w:author="Xia Jing" w:date="2024-05-02T11:46:00Z">
        <w:r w:rsidR="0020553F">
          <w:t>5</w:t>
        </w:r>
      </w:ins>
      <w:r>
        <w:t>-</w:t>
      </w:r>
      <w:r w:rsidR="004D6AA7">
        <w:t>0</w:t>
      </w:r>
      <w:del w:id="4" w:author="Xia Jing" w:date="2024-05-02T11:46:00Z">
        <w:r w:rsidR="004D6AA7" w:rsidDel="0020553F">
          <w:delText>1</w:delText>
        </w:r>
      </w:del>
      <w:ins w:id="5" w:author="Xia Jing" w:date="2024-05-02T11:46:00Z">
        <w:r w:rsidR="0020553F">
          <w:t>2</w:t>
        </w:r>
      </w:ins>
    </w:p>
    <w:tbl>
      <w:tblPr>
        <w:tblStyle w:val="TableGrid"/>
        <w:tblW w:w="20818" w:type="dxa"/>
        <w:tblLook w:val="04A0" w:firstRow="1" w:lastRow="0" w:firstColumn="1" w:lastColumn="0" w:noHBand="0" w:noVBand="1"/>
      </w:tblPr>
      <w:tblGrid>
        <w:gridCol w:w="922"/>
        <w:gridCol w:w="440"/>
        <w:gridCol w:w="1206"/>
        <w:gridCol w:w="1206"/>
        <w:gridCol w:w="1750"/>
        <w:gridCol w:w="570"/>
        <w:gridCol w:w="1156"/>
        <w:gridCol w:w="647"/>
        <w:gridCol w:w="1774"/>
        <w:gridCol w:w="1665"/>
        <w:gridCol w:w="1665"/>
        <w:gridCol w:w="1401"/>
        <w:gridCol w:w="1115"/>
        <w:gridCol w:w="1027"/>
        <w:gridCol w:w="1027"/>
        <w:gridCol w:w="792"/>
        <w:gridCol w:w="861"/>
        <w:gridCol w:w="1708"/>
      </w:tblGrid>
      <w:tr w:rsidR="00C23472" w:rsidRPr="00504936" w14:paraId="6E1B2CDA" w14:textId="77777777" w:rsidTr="00502B86">
        <w:tc>
          <w:tcPr>
            <w:tcW w:w="922" w:type="dxa"/>
          </w:tcPr>
          <w:p w14:paraId="6EB148DF" w14:textId="77777777" w:rsidR="00BB60E3" w:rsidRPr="00504936" w:rsidRDefault="00BB60E3" w:rsidP="002B3782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 xml:space="preserve">Vaccine </w:t>
            </w:r>
          </w:p>
        </w:tc>
        <w:tc>
          <w:tcPr>
            <w:tcW w:w="326" w:type="dxa"/>
          </w:tcPr>
          <w:p w14:paraId="22459098" w14:textId="77777777" w:rsidR="00BB60E3" w:rsidRPr="00504936" w:rsidRDefault="00BB60E3" w:rsidP="002B3782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206" w:type="dxa"/>
          </w:tcPr>
          <w:p w14:paraId="61C8DB2D" w14:textId="77777777" w:rsidR="00BB60E3" w:rsidRPr="00504936" w:rsidRDefault="00BB60E3" w:rsidP="002B3782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1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1206" w:type="dxa"/>
          </w:tcPr>
          <w:p w14:paraId="718D43E2" w14:textId="77777777" w:rsidR="00BB60E3" w:rsidRPr="00504936" w:rsidRDefault="00BB60E3" w:rsidP="002B3782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2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1750" w:type="dxa"/>
          </w:tcPr>
          <w:p w14:paraId="53721C94" w14:textId="77777777" w:rsidR="00BB60E3" w:rsidRPr="00504936" w:rsidRDefault="00BB60E3" w:rsidP="002B3782">
            <w:pPr>
              <w:rPr>
                <w:b/>
                <w:bCs/>
              </w:rPr>
            </w:pPr>
            <w:r>
              <w:rPr>
                <w:b/>
                <w:bCs/>
              </w:rPr>
              <w:t>SpecialCondition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2373" w:type="dxa"/>
            <w:gridSpan w:val="3"/>
          </w:tcPr>
          <w:p w14:paraId="5BBF2DC2" w14:textId="77777777" w:rsidR="00BB60E3" w:rsidRPr="00504936" w:rsidRDefault="00BB60E3" w:rsidP="002B3782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Immunization record</w:t>
            </w:r>
          </w:p>
        </w:tc>
        <w:tc>
          <w:tcPr>
            <w:tcW w:w="1774" w:type="dxa"/>
          </w:tcPr>
          <w:p w14:paraId="504B5D11" w14:textId="77777777" w:rsidR="00BB60E3" w:rsidRPr="00504936" w:rsidRDefault="00BB60E3" w:rsidP="002B3782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MedIndication1</w:t>
            </w:r>
          </w:p>
        </w:tc>
        <w:tc>
          <w:tcPr>
            <w:tcW w:w="1665" w:type="dxa"/>
          </w:tcPr>
          <w:p w14:paraId="763E3D19" w14:textId="77777777" w:rsidR="00BB60E3" w:rsidRPr="00504936" w:rsidRDefault="00BB60E3" w:rsidP="002B3782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MedIndication2</w:t>
            </w:r>
          </w:p>
        </w:tc>
        <w:tc>
          <w:tcPr>
            <w:tcW w:w="1665" w:type="dxa"/>
          </w:tcPr>
          <w:p w14:paraId="4CBAE5D0" w14:textId="77777777" w:rsidR="00BB60E3" w:rsidRPr="00504936" w:rsidRDefault="00BB60E3" w:rsidP="002B3782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MedIndication3</w:t>
            </w:r>
          </w:p>
        </w:tc>
        <w:tc>
          <w:tcPr>
            <w:tcW w:w="1401" w:type="dxa"/>
          </w:tcPr>
          <w:p w14:paraId="390F2E9C" w14:textId="77777777" w:rsidR="00BB60E3" w:rsidRPr="00504936" w:rsidRDefault="00BB60E3" w:rsidP="002B3782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Todo1</w:t>
            </w:r>
          </w:p>
        </w:tc>
        <w:tc>
          <w:tcPr>
            <w:tcW w:w="1115" w:type="dxa"/>
          </w:tcPr>
          <w:p w14:paraId="167BEC8B" w14:textId="77777777" w:rsidR="00BB60E3" w:rsidRPr="00504936" w:rsidRDefault="00BB60E3" w:rsidP="002B3782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Todo2</w:t>
            </w:r>
          </w:p>
        </w:tc>
        <w:tc>
          <w:tcPr>
            <w:tcW w:w="1027" w:type="dxa"/>
          </w:tcPr>
          <w:p w14:paraId="2B2E4A1E" w14:textId="77777777" w:rsidR="00BB60E3" w:rsidRPr="00504936" w:rsidRDefault="00BB60E3" w:rsidP="002B3782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Todo3</w:t>
            </w:r>
          </w:p>
        </w:tc>
        <w:tc>
          <w:tcPr>
            <w:tcW w:w="1027" w:type="dxa"/>
          </w:tcPr>
          <w:p w14:paraId="29DE2E87" w14:textId="77777777" w:rsidR="00BB60E3" w:rsidRPr="00504936" w:rsidRDefault="00BB60E3" w:rsidP="002B3782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Todo4</w:t>
            </w:r>
          </w:p>
        </w:tc>
        <w:tc>
          <w:tcPr>
            <w:tcW w:w="792" w:type="dxa"/>
          </w:tcPr>
          <w:p w14:paraId="4BABAB69" w14:textId="77777777" w:rsidR="00BB60E3" w:rsidRPr="00504936" w:rsidRDefault="00BB60E3" w:rsidP="002B3782">
            <w:pPr>
              <w:rPr>
                <w:b/>
                <w:bCs/>
              </w:rPr>
            </w:pPr>
            <w:r>
              <w:rPr>
                <w:b/>
                <w:bCs/>
              </w:rPr>
              <w:t>Todo5</w:t>
            </w:r>
          </w:p>
        </w:tc>
        <w:tc>
          <w:tcPr>
            <w:tcW w:w="861" w:type="dxa"/>
          </w:tcPr>
          <w:p w14:paraId="13DBC818" w14:textId="77777777" w:rsidR="00BB60E3" w:rsidRPr="00504936" w:rsidRDefault="00BB60E3" w:rsidP="002B3782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Note-display</w:t>
            </w:r>
          </w:p>
        </w:tc>
        <w:tc>
          <w:tcPr>
            <w:tcW w:w="1708" w:type="dxa"/>
          </w:tcPr>
          <w:p w14:paraId="7197F83D" w14:textId="77777777" w:rsidR="00BB60E3" w:rsidRPr="00504936" w:rsidRDefault="00BB60E3" w:rsidP="002B3782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</w:t>
            </w:r>
          </w:p>
        </w:tc>
      </w:tr>
      <w:tr w:rsidR="00C23472" w:rsidRPr="00504936" w14:paraId="4D8CE693" w14:textId="77777777" w:rsidTr="00502B86">
        <w:tc>
          <w:tcPr>
            <w:tcW w:w="922" w:type="dxa"/>
          </w:tcPr>
          <w:p w14:paraId="2394883B" w14:textId="77777777" w:rsidR="00BB60E3" w:rsidRPr="00504936" w:rsidRDefault="00BB60E3" w:rsidP="002B3782">
            <w:pPr>
              <w:rPr>
                <w:b/>
                <w:bCs/>
              </w:rPr>
            </w:pPr>
          </w:p>
        </w:tc>
        <w:tc>
          <w:tcPr>
            <w:tcW w:w="326" w:type="dxa"/>
          </w:tcPr>
          <w:p w14:paraId="143AFB9B" w14:textId="77777777" w:rsidR="00BB60E3" w:rsidRPr="00504936" w:rsidRDefault="00BB60E3" w:rsidP="002B3782">
            <w:pPr>
              <w:rPr>
                <w:b/>
                <w:bCs/>
              </w:rPr>
            </w:pPr>
          </w:p>
        </w:tc>
        <w:tc>
          <w:tcPr>
            <w:tcW w:w="1206" w:type="dxa"/>
          </w:tcPr>
          <w:p w14:paraId="35D31751" w14:textId="77777777" w:rsidR="00BB60E3" w:rsidRPr="00504936" w:rsidRDefault="00BB60E3" w:rsidP="002B3782">
            <w:pPr>
              <w:rPr>
                <w:b/>
                <w:bCs/>
              </w:rPr>
            </w:pPr>
          </w:p>
        </w:tc>
        <w:tc>
          <w:tcPr>
            <w:tcW w:w="1206" w:type="dxa"/>
          </w:tcPr>
          <w:p w14:paraId="7E324621" w14:textId="77777777" w:rsidR="00BB60E3" w:rsidRPr="00504936" w:rsidRDefault="00BB60E3" w:rsidP="002B3782">
            <w:pPr>
              <w:rPr>
                <w:b/>
                <w:bCs/>
              </w:rPr>
            </w:pPr>
          </w:p>
        </w:tc>
        <w:tc>
          <w:tcPr>
            <w:tcW w:w="1750" w:type="dxa"/>
          </w:tcPr>
          <w:p w14:paraId="69B959AB" w14:textId="77777777" w:rsidR="00BB60E3" w:rsidRPr="00504936" w:rsidRDefault="00BB60E3" w:rsidP="002B3782">
            <w:pPr>
              <w:rPr>
                <w:b/>
                <w:bCs/>
              </w:rPr>
            </w:pPr>
          </w:p>
        </w:tc>
        <w:tc>
          <w:tcPr>
            <w:tcW w:w="570" w:type="dxa"/>
          </w:tcPr>
          <w:p w14:paraId="06B1F4BA" w14:textId="77777777" w:rsidR="00BB60E3" w:rsidRPr="00504936" w:rsidRDefault="00BB60E3" w:rsidP="002B3782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Y/N</w:t>
            </w:r>
          </w:p>
        </w:tc>
        <w:tc>
          <w:tcPr>
            <w:tcW w:w="1156" w:type="dxa"/>
          </w:tcPr>
          <w:p w14:paraId="740643DB" w14:textId="77777777" w:rsidR="00BB60E3" w:rsidRPr="00504936" w:rsidRDefault="00BB60E3" w:rsidP="002B3782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504936">
              <w:rPr>
                <w:b/>
                <w:bCs/>
              </w:rPr>
              <w:t>ose</w:t>
            </w:r>
          </w:p>
        </w:tc>
        <w:tc>
          <w:tcPr>
            <w:tcW w:w="647" w:type="dxa"/>
          </w:tcPr>
          <w:p w14:paraId="2F6622EB" w14:textId="77777777" w:rsidR="00BB60E3" w:rsidRPr="00504936" w:rsidRDefault="00BB60E3" w:rsidP="002B3782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Adm date</w:t>
            </w:r>
          </w:p>
        </w:tc>
        <w:tc>
          <w:tcPr>
            <w:tcW w:w="1774" w:type="dxa"/>
          </w:tcPr>
          <w:p w14:paraId="7C565CAC" w14:textId="77777777" w:rsidR="00BB60E3" w:rsidRPr="00504936" w:rsidRDefault="00BB60E3" w:rsidP="002B3782">
            <w:pPr>
              <w:rPr>
                <w:b/>
                <w:bCs/>
              </w:rPr>
            </w:pPr>
          </w:p>
        </w:tc>
        <w:tc>
          <w:tcPr>
            <w:tcW w:w="1665" w:type="dxa"/>
          </w:tcPr>
          <w:p w14:paraId="182E2162" w14:textId="77777777" w:rsidR="00BB60E3" w:rsidRPr="00504936" w:rsidRDefault="00BB60E3" w:rsidP="002B3782">
            <w:pPr>
              <w:rPr>
                <w:b/>
                <w:bCs/>
              </w:rPr>
            </w:pPr>
          </w:p>
        </w:tc>
        <w:tc>
          <w:tcPr>
            <w:tcW w:w="1665" w:type="dxa"/>
          </w:tcPr>
          <w:p w14:paraId="3CC3597C" w14:textId="77777777" w:rsidR="00BB60E3" w:rsidRPr="00504936" w:rsidRDefault="00BB60E3" w:rsidP="002B3782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2D4CBC52" w14:textId="77777777" w:rsidR="00BB60E3" w:rsidRPr="00504936" w:rsidRDefault="00BB60E3" w:rsidP="002B3782">
            <w:pPr>
              <w:rPr>
                <w:b/>
                <w:bCs/>
              </w:rPr>
            </w:pPr>
          </w:p>
        </w:tc>
        <w:tc>
          <w:tcPr>
            <w:tcW w:w="1115" w:type="dxa"/>
          </w:tcPr>
          <w:p w14:paraId="73E15A32" w14:textId="77777777" w:rsidR="00BB60E3" w:rsidRPr="00504936" w:rsidRDefault="00BB60E3" w:rsidP="002B3782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14:paraId="274E2A26" w14:textId="77777777" w:rsidR="00BB60E3" w:rsidRPr="00504936" w:rsidRDefault="00BB60E3" w:rsidP="002B3782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14:paraId="7CB3C28D" w14:textId="77777777" w:rsidR="00BB60E3" w:rsidRPr="00504936" w:rsidRDefault="00BB60E3" w:rsidP="002B3782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173B97C2" w14:textId="77777777" w:rsidR="00BB60E3" w:rsidRPr="00504936" w:rsidRDefault="00BB60E3" w:rsidP="002B3782">
            <w:pPr>
              <w:rPr>
                <w:b/>
                <w:bCs/>
              </w:rPr>
            </w:pPr>
          </w:p>
        </w:tc>
        <w:tc>
          <w:tcPr>
            <w:tcW w:w="861" w:type="dxa"/>
          </w:tcPr>
          <w:p w14:paraId="64399CC1" w14:textId="77777777" w:rsidR="00BB60E3" w:rsidRPr="00504936" w:rsidRDefault="00BB60E3" w:rsidP="002B3782">
            <w:pPr>
              <w:rPr>
                <w:b/>
                <w:bCs/>
              </w:rPr>
            </w:pPr>
          </w:p>
        </w:tc>
        <w:tc>
          <w:tcPr>
            <w:tcW w:w="1708" w:type="dxa"/>
          </w:tcPr>
          <w:p w14:paraId="113F898F" w14:textId="77777777" w:rsidR="00BB60E3" w:rsidRPr="00504936" w:rsidRDefault="00BB60E3" w:rsidP="002B3782">
            <w:pPr>
              <w:rPr>
                <w:b/>
                <w:bCs/>
              </w:rPr>
            </w:pPr>
          </w:p>
        </w:tc>
      </w:tr>
      <w:tr w:rsidR="00C23472" w14:paraId="21247D37" w14:textId="77777777" w:rsidTr="00502B86">
        <w:tc>
          <w:tcPr>
            <w:tcW w:w="922" w:type="dxa"/>
          </w:tcPr>
          <w:p w14:paraId="31767503" w14:textId="5EEBAFF0" w:rsidR="00BB60E3" w:rsidRDefault="00BB60E3" w:rsidP="002B3782">
            <w:r>
              <w:rPr>
                <w:b/>
                <w:bCs/>
              </w:rPr>
              <w:t>Tdap</w:t>
            </w:r>
          </w:p>
        </w:tc>
        <w:tc>
          <w:tcPr>
            <w:tcW w:w="326" w:type="dxa"/>
          </w:tcPr>
          <w:p w14:paraId="2873C53D" w14:textId="77777777" w:rsidR="00BB60E3" w:rsidRDefault="00BB60E3" w:rsidP="002B3782"/>
        </w:tc>
        <w:tc>
          <w:tcPr>
            <w:tcW w:w="1206" w:type="dxa"/>
          </w:tcPr>
          <w:p w14:paraId="7C628422" w14:textId="77777777" w:rsidR="00BB60E3" w:rsidRDefault="00BB60E3" w:rsidP="002B3782"/>
        </w:tc>
        <w:tc>
          <w:tcPr>
            <w:tcW w:w="1206" w:type="dxa"/>
          </w:tcPr>
          <w:p w14:paraId="6A73F76C" w14:textId="77777777" w:rsidR="00BB60E3" w:rsidRDefault="00BB60E3" w:rsidP="002B3782"/>
        </w:tc>
        <w:tc>
          <w:tcPr>
            <w:tcW w:w="1750" w:type="dxa"/>
          </w:tcPr>
          <w:p w14:paraId="7DE7D9CD" w14:textId="77777777" w:rsidR="00BB60E3" w:rsidRDefault="00BB60E3" w:rsidP="002B3782"/>
        </w:tc>
        <w:tc>
          <w:tcPr>
            <w:tcW w:w="570" w:type="dxa"/>
          </w:tcPr>
          <w:p w14:paraId="429B7912" w14:textId="77777777" w:rsidR="00BB60E3" w:rsidRDefault="00BB60E3" w:rsidP="002B3782"/>
        </w:tc>
        <w:tc>
          <w:tcPr>
            <w:tcW w:w="1156" w:type="dxa"/>
          </w:tcPr>
          <w:p w14:paraId="61807B15" w14:textId="77777777" w:rsidR="00BB60E3" w:rsidRDefault="00BB60E3" w:rsidP="002B3782"/>
        </w:tc>
        <w:tc>
          <w:tcPr>
            <w:tcW w:w="647" w:type="dxa"/>
          </w:tcPr>
          <w:p w14:paraId="18FEC2C7" w14:textId="77777777" w:rsidR="00BB60E3" w:rsidRDefault="00BB60E3" w:rsidP="002B3782"/>
        </w:tc>
        <w:tc>
          <w:tcPr>
            <w:tcW w:w="1774" w:type="dxa"/>
          </w:tcPr>
          <w:p w14:paraId="00830039" w14:textId="77777777" w:rsidR="00BB60E3" w:rsidRDefault="00BB60E3" w:rsidP="002B3782"/>
        </w:tc>
        <w:tc>
          <w:tcPr>
            <w:tcW w:w="1665" w:type="dxa"/>
          </w:tcPr>
          <w:p w14:paraId="3CAC3976" w14:textId="77777777" w:rsidR="00BB60E3" w:rsidRDefault="00BB60E3" w:rsidP="002B3782"/>
        </w:tc>
        <w:tc>
          <w:tcPr>
            <w:tcW w:w="1665" w:type="dxa"/>
          </w:tcPr>
          <w:p w14:paraId="36254AE5" w14:textId="77777777" w:rsidR="00BB60E3" w:rsidRDefault="00BB60E3" w:rsidP="002B3782"/>
        </w:tc>
        <w:tc>
          <w:tcPr>
            <w:tcW w:w="1401" w:type="dxa"/>
          </w:tcPr>
          <w:p w14:paraId="4FB70F21" w14:textId="77777777" w:rsidR="00BB60E3" w:rsidRDefault="00BB60E3" w:rsidP="002B3782"/>
        </w:tc>
        <w:tc>
          <w:tcPr>
            <w:tcW w:w="1115" w:type="dxa"/>
          </w:tcPr>
          <w:p w14:paraId="3CCC39F5" w14:textId="77777777" w:rsidR="00BB60E3" w:rsidRDefault="00BB60E3" w:rsidP="002B3782"/>
        </w:tc>
        <w:tc>
          <w:tcPr>
            <w:tcW w:w="1027" w:type="dxa"/>
          </w:tcPr>
          <w:p w14:paraId="01D84519" w14:textId="77777777" w:rsidR="00BB60E3" w:rsidRDefault="00BB60E3" w:rsidP="002B3782"/>
        </w:tc>
        <w:tc>
          <w:tcPr>
            <w:tcW w:w="1027" w:type="dxa"/>
          </w:tcPr>
          <w:p w14:paraId="60DF826F" w14:textId="77777777" w:rsidR="00BB60E3" w:rsidRDefault="00BB60E3" w:rsidP="002B3782"/>
        </w:tc>
        <w:tc>
          <w:tcPr>
            <w:tcW w:w="792" w:type="dxa"/>
          </w:tcPr>
          <w:p w14:paraId="799BB88F" w14:textId="77777777" w:rsidR="00BB60E3" w:rsidRDefault="00BB60E3" w:rsidP="002B3782"/>
        </w:tc>
        <w:tc>
          <w:tcPr>
            <w:tcW w:w="861" w:type="dxa"/>
          </w:tcPr>
          <w:p w14:paraId="66044DCB" w14:textId="77777777" w:rsidR="00BB60E3" w:rsidRDefault="00BB60E3" w:rsidP="002B3782"/>
        </w:tc>
        <w:tc>
          <w:tcPr>
            <w:tcW w:w="1708" w:type="dxa"/>
          </w:tcPr>
          <w:p w14:paraId="4E294AB9" w14:textId="0AB61A8B" w:rsidR="00BB60E3" w:rsidRDefault="00BB60E3" w:rsidP="002B3782">
            <w:r>
              <w:t>Minimal age 7 yrs</w:t>
            </w:r>
            <w:r w:rsidR="00BE2B35">
              <w:t xml:space="preserve"> (for catch up) 11 yrs (routine)</w:t>
            </w:r>
          </w:p>
        </w:tc>
      </w:tr>
      <w:tr w:rsidR="00C23472" w14:paraId="67B70AEF" w14:textId="77777777" w:rsidTr="00502B86">
        <w:tc>
          <w:tcPr>
            <w:tcW w:w="20818" w:type="dxa"/>
            <w:gridSpan w:val="18"/>
          </w:tcPr>
          <w:p w14:paraId="49CD6561" w14:textId="77777777" w:rsidR="00C23472" w:rsidRDefault="00C23472" w:rsidP="002B3782">
            <w:r>
              <w:rPr>
                <w:b/>
                <w:bCs/>
              </w:rPr>
              <w:t>Regular and catch-up schedule</w:t>
            </w:r>
          </w:p>
        </w:tc>
      </w:tr>
      <w:tr w:rsidR="00C23472" w14:paraId="3392FC4E" w14:textId="77777777" w:rsidTr="00502B86">
        <w:tc>
          <w:tcPr>
            <w:tcW w:w="922" w:type="dxa"/>
          </w:tcPr>
          <w:p w14:paraId="742B64B6" w14:textId="77777777" w:rsidR="00BB60E3" w:rsidRDefault="00BB60E3" w:rsidP="002B3782"/>
        </w:tc>
        <w:tc>
          <w:tcPr>
            <w:tcW w:w="326" w:type="dxa"/>
          </w:tcPr>
          <w:p w14:paraId="3FC39DEB" w14:textId="2C8866B6" w:rsidR="00BB60E3" w:rsidRDefault="0020553F" w:rsidP="002B3782">
            <w:ins w:id="6" w:author="Xia Jing" w:date="2024-05-02T11:46:00Z">
              <w:r>
                <w:t>1</w:t>
              </w:r>
            </w:ins>
          </w:p>
        </w:tc>
        <w:tc>
          <w:tcPr>
            <w:tcW w:w="1206" w:type="dxa"/>
          </w:tcPr>
          <w:p w14:paraId="4E8E0754" w14:textId="7D787736" w:rsidR="00BB60E3" w:rsidRDefault="00BE2B35" w:rsidP="002B3782">
            <w:r>
              <w:t xml:space="preserve">&gt;= </w:t>
            </w:r>
            <w:r w:rsidR="00C23472">
              <w:t>11</w:t>
            </w:r>
            <w:r>
              <w:t xml:space="preserve"> yrs</w:t>
            </w:r>
          </w:p>
        </w:tc>
        <w:tc>
          <w:tcPr>
            <w:tcW w:w="1206" w:type="dxa"/>
          </w:tcPr>
          <w:p w14:paraId="39BBFBE1" w14:textId="19B85B99" w:rsidR="00BB60E3" w:rsidRDefault="00C23472" w:rsidP="002B3782">
            <w:r>
              <w:t>&lt;= 12 yrs</w:t>
            </w:r>
          </w:p>
        </w:tc>
        <w:tc>
          <w:tcPr>
            <w:tcW w:w="1750" w:type="dxa"/>
          </w:tcPr>
          <w:p w14:paraId="7BBAC2D2" w14:textId="77777777" w:rsidR="00BB60E3" w:rsidRDefault="00BB60E3" w:rsidP="002B3782"/>
        </w:tc>
        <w:tc>
          <w:tcPr>
            <w:tcW w:w="570" w:type="dxa"/>
          </w:tcPr>
          <w:p w14:paraId="46D0FB8F" w14:textId="77777777" w:rsidR="00BB60E3" w:rsidRDefault="00BB60E3" w:rsidP="002B3782">
            <w:r>
              <w:t>N</w:t>
            </w:r>
          </w:p>
        </w:tc>
        <w:tc>
          <w:tcPr>
            <w:tcW w:w="1156" w:type="dxa"/>
          </w:tcPr>
          <w:p w14:paraId="5A4F6DCC" w14:textId="77777777" w:rsidR="00BB60E3" w:rsidRDefault="00BB60E3" w:rsidP="002B3782"/>
        </w:tc>
        <w:tc>
          <w:tcPr>
            <w:tcW w:w="647" w:type="dxa"/>
          </w:tcPr>
          <w:p w14:paraId="34340493" w14:textId="77777777" w:rsidR="00BB60E3" w:rsidRDefault="00BB60E3" w:rsidP="002B3782"/>
        </w:tc>
        <w:tc>
          <w:tcPr>
            <w:tcW w:w="1774" w:type="dxa"/>
          </w:tcPr>
          <w:p w14:paraId="4AA05098" w14:textId="77777777" w:rsidR="00BB60E3" w:rsidRDefault="00BB60E3" w:rsidP="002B3782"/>
        </w:tc>
        <w:tc>
          <w:tcPr>
            <w:tcW w:w="1665" w:type="dxa"/>
          </w:tcPr>
          <w:p w14:paraId="0340C538" w14:textId="77777777" w:rsidR="00BB60E3" w:rsidRDefault="00BB60E3" w:rsidP="002B3782"/>
        </w:tc>
        <w:tc>
          <w:tcPr>
            <w:tcW w:w="1665" w:type="dxa"/>
          </w:tcPr>
          <w:p w14:paraId="66DA9B55" w14:textId="77777777" w:rsidR="00BB60E3" w:rsidRDefault="00BB60E3" w:rsidP="002B3782"/>
        </w:tc>
        <w:tc>
          <w:tcPr>
            <w:tcW w:w="1401" w:type="dxa"/>
          </w:tcPr>
          <w:p w14:paraId="6B85E93D" w14:textId="119BF9DD" w:rsidR="00BB60E3" w:rsidRDefault="00BB60E3" w:rsidP="002B3782">
            <w:r>
              <w:t>Admin 1</w:t>
            </w:r>
            <w:r w:rsidRPr="00C75E57">
              <w:rPr>
                <w:vertAlign w:val="superscript"/>
              </w:rPr>
              <w:t>st</w:t>
            </w:r>
            <w:r>
              <w:t xml:space="preserve"> dose</w:t>
            </w:r>
            <w:r w:rsidR="00C23472">
              <w:t xml:space="preserve"> Tdap</w:t>
            </w:r>
          </w:p>
        </w:tc>
        <w:tc>
          <w:tcPr>
            <w:tcW w:w="1115" w:type="dxa"/>
          </w:tcPr>
          <w:p w14:paraId="0B51C672" w14:textId="28BEB970" w:rsidR="00BB60E3" w:rsidRDefault="00A80553" w:rsidP="002B3782">
            <w:r>
              <w:t xml:space="preserve">Schedule a booster dose of Td </w:t>
            </w:r>
            <w:r w:rsidR="00D74CE2">
              <w:t xml:space="preserve">or Tdap </w:t>
            </w:r>
            <w:r>
              <w:t>every 10 yrs</w:t>
            </w:r>
          </w:p>
        </w:tc>
        <w:tc>
          <w:tcPr>
            <w:tcW w:w="1027" w:type="dxa"/>
          </w:tcPr>
          <w:p w14:paraId="5B36AB80" w14:textId="77777777" w:rsidR="00BB60E3" w:rsidRDefault="00BB60E3" w:rsidP="002B3782"/>
        </w:tc>
        <w:tc>
          <w:tcPr>
            <w:tcW w:w="1027" w:type="dxa"/>
          </w:tcPr>
          <w:p w14:paraId="5B5E2E28" w14:textId="77777777" w:rsidR="00BB60E3" w:rsidRDefault="00BB60E3" w:rsidP="002B3782"/>
        </w:tc>
        <w:tc>
          <w:tcPr>
            <w:tcW w:w="792" w:type="dxa"/>
          </w:tcPr>
          <w:p w14:paraId="471D9A82" w14:textId="77777777" w:rsidR="00BB60E3" w:rsidRDefault="00BB60E3" w:rsidP="002B3782"/>
        </w:tc>
        <w:tc>
          <w:tcPr>
            <w:tcW w:w="861" w:type="dxa"/>
          </w:tcPr>
          <w:p w14:paraId="55BD4F3B" w14:textId="77777777" w:rsidR="00BB60E3" w:rsidRDefault="00BB60E3" w:rsidP="002B3782"/>
        </w:tc>
        <w:tc>
          <w:tcPr>
            <w:tcW w:w="1708" w:type="dxa"/>
          </w:tcPr>
          <w:p w14:paraId="5A957AC0" w14:textId="77777777" w:rsidR="00BB60E3" w:rsidRDefault="00BB60E3" w:rsidP="002B3782"/>
        </w:tc>
      </w:tr>
      <w:tr w:rsidR="00C23472" w14:paraId="007E00EA" w14:textId="77777777" w:rsidTr="00502B86">
        <w:tc>
          <w:tcPr>
            <w:tcW w:w="922" w:type="dxa"/>
          </w:tcPr>
          <w:p w14:paraId="33A9CD1F" w14:textId="77777777" w:rsidR="00C23472" w:rsidRDefault="00C23472" w:rsidP="002B3782"/>
        </w:tc>
        <w:tc>
          <w:tcPr>
            <w:tcW w:w="326" w:type="dxa"/>
          </w:tcPr>
          <w:p w14:paraId="142EE8AB" w14:textId="3771C76D" w:rsidR="00C23472" w:rsidRDefault="0020553F" w:rsidP="002B3782">
            <w:ins w:id="7" w:author="Xia Jing" w:date="2024-05-02T11:46:00Z">
              <w:r>
                <w:t>2</w:t>
              </w:r>
            </w:ins>
          </w:p>
        </w:tc>
        <w:tc>
          <w:tcPr>
            <w:tcW w:w="1206" w:type="dxa"/>
          </w:tcPr>
          <w:p w14:paraId="66A0A9C2" w14:textId="3E3133A5" w:rsidR="00C23472" w:rsidRDefault="00C23472" w:rsidP="002B3782">
            <w:r>
              <w:t>&gt;= 13 yrs</w:t>
            </w:r>
          </w:p>
        </w:tc>
        <w:tc>
          <w:tcPr>
            <w:tcW w:w="1206" w:type="dxa"/>
          </w:tcPr>
          <w:p w14:paraId="3C9D55D0" w14:textId="27586AA2" w:rsidR="00C23472" w:rsidRDefault="00C23472" w:rsidP="002B3782">
            <w:r>
              <w:t>&lt;= 18 yrs</w:t>
            </w:r>
          </w:p>
        </w:tc>
        <w:tc>
          <w:tcPr>
            <w:tcW w:w="1750" w:type="dxa"/>
          </w:tcPr>
          <w:p w14:paraId="7AF1DA56" w14:textId="77777777" w:rsidR="00C23472" w:rsidRDefault="00C23472" w:rsidP="002B3782"/>
        </w:tc>
        <w:tc>
          <w:tcPr>
            <w:tcW w:w="570" w:type="dxa"/>
          </w:tcPr>
          <w:p w14:paraId="2B5203EA" w14:textId="05FF9954" w:rsidR="00C23472" w:rsidRDefault="00C23472" w:rsidP="002B3782">
            <w:r>
              <w:t>N</w:t>
            </w:r>
          </w:p>
        </w:tc>
        <w:tc>
          <w:tcPr>
            <w:tcW w:w="1156" w:type="dxa"/>
          </w:tcPr>
          <w:p w14:paraId="046CE66D" w14:textId="77777777" w:rsidR="00C23472" w:rsidRDefault="00C23472" w:rsidP="002B3782"/>
        </w:tc>
        <w:tc>
          <w:tcPr>
            <w:tcW w:w="647" w:type="dxa"/>
          </w:tcPr>
          <w:p w14:paraId="60D0A2D6" w14:textId="77777777" w:rsidR="00C23472" w:rsidRDefault="00C23472" w:rsidP="002B3782"/>
        </w:tc>
        <w:tc>
          <w:tcPr>
            <w:tcW w:w="1774" w:type="dxa"/>
          </w:tcPr>
          <w:p w14:paraId="3F03D145" w14:textId="77777777" w:rsidR="00C23472" w:rsidRDefault="00C23472" w:rsidP="002B3782"/>
        </w:tc>
        <w:tc>
          <w:tcPr>
            <w:tcW w:w="1665" w:type="dxa"/>
          </w:tcPr>
          <w:p w14:paraId="108022A1" w14:textId="77777777" w:rsidR="00C23472" w:rsidRDefault="00C23472" w:rsidP="002B3782"/>
        </w:tc>
        <w:tc>
          <w:tcPr>
            <w:tcW w:w="1665" w:type="dxa"/>
          </w:tcPr>
          <w:p w14:paraId="1EBD36CF" w14:textId="77777777" w:rsidR="00C23472" w:rsidRDefault="00C23472" w:rsidP="002B3782"/>
        </w:tc>
        <w:tc>
          <w:tcPr>
            <w:tcW w:w="1401" w:type="dxa"/>
          </w:tcPr>
          <w:p w14:paraId="5BEC5F24" w14:textId="10826290" w:rsidR="00C23472" w:rsidRDefault="00C23472" w:rsidP="002B3782">
            <w:r>
              <w:t>Admin 1 dose Tdap</w:t>
            </w:r>
          </w:p>
        </w:tc>
        <w:tc>
          <w:tcPr>
            <w:tcW w:w="1115" w:type="dxa"/>
          </w:tcPr>
          <w:p w14:paraId="160ACDE9" w14:textId="532DEFA2" w:rsidR="00C23472" w:rsidRDefault="00C23472" w:rsidP="002B3782">
            <w:r>
              <w:t>Td or Tdap booster every 10 yrs</w:t>
            </w:r>
          </w:p>
        </w:tc>
        <w:tc>
          <w:tcPr>
            <w:tcW w:w="1027" w:type="dxa"/>
          </w:tcPr>
          <w:p w14:paraId="378A115A" w14:textId="77777777" w:rsidR="00C23472" w:rsidRDefault="00C23472" w:rsidP="002B3782"/>
        </w:tc>
        <w:tc>
          <w:tcPr>
            <w:tcW w:w="1027" w:type="dxa"/>
          </w:tcPr>
          <w:p w14:paraId="46C87BE4" w14:textId="77777777" w:rsidR="00C23472" w:rsidRDefault="00C23472" w:rsidP="002B3782"/>
        </w:tc>
        <w:tc>
          <w:tcPr>
            <w:tcW w:w="792" w:type="dxa"/>
          </w:tcPr>
          <w:p w14:paraId="1445BDA3" w14:textId="77777777" w:rsidR="00C23472" w:rsidRDefault="00C23472" w:rsidP="002B3782"/>
        </w:tc>
        <w:tc>
          <w:tcPr>
            <w:tcW w:w="861" w:type="dxa"/>
          </w:tcPr>
          <w:p w14:paraId="5288C797" w14:textId="77777777" w:rsidR="00C23472" w:rsidRDefault="00C23472" w:rsidP="002B3782"/>
        </w:tc>
        <w:tc>
          <w:tcPr>
            <w:tcW w:w="1708" w:type="dxa"/>
          </w:tcPr>
          <w:p w14:paraId="645DE098" w14:textId="77777777" w:rsidR="00C23472" w:rsidRDefault="00C23472" w:rsidP="002B3782"/>
        </w:tc>
      </w:tr>
      <w:tr w:rsidR="00C23472" w14:paraId="2550A576" w14:textId="77777777" w:rsidTr="00502B86">
        <w:tc>
          <w:tcPr>
            <w:tcW w:w="922" w:type="dxa"/>
          </w:tcPr>
          <w:p w14:paraId="3E0CA2DA" w14:textId="77777777" w:rsidR="00C23472" w:rsidRDefault="00C23472" w:rsidP="002B3782"/>
        </w:tc>
        <w:tc>
          <w:tcPr>
            <w:tcW w:w="326" w:type="dxa"/>
          </w:tcPr>
          <w:p w14:paraId="05D052E6" w14:textId="6E26E679" w:rsidR="00C23472" w:rsidRDefault="0020553F" w:rsidP="002B3782">
            <w:ins w:id="8" w:author="Xia Jing" w:date="2024-05-02T11:46:00Z">
              <w:r>
                <w:t>3</w:t>
              </w:r>
            </w:ins>
          </w:p>
        </w:tc>
        <w:tc>
          <w:tcPr>
            <w:tcW w:w="1206" w:type="dxa"/>
          </w:tcPr>
          <w:p w14:paraId="240902E5" w14:textId="19A3DB7F" w:rsidR="00C23472" w:rsidRDefault="00297AF7" w:rsidP="002B3782">
            <w:r>
              <w:t>&gt;= 7 yrs</w:t>
            </w:r>
          </w:p>
        </w:tc>
        <w:tc>
          <w:tcPr>
            <w:tcW w:w="1206" w:type="dxa"/>
          </w:tcPr>
          <w:p w14:paraId="08C0CDA8" w14:textId="44282B9A" w:rsidR="00C23472" w:rsidRDefault="00297AF7" w:rsidP="002B3782">
            <w:r>
              <w:t>&lt;= 18 yrs</w:t>
            </w:r>
          </w:p>
        </w:tc>
        <w:tc>
          <w:tcPr>
            <w:tcW w:w="1750" w:type="dxa"/>
          </w:tcPr>
          <w:p w14:paraId="679E5DED" w14:textId="77458286" w:rsidR="00C23472" w:rsidRDefault="00297AF7" w:rsidP="002B3782">
            <w:r>
              <w:t>Not fully vaccinated with DTaP</w:t>
            </w:r>
            <w:r w:rsidR="00741A96">
              <w:t xml:space="preserve"> (5 valid doses of DTaP or 4 valid doses of DTaP if dose 4 was administered &gt;= 4yrs age)</w:t>
            </w:r>
          </w:p>
        </w:tc>
        <w:tc>
          <w:tcPr>
            <w:tcW w:w="570" w:type="dxa"/>
          </w:tcPr>
          <w:p w14:paraId="41863A45" w14:textId="4B3A94CF" w:rsidR="00C23472" w:rsidRDefault="00C23472" w:rsidP="002B3782"/>
        </w:tc>
        <w:tc>
          <w:tcPr>
            <w:tcW w:w="1156" w:type="dxa"/>
          </w:tcPr>
          <w:p w14:paraId="5576357E" w14:textId="77777777" w:rsidR="00C23472" w:rsidRDefault="00C23472" w:rsidP="002B3782"/>
        </w:tc>
        <w:tc>
          <w:tcPr>
            <w:tcW w:w="647" w:type="dxa"/>
          </w:tcPr>
          <w:p w14:paraId="32EF071B" w14:textId="77777777" w:rsidR="00C23472" w:rsidRDefault="00C23472" w:rsidP="002B3782"/>
        </w:tc>
        <w:tc>
          <w:tcPr>
            <w:tcW w:w="1774" w:type="dxa"/>
          </w:tcPr>
          <w:p w14:paraId="16F0529B" w14:textId="77777777" w:rsidR="00C23472" w:rsidRDefault="00C23472" w:rsidP="002B3782"/>
        </w:tc>
        <w:tc>
          <w:tcPr>
            <w:tcW w:w="1665" w:type="dxa"/>
          </w:tcPr>
          <w:p w14:paraId="1C9DB5D7" w14:textId="77777777" w:rsidR="00C23472" w:rsidRDefault="00C23472" w:rsidP="002B3782"/>
        </w:tc>
        <w:tc>
          <w:tcPr>
            <w:tcW w:w="1665" w:type="dxa"/>
          </w:tcPr>
          <w:p w14:paraId="6955AF0D" w14:textId="77777777" w:rsidR="00C23472" w:rsidRDefault="00C23472" w:rsidP="002B3782"/>
        </w:tc>
        <w:tc>
          <w:tcPr>
            <w:tcW w:w="1401" w:type="dxa"/>
          </w:tcPr>
          <w:p w14:paraId="17297D89" w14:textId="2FCA4406" w:rsidR="00C23472" w:rsidRDefault="00297AF7" w:rsidP="002B3782">
            <w:r>
              <w:t>1 dose of Tdap</w:t>
            </w:r>
          </w:p>
        </w:tc>
        <w:tc>
          <w:tcPr>
            <w:tcW w:w="1115" w:type="dxa"/>
          </w:tcPr>
          <w:p w14:paraId="2DC1B541" w14:textId="5A3493A7" w:rsidR="00C23472" w:rsidRDefault="00297AF7" w:rsidP="002B3782">
            <w:r>
              <w:t>Use Td or Tdap for additional doses</w:t>
            </w:r>
          </w:p>
        </w:tc>
        <w:tc>
          <w:tcPr>
            <w:tcW w:w="1027" w:type="dxa"/>
          </w:tcPr>
          <w:p w14:paraId="7B535933" w14:textId="77777777" w:rsidR="00C23472" w:rsidRDefault="00C23472" w:rsidP="002B3782"/>
        </w:tc>
        <w:tc>
          <w:tcPr>
            <w:tcW w:w="1027" w:type="dxa"/>
          </w:tcPr>
          <w:p w14:paraId="4791EA85" w14:textId="77777777" w:rsidR="00C23472" w:rsidRDefault="00C23472" w:rsidP="002B3782"/>
        </w:tc>
        <w:tc>
          <w:tcPr>
            <w:tcW w:w="792" w:type="dxa"/>
          </w:tcPr>
          <w:p w14:paraId="43DEC6DC" w14:textId="77777777" w:rsidR="00C23472" w:rsidRDefault="00C23472" w:rsidP="002B3782"/>
        </w:tc>
        <w:tc>
          <w:tcPr>
            <w:tcW w:w="861" w:type="dxa"/>
          </w:tcPr>
          <w:p w14:paraId="547FB7E4" w14:textId="77777777" w:rsidR="00C23472" w:rsidRDefault="00C23472" w:rsidP="002B3782"/>
        </w:tc>
        <w:tc>
          <w:tcPr>
            <w:tcW w:w="1708" w:type="dxa"/>
          </w:tcPr>
          <w:p w14:paraId="42BE9B17" w14:textId="77777777" w:rsidR="00C23472" w:rsidRDefault="00C23472" w:rsidP="002B3782"/>
        </w:tc>
      </w:tr>
      <w:tr w:rsidR="00C23472" w14:paraId="4EA49C4F" w14:textId="77777777" w:rsidTr="00502B86">
        <w:tc>
          <w:tcPr>
            <w:tcW w:w="922" w:type="dxa"/>
          </w:tcPr>
          <w:p w14:paraId="192BC78A" w14:textId="77777777" w:rsidR="00C23472" w:rsidRDefault="00C23472" w:rsidP="002B3782"/>
        </w:tc>
        <w:tc>
          <w:tcPr>
            <w:tcW w:w="326" w:type="dxa"/>
          </w:tcPr>
          <w:p w14:paraId="3F92A99D" w14:textId="16C1D632" w:rsidR="00C23472" w:rsidRDefault="0020553F" w:rsidP="002B3782">
            <w:ins w:id="9" w:author="Xia Jing" w:date="2024-05-02T11:46:00Z">
              <w:r>
                <w:t>4</w:t>
              </w:r>
            </w:ins>
          </w:p>
        </w:tc>
        <w:tc>
          <w:tcPr>
            <w:tcW w:w="1206" w:type="dxa"/>
          </w:tcPr>
          <w:p w14:paraId="7881BF04" w14:textId="3FF83EF0" w:rsidR="00C23472" w:rsidRDefault="00297AF7" w:rsidP="002B3782">
            <w:r>
              <w:t>&gt;= 11 yrs</w:t>
            </w:r>
          </w:p>
        </w:tc>
        <w:tc>
          <w:tcPr>
            <w:tcW w:w="1206" w:type="dxa"/>
          </w:tcPr>
          <w:p w14:paraId="2489EFD8" w14:textId="3AA79F33" w:rsidR="00C23472" w:rsidRDefault="00297AF7" w:rsidP="002B3782">
            <w:r>
              <w:t>&lt;= 12 yrs</w:t>
            </w:r>
          </w:p>
        </w:tc>
        <w:tc>
          <w:tcPr>
            <w:tcW w:w="1750" w:type="dxa"/>
          </w:tcPr>
          <w:p w14:paraId="5AC300D1" w14:textId="77777777" w:rsidR="00C23472" w:rsidRDefault="00C23472" w:rsidP="002B3782"/>
        </w:tc>
        <w:tc>
          <w:tcPr>
            <w:tcW w:w="570" w:type="dxa"/>
          </w:tcPr>
          <w:p w14:paraId="0603397B" w14:textId="4B933B12" w:rsidR="00C23472" w:rsidRDefault="00297AF7" w:rsidP="002B3782">
            <w:r>
              <w:t>Y</w:t>
            </w:r>
          </w:p>
        </w:tc>
        <w:tc>
          <w:tcPr>
            <w:tcW w:w="1156" w:type="dxa"/>
          </w:tcPr>
          <w:p w14:paraId="44C0D835" w14:textId="067D1C50" w:rsidR="00C23472" w:rsidRDefault="00297AF7" w:rsidP="002B3782">
            <w:r>
              <w:t>Tdap</w:t>
            </w:r>
          </w:p>
        </w:tc>
        <w:tc>
          <w:tcPr>
            <w:tcW w:w="647" w:type="dxa"/>
          </w:tcPr>
          <w:p w14:paraId="35334FC2" w14:textId="31BFA432" w:rsidR="00C23472" w:rsidRDefault="00297AF7" w:rsidP="002B3782">
            <w:r>
              <w:t>At age 7-9 yrs</w:t>
            </w:r>
          </w:p>
        </w:tc>
        <w:tc>
          <w:tcPr>
            <w:tcW w:w="1774" w:type="dxa"/>
          </w:tcPr>
          <w:p w14:paraId="0C878B8A" w14:textId="77777777" w:rsidR="00C23472" w:rsidRDefault="00C23472" w:rsidP="002B3782"/>
        </w:tc>
        <w:tc>
          <w:tcPr>
            <w:tcW w:w="1665" w:type="dxa"/>
          </w:tcPr>
          <w:p w14:paraId="4700DA3D" w14:textId="77777777" w:rsidR="00C23472" w:rsidRDefault="00C23472" w:rsidP="002B3782"/>
        </w:tc>
        <w:tc>
          <w:tcPr>
            <w:tcW w:w="1665" w:type="dxa"/>
          </w:tcPr>
          <w:p w14:paraId="06C13D57" w14:textId="77777777" w:rsidR="00C23472" w:rsidRDefault="00C23472" w:rsidP="002B3782"/>
        </w:tc>
        <w:tc>
          <w:tcPr>
            <w:tcW w:w="1401" w:type="dxa"/>
          </w:tcPr>
          <w:p w14:paraId="3E5AEAA7" w14:textId="3D000A43" w:rsidR="00C23472" w:rsidRDefault="00297AF7" w:rsidP="002B3782">
            <w:r>
              <w:t>Routine Tdap dose</w:t>
            </w:r>
          </w:p>
        </w:tc>
        <w:tc>
          <w:tcPr>
            <w:tcW w:w="1115" w:type="dxa"/>
          </w:tcPr>
          <w:p w14:paraId="40E8DD6A" w14:textId="77777777" w:rsidR="00C23472" w:rsidRDefault="00C23472" w:rsidP="002B3782"/>
        </w:tc>
        <w:tc>
          <w:tcPr>
            <w:tcW w:w="1027" w:type="dxa"/>
          </w:tcPr>
          <w:p w14:paraId="4082EFB1" w14:textId="77777777" w:rsidR="00C23472" w:rsidRDefault="00C23472" w:rsidP="002B3782"/>
        </w:tc>
        <w:tc>
          <w:tcPr>
            <w:tcW w:w="1027" w:type="dxa"/>
          </w:tcPr>
          <w:p w14:paraId="7A323E60" w14:textId="77777777" w:rsidR="00C23472" w:rsidRDefault="00C23472" w:rsidP="002B3782"/>
        </w:tc>
        <w:tc>
          <w:tcPr>
            <w:tcW w:w="792" w:type="dxa"/>
          </w:tcPr>
          <w:p w14:paraId="748FEA59" w14:textId="77777777" w:rsidR="00C23472" w:rsidRDefault="00C23472" w:rsidP="002B3782"/>
        </w:tc>
        <w:tc>
          <w:tcPr>
            <w:tcW w:w="861" w:type="dxa"/>
          </w:tcPr>
          <w:p w14:paraId="501E53BD" w14:textId="77777777" w:rsidR="00C23472" w:rsidRDefault="00C23472" w:rsidP="002B3782"/>
        </w:tc>
        <w:tc>
          <w:tcPr>
            <w:tcW w:w="1708" w:type="dxa"/>
          </w:tcPr>
          <w:p w14:paraId="367F59CB" w14:textId="77777777" w:rsidR="00C23472" w:rsidRDefault="00C23472" w:rsidP="002B3782"/>
        </w:tc>
      </w:tr>
      <w:tr w:rsidR="00C23472" w14:paraId="50B7C55E" w14:textId="77777777" w:rsidTr="00502B86">
        <w:tc>
          <w:tcPr>
            <w:tcW w:w="922" w:type="dxa"/>
          </w:tcPr>
          <w:p w14:paraId="6B941141" w14:textId="77777777" w:rsidR="00C23472" w:rsidRDefault="00C23472" w:rsidP="002B3782"/>
        </w:tc>
        <w:tc>
          <w:tcPr>
            <w:tcW w:w="326" w:type="dxa"/>
          </w:tcPr>
          <w:p w14:paraId="2A66E306" w14:textId="7629B6AC" w:rsidR="00C23472" w:rsidRDefault="0020553F" w:rsidP="002B3782">
            <w:ins w:id="10" w:author="Xia Jing" w:date="2024-05-02T11:46:00Z">
              <w:r>
                <w:t>5</w:t>
              </w:r>
            </w:ins>
          </w:p>
        </w:tc>
        <w:tc>
          <w:tcPr>
            <w:tcW w:w="1206" w:type="dxa"/>
          </w:tcPr>
          <w:p w14:paraId="4820331F" w14:textId="2357712C" w:rsidR="00C23472" w:rsidRDefault="0030534D" w:rsidP="002B3782">
            <w:r>
              <w:t>&gt;= 11yrs</w:t>
            </w:r>
          </w:p>
        </w:tc>
        <w:tc>
          <w:tcPr>
            <w:tcW w:w="1206" w:type="dxa"/>
          </w:tcPr>
          <w:p w14:paraId="16561337" w14:textId="0B59EA79" w:rsidR="00C23472" w:rsidRDefault="0030534D" w:rsidP="002B3782">
            <w:r>
              <w:t>&lt;= 12 yrs</w:t>
            </w:r>
          </w:p>
        </w:tc>
        <w:tc>
          <w:tcPr>
            <w:tcW w:w="1750" w:type="dxa"/>
          </w:tcPr>
          <w:p w14:paraId="7F2BEE7B" w14:textId="77777777" w:rsidR="00C23472" w:rsidRDefault="00C23472" w:rsidP="002B3782"/>
        </w:tc>
        <w:tc>
          <w:tcPr>
            <w:tcW w:w="570" w:type="dxa"/>
          </w:tcPr>
          <w:p w14:paraId="5368EC27" w14:textId="1384E0E0" w:rsidR="00C23472" w:rsidRDefault="0030534D" w:rsidP="002B3782">
            <w:r>
              <w:t>Y</w:t>
            </w:r>
          </w:p>
        </w:tc>
        <w:tc>
          <w:tcPr>
            <w:tcW w:w="1156" w:type="dxa"/>
          </w:tcPr>
          <w:p w14:paraId="7B387D97" w14:textId="7B0425BF" w:rsidR="00C23472" w:rsidRDefault="0030534D" w:rsidP="002B3782">
            <w:r>
              <w:t>Tdap</w:t>
            </w:r>
          </w:p>
        </w:tc>
        <w:tc>
          <w:tcPr>
            <w:tcW w:w="647" w:type="dxa"/>
          </w:tcPr>
          <w:p w14:paraId="4136F980" w14:textId="6A649B28" w:rsidR="00C23472" w:rsidRDefault="0030534D" w:rsidP="002B3782">
            <w:r>
              <w:t>At age of 10 yrs</w:t>
            </w:r>
          </w:p>
        </w:tc>
        <w:tc>
          <w:tcPr>
            <w:tcW w:w="1774" w:type="dxa"/>
          </w:tcPr>
          <w:p w14:paraId="750E6FD9" w14:textId="77777777" w:rsidR="00C23472" w:rsidRDefault="00C23472" w:rsidP="002B3782"/>
        </w:tc>
        <w:tc>
          <w:tcPr>
            <w:tcW w:w="1665" w:type="dxa"/>
          </w:tcPr>
          <w:p w14:paraId="45E5DB8E" w14:textId="77777777" w:rsidR="00C23472" w:rsidRDefault="00C23472" w:rsidP="002B3782"/>
        </w:tc>
        <w:tc>
          <w:tcPr>
            <w:tcW w:w="1665" w:type="dxa"/>
          </w:tcPr>
          <w:p w14:paraId="1E24BD04" w14:textId="77777777" w:rsidR="00C23472" w:rsidRDefault="00C23472" w:rsidP="002B3782"/>
        </w:tc>
        <w:tc>
          <w:tcPr>
            <w:tcW w:w="1401" w:type="dxa"/>
          </w:tcPr>
          <w:p w14:paraId="0274018C" w14:textId="3F2B40F6" w:rsidR="00C23472" w:rsidRDefault="0030534D" w:rsidP="002B3782">
            <w:r>
              <w:t>No routine Tdap dose</w:t>
            </w:r>
          </w:p>
        </w:tc>
        <w:tc>
          <w:tcPr>
            <w:tcW w:w="1115" w:type="dxa"/>
          </w:tcPr>
          <w:p w14:paraId="376C0917" w14:textId="77777777" w:rsidR="00C23472" w:rsidRDefault="00C23472" w:rsidP="002B3782"/>
        </w:tc>
        <w:tc>
          <w:tcPr>
            <w:tcW w:w="1027" w:type="dxa"/>
          </w:tcPr>
          <w:p w14:paraId="46A577CC" w14:textId="77777777" w:rsidR="00C23472" w:rsidRDefault="00C23472" w:rsidP="002B3782"/>
        </w:tc>
        <w:tc>
          <w:tcPr>
            <w:tcW w:w="1027" w:type="dxa"/>
          </w:tcPr>
          <w:p w14:paraId="54F19FAE" w14:textId="77777777" w:rsidR="00C23472" w:rsidRDefault="00C23472" w:rsidP="002B3782"/>
        </w:tc>
        <w:tc>
          <w:tcPr>
            <w:tcW w:w="792" w:type="dxa"/>
          </w:tcPr>
          <w:p w14:paraId="5487B67E" w14:textId="77777777" w:rsidR="00C23472" w:rsidRDefault="00C23472" w:rsidP="002B3782"/>
        </w:tc>
        <w:tc>
          <w:tcPr>
            <w:tcW w:w="861" w:type="dxa"/>
          </w:tcPr>
          <w:p w14:paraId="7570E945" w14:textId="77777777" w:rsidR="00C23472" w:rsidRDefault="00C23472" w:rsidP="002B3782"/>
        </w:tc>
        <w:tc>
          <w:tcPr>
            <w:tcW w:w="1708" w:type="dxa"/>
          </w:tcPr>
          <w:p w14:paraId="07B1F2AF" w14:textId="77777777" w:rsidR="00C23472" w:rsidRDefault="00C23472" w:rsidP="002B3782"/>
        </w:tc>
      </w:tr>
      <w:tr w:rsidR="005604E9" w14:paraId="623E4D60" w14:textId="77777777" w:rsidTr="00502B86">
        <w:tc>
          <w:tcPr>
            <w:tcW w:w="922" w:type="dxa"/>
          </w:tcPr>
          <w:p w14:paraId="6EAB93C6" w14:textId="77777777" w:rsidR="005604E9" w:rsidRDefault="005604E9" w:rsidP="002B3782"/>
        </w:tc>
        <w:tc>
          <w:tcPr>
            <w:tcW w:w="326" w:type="dxa"/>
          </w:tcPr>
          <w:p w14:paraId="4750FA8E" w14:textId="0A041000" w:rsidR="005604E9" w:rsidRDefault="0020553F" w:rsidP="002B3782">
            <w:ins w:id="11" w:author="Xia Jing" w:date="2024-05-02T11:46:00Z">
              <w:r>
                <w:t>6</w:t>
              </w:r>
            </w:ins>
          </w:p>
        </w:tc>
        <w:tc>
          <w:tcPr>
            <w:tcW w:w="1206" w:type="dxa"/>
          </w:tcPr>
          <w:p w14:paraId="08A8FB85" w14:textId="2A2730D1" w:rsidR="005604E9" w:rsidRDefault="00756475" w:rsidP="002B3782">
            <w:r>
              <w:t>&gt;= 11 yrs</w:t>
            </w:r>
          </w:p>
        </w:tc>
        <w:tc>
          <w:tcPr>
            <w:tcW w:w="1206" w:type="dxa"/>
          </w:tcPr>
          <w:p w14:paraId="55C5E04D" w14:textId="39B9D122" w:rsidR="005604E9" w:rsidRDefault="00756475" w:rsidP="002B3782">
            <w:r>
              <w:t>&lt;= 12 yrs</w:t>
            </w:r>
          </w:p>
        </w:tc>
        <w:tc>
          <w:tcPr>
            <w:tcW w:w="1750" w:type="dxa"/>
          </w:tcPr>
          <w:p w14:paraId="233AD2A6" w14:textId="77777777" w:rsidR="005604E9" w:rsidRDefault="005604E9" w:rsidP="002B3782"/>
        </w:tc>
        <w:tc>
          <w:tcPr>
            <w:tcW w:w="570" w:type="dxa"/>
          </w:tcPr>
          <w:p w14:paraId="22AFFAA1" w14:textId="2898DAFF" w:rsidR="005604E9" w:rsidRDefault="00756475" w:rsidP="002B3782">
            <w:r>
              <w:t>Y</w:t>
            </w:r>
          </w:p>
        </w:tc>
        <w:tc>
          <w:tcPr>
            <w:tcW w:w="1156" w:type="dxa"/>
          </w:tcPr>
          <w:p w14:paraId="542EC189" w14:textId="6A602009" w:rsidR="005604E9" w:rsidRDefault="00756475" w:rsidP="002B3782">
            <w:r>
              <w:t>DTaP</w:t>
            </w:r>
          </w:p>
        </w:tc>
        <w:tc>
          <w:tcPr>
            <w:tcW w:w="647" w:type="dxa"/>
          </w:tcPr>
          <w:p w14:paraId="20C396D0" w14:textId="2537435E" w:rsidR="005604E9" w:rsidRDefault="004E6447" w:rsidP="002B3782">
            <w:r>
              <w:t>At age of 7-9 yrs</w:t>
            </w:r>
          </w:p>
        </w:tc>
        <w:tc>
          <w:tcPr>
            <w:tcW w:w="1774" w:type="dxa"/>
          </w:tcPr>
          <w:p w14:paraId="0A7D6E93" w14:textId="77777777" w:rsidR="005604E9" w:rsidRDefault="005604E9" w:rsidP="002B3782"/>
        </w:tc>
        <w:tc>
          <w:tcPr>
            <w:tcW w:w="1665" w:type="dxa"/>
          </w:tcPr>
          <w:p w14:paraId="0907BC0C" w14:textId="77777777" w:rsidR="005604E9" w:rsidRDefault="005604E9" w:rsidP="002B3782"/>
        </w:tc>
        <w:tc>
          <w:tcPr>
            <w:tcW w:w="1665" w:type="dxa"/>
          </w:tcPr>
          <w:p w14:paraId="08C5C625" w14:textId="77777777" w:rsidR="005604E9" w:rsidRDefault="005604E9" w:rsidP="002B3782"/>
        </w:tc>
        <w:tc>
          <w:tcPr>
            <w:tcW w:w="1401" w:type="dxa"/>
          </w:tcPr>
          <w:p w14:paraId="264F2C3F" w14:textId="7159773B" w:rsidR="005604E9" w:rsidRDefault="004E6447" w:rsidP="002B3782">
            <w:r>
              <w:t>Routine Tdap dose</w:t>
            </w:r>
          </w:p>
        </w:tc>
        <w:tc>
          <w:tcPr>
            <w:tcW w:w="1115" w:type="dxa"/>
          </w:tcPr>
          <w:p w14:paraId="46612635" w14:textId="77777777" w:rsidR="005604E9" w:rsidRDefault="005604E9" w:rsidP="002B3782"/>
        </w:tc>
        <w:tc>
          <w:tcPr>
            <w:tcW w:w="1027" w:type="dxa"/>
          </w:tcPr>
          <w:p w14:paraId="1803975F" w14:textId="77777777" w:rsidR="005604E9" w:rsidRDefault="005604E9" w:rsidP="002B3782"/>
        </w:tc>
        <w:tc>
          <w:tcPr>
            <w:tcW w:w="1027" w:type="dxa"/>
          </w:tcPr>
          <w:p w14:paraId="5CD2E25D" w14:textId="77777777" w:rsidR="005604E9" w:rsidRDefault="005604E9" w:rsidP="002B3782"/>
        </w:tc>
        <w:tc>
          <w:tcPr>
            <w:tcW w:w="792" w:type="dxa"/>
          </w:tcPr>
          <w:p w14:paraId="2142F53C" w14:textId="77777777" w:rsidR="005604E9" w:rsidRDefault="005604E9" w:rsidP="002B3782"/>
        </w:tc>
        <w:tc>
          <w:tcPr>
            <w:tcW w:w="861" w:type="dxa"/>
          </w:tcPr>
          <w:p w14:paraId="20C6C468" w14:textId="77777777" w:rsidR="005604E9" w:rsidRDefault="005604E9" w:rsidP="002B3782"/>
        </w:tc>
        <w:tc>
          <w:tcPr>
            <w:tcW w:w="1708" w:type="dxa"/>
          </w:tcPr>
          <w:p w14:paraId="046999CF" w14:textId="77777777" w:rsidR="005604E9" w:rsidRDefault="005604E9" w:rsidP="002B3782"/>
        </w:tc>
      </w:tr>
      <w:tr w:rsidR="004E6447" w14:paraId="0AE8F615" w14:textId="77777777" w:rsidTr="00502B86">
        <w:tc>
          <w:tcPr>
            <w:tcW w:w="922" w:type="dxa"/>
          </w:tcPr>
          <w:p w14:paraId="06B68D85" w14:textId="77777777" w:rsidR="004E6447" w:rsidRDefault="004E6447" w:rsidP="004E6447"/>
        </w:tc>
        <w:tc>
          <w:tcPr>
            <w:tcW w:w="326" w:type="dxa"/>
          </w:tcPr>
          <w:p w14:paraId="245FCD88" w14:textId="34F36ECA" w:rsidR="004E6447" w:rsidRDefault="0020553F" w:rsidP="004E6447">
            <w:ins w:id="12" w:author="Xia Jing" w:date="2024-05-02T11:46:00Z">
              <w:r>
                <w:t>7</w:t>
              </w:r>
            </w:ins>
          </w:p>
        </w:tc>
        <w:tc>
          <w:tcPr>
            <w:tcW w:w="1206" w:type="dxa"/>
          </w:tcPr>
          <w:p w14:paraId="0A5CA650" w14:textId="62A4E450" w:rsidR="004E6447" w:rsidRDefault="004E6447" w:rsidP="004E6447">
            <w:r>
              <w:t>&lt; 19 yrs</w:t>
            </w:r>
          </w:p>
        </w:tc>
        <w:tc>
          <w:tcPr>
            <w:tcW w:w="1206" w:type="dxa"/>
          </w:tcPr>
          <w:p w14:paraId="1F64FE9E" w14:textId="77777777" w:rsidR="004E6447" w:rsidRDefault="004E6447" w:rsidP="004E6447"/>
        </w:tc>
        <w:tc>
          <w:tcPr>
            <w:tcW w:w="1750" w:type="dxa"/>
          </w:tcPr>
          <w:p w14:paraId="0088A5AE" w14:textId="77777777" w:rsidR="004E6447" w:rsidRDefault="004E6447" w:rsidP="004E6447"/>
        </w:tc>
        <w:tc>
          <w:tcPr>
            <w:tcW w:w="570" w:type="dxa"/>
          </w:tcPr>
          <w:p w14:paraId="1548B31E" w14:textId="10400F1E" w:rsidR="004E6447" w:rsidRDefault="004E6447" w:rsidP="004E6447">
            <w:r>
              <w:t>Y</w:t>
            </w:r>
          </w:p>
        </w:tc>
        <w:tc>
          <w:tcPr>
            <w:tcW w:w="1156" w:type="dxa"/>
          </w:tcPr>
          <w:p w14:paraId="210C5480" w14:textId="627B906D" w:rsidR="004E6447" w:rsidRDefault="004E6447" w:rsidP="004E6447">
            <w:r>
              <w:t>DTaP</w:t>
            </w:r>
          </w:p>
        </w:tc>
        <w:tc>
          <w:tcPr>
            <w:tcW w:w="647" w:type="dxa"/>
          </w:tcPr>
          <w:p w14:paraId="7112863B" w14:textId="79D12C7C" w:rsidR="004E6447" w:rsidRDefault="004E6447" w:rsidP="004E6447">
            <w:r>
              <w:t xml:space="preserve"> At age 10-</w:t>
            </w:r>
            <w:r>
              <w:lastRenderedPageBreak/>
              <w:t>18 yrs</w:t>
            </w:r>
          </w:p>
        </w:tc>
        <w:tc>
          <w:tcPr>
            <w:tcW w:w="1774" w:type="dxa"/>
          </w:tcPr>
          <w:p w14:paraId="6EB471D1" w14:textId="77777777" w:rsidR="004E6447" w:rsidRDefault="004E6447" w:rsidP="004E6447"/>
        </w:tc>
        <w:tc>
          <w:tcPr>
            <w:tcW w:w="1665" w:type="dxa"/>
          </w:tcPr>
          <w:p w14:paraId="1B7F4235" w14:textId="77777777" w:rsidR="004E6447" w:rsidRDefault="004E6447" w:rsidP="004E6447"/>
        </w:tc>
        <w:tc>
          <w:tcPr>
            <w:tcW w:w="1665" w:type="dxa"/>
          </w:tcPr>
          <w:p w14:paraId="7C1BB8A7" w14:textId="77777777" w:rsidR="004E6447" w:rsidRDefault="004E6447" w:rsidP="004E6447"/>
        </w:tc>
        <w:tc>
          <w:tcPr>
            <w:tcW w:w="1401" w:type="dxa"/>
          </w:tcPr>
          <w:p w14:paraId="4E87D0DC" w14:textId="3F6F9A6D" w:rsidR="004E6447" w:rsidRDefault="004E6447" w:rsidP="004E6447">
            <w:r>
              <w:t>No routine Tdap dose</w:t>
            </w:r>
          </w:p>
        </w:tc>
        <w:tc>
          <w:tcPr>
            <w:tcW w:w="1115" w:type="dxa"/>
          </w:tcPr>
          <w:p w14:paraId="4B645ADE" w14:textId="77777777" w:rsidR="004E6447" w:rsidRDefault="004E6447" w:rsidP="004E6447"/>
        </w:tc>
        <w:tc>
          <w:tcPr>
            <w:tcW w:w="1027" w:type="dxa"/>
          </w:tcPr>
          <w:p w14:paraId="63FED368" w14:textId="77777777" w:rsidR="004E6447" w:rsidRDefault="004E6447" w:rsidP="004E6447"/>
        </w:tc>
        <w:tc>
          <w:tcPr>
            <w:tcW w:w="1027" w:type="dxa"/>
          </w:tcPr>
          <w:p w14:paraId="4201380A" w14:textId="77777777" w:rsidR="004E6447" w:rsidRDefault="004E6447" w:rsidP="004E6447"/>
        </w:tc>
        <w:tc>
          <w:tcPr>
            <w:tcW w:w="792" w:type="dxa"/>
          </w:tcPr>
          <w:p w14:paraId="43CFA9C1" w14:textId="77777777" w:rsidR="004E6447" w:rsidRDefault="004E6447" w:rsidP="004E6447"/>
        </w:tc>
        <w:tc>
          <w:tcPr>
            <w:tcW w:w="861" w:type="dxa"/>
          </w:tcPr>
          <w:p w14:paraId="10B02DF4" w14:textId="77777777" w:rsidR="004E6447" w:rsidRDefault="004E6447" w:rsidP="004E6447"/>
        </w:tc>
        <w:tc>
          <w:tcPr>
            <w:tcW w:w="1708" w:type="dxa"/>
          </w:tcPr>
          <w:p w14:paraId="51DF9F23" w14:textId="2137240F" w:rsidR="004E6447" w:rsidRDefault="004E6447" w:rsidP="004E6447">
            <w:r>
              <w:t>Count DTaP as the adolescent Tdap booster</w:t>
            </w:r>
          </w:p>
        </w:tc>
      </w:tr>
      <w:tr w:rsidR="00B8680C" w14:paraId="4F7147F3" w14:textId="77777777" w:rsidTr="00E22C07">
        <w:tc>
          <w:tcPr>
            <w:tcW w:w="922" w:type="dxa"/>
          </w:tcPr>
          <w:p w14:paraId="624AAF05" w14:textId="77777777" w:rsidR="00B8680C" w:rsidRDefault="00B8680C" w:rsidP="00E22C07"/>
        </w:tc>
        <w:tc>
          <w:tcPr>
            <w:tcW w:w="326" w:type="dxa"/>
          </w:tcPr>
          <w:p w14:paraId="662940BC" w14:textId="47605BB9" w:rsidR="00B8680C" w:rsidRDefault="0020553F" w:rsidP="00E22C07">
            <w:ins w:id="13" w:author="Xia Jing" w:date="2024-05-02T11:46:00Z">
              <w:r>
                <w:t>8</w:t>
              </w:r>
            </w:ins>
          </w:p>
        </w:tc>
        <w:tc>
          <w:tcPr>
            <w:tcW w:w="1206" w:type="dxa"/>
          </w:tcPr>
          <w:p w14:paraId="57A5580B" w14:textId="77777777" w:rsidR="00B8680C" w:rsidRDefault="00B8680C" w:rsidP="00E22C07">
            <w:r>
              <w:t>&gt;= 11 yrs</w:t>
            </w:r>
          </w:p>
        </w:tc>
        <w:tc>
          <w:tcPr>
            <w:tcW w:w="1206" w:type="dxa"/>
          </w:tcPr>
          <w:p w14:paraId="7D2F7F79" w14:textId="77777777" w:rsidR="00B8680C" w:rsidRDefault="00B8680C" w:rsidP="00E22C07"/>
        </w:tc>
        <w:tc>
          <w:tcPr>
            <w:tcW w:w="1750" w:type="dxa"/>
          </w:tcPr>
          <w:p w14:paraId="223A513A" w14:textId="77777777" w:rsidR="00B8680C" w:rsidRDefault="00B8680C" w:rsidP="00E22C07"/>
        </w:tc>
        <w:tc>
          <w:tcPr>
            <w:tcW w:w="570" w:type="dxa"/>
          </w:tcPr>
          <w:p w14:paraId="324AD2BF" w14:textId="77777777" w:rsidR="00B8680C" w:rsidRDefault="00B8680C" w:rsidP="00E22C07"/>
        </w:tc>
        <w:tc>
          <w:tcPr>
            <w:tcW w:w="1156" w:type="dxa"/>
          </w:tcPr>
          <w:p w14:paraId="7B83B775" w14:textId="77777777" w:rsidR="00B8680C" w:rsidRDefault="00B8680C" w:rsidP="00E22C07"/>
        </w:tc>
        <w:tc>
          <w:tcPr>
            <w:tcW w:w="647" w:type="dxa"/>
          </w:tcPr>
          <w:p w14:paraId="07220E0D" w14:textId="77777777" w:rsidR="00B8680C" w:rsidRDefault="00B8680C" w:rsidP="00E22C07"/>
        </w:tc>
        <w:tc>
          <w:tcPr>
            <w:tcW w:w="1774" w:type="dxa"/>
          </w:tcPr>
          <w:p w14:paraId="4081B6A7" w14:textId="77777777" w:rsidR="00B8680C" w:rsidRDefault="00B8680C" w:rsidP="00E22C07"/>
        </w:tc>
        <w:tc>
          <w:tcPr>
            <w:tcW w:w="1665" w:type="dxa"/>
          </w:tcPr>
          <w:p w14:paraId="4B490BC5" w14:textId="77777777" w:rsidR="00B8680C" w:rsidRDefault="00B8680C" w:rsidP="00E22C07"/>
        </w:tc>
        <w:tc>
          <w:tcPr>
            <w:tcW w:w="1665" w:type="dxa"/>
          </w:tcPr>
          <w:p w14:paraId="4C555C02" w14:textId="77777777" w:rsidR="00B8680C" w:rsidRDefault="00B8680C" w:rsidP="00E22C07"/>
        </w:tc>
        <w:tc>
          <w:tcPr>
            <w:tcW w:w="1401" w:type="dxa"/>
          </w:tcPr>
          <w:p w14:paraId="01B79198" w14:textId="77777777" w:rsidR="00B8680C" w:rsidRDefault="00B8680C" w:rsidP="00E22C07">
            <w:r>
              <w:t>Tdap is preferred if no previous received or history is unknown</w:t>
            </w:r>
          </w:p>
        </w:tc>
        <w:tc>
          <w:tcPr>
            <w:tcW w:w="1115" w:type="dxa"/>
          </w:tcPr>
          <w:p w14:paraId="7A593807" w14:textId="77777777" w:rsidR="00B8680C" w:rsidRDefault="00B8680C" w:rsidP="00E22C07"/>
        </w:tc>
        <w:tc>
          <w:tcPr>
            <w:tcW w:w="1027" w:type="dxa"/>
          </w:tcPr>
          <w:p w14:paraId="4BC74D25" w14:textId="77777777" w:rsidR="00B8680C" w:rsidRDefault="00B8680C" w:rsidP="00E22C07"/>
        </w:tc>
        <w:tc>
          <w:tcPr>
            <w:tcW w:w="1027" w:type="dxa"/>
          </w:tcPr>
          <w:p w14:paraId="37E764E0" w14:textId="77777777" w:rsidR="00B8680C" w:rsidRDefault="00B8680C" w:rsidP="00E22C07"/>
        </w:tc>
        <w:tc>
          <w:tcPr>
            <w:tcW w:w="792" w:type="dxa"/>
          </w:tcPr>
          <w:p w14:paraId="4315B673" w14:textId="77777777" w:rsidR="00B8680C" w:rsidRDefault="00B8680C" w:rsidP="00E22C07"/>
        </w:tc>
        <w:tc>
          <w:tcPr>
            <w:tcW w:w="861" w:type="dxa"/>
          </w:tcPr>
          <w:p w14:paraId="330521C9" w14:textId="77777777" w:rsidR="00B8680C" w:rsidRDefault="00B8680C" w:rsidP="00E22C07"/>
        </w:tc>
        <w:tc>
          <w:tcPr>
            <w:tcW w:w="1708" w:type="dxa"/>
          </w:tcPr>
          <w:p w14:paraId="66EDE4D9" w14:textId="77777777" w:rsidR="00B8680C" w:rsidRDefault="00B8680C" w:rsidP="00E22C07"/>
        </w:tc>
      </w:tr>
      <w:tr w:rsidR="00B8680C" w14:paraId="354853BD" w14:textId="77777777" w:rsidTr="00E22C07">
        <w:tc>
          <w:tcPr>
            <w:tcW w:w="922" w:type="dxa"/>
          </w:tcPr>
          <w:p w14:paraId="47E21D6D" w14:textId="77777777" w:rsidR="00B8680C" w:rsidRDefault="00B8680C" w:rsidP="00E22C07"/>
        </w:tc>
        <w:tc>
          <w:tcPr>
            <w:tcW w:w="326" w:type="dxa"/>
          </w:tcPr>
          <w:p w14:paraId="488FCADE" w14:textId="295A3CAF" w:rsidR="00B8680C" w:rsidRDefault="0020553F" w:rsidP="00E22C07">
            <w:ins w:id="14" w:author="Xia Jing" w:date="2024-05-02T11:46:00Z">
              <w:r>
                <w:t>9</w:t>
              </w:r>
            </w:ins>
          </w:p>
        </w:tc>
        <w:tc>
          <w:tcPr>
            <w:tcW w:w="1206" w:type="dxa"/>
          </w:tcPr>
          <w:p w14:paraId="4F66928B" w14:textId="77777777" w:rsidR="00B8680C" w:rsidRDefault="00B8680C" w:rsidP="00E22C07">
            <w:r>
              <w:t>&gt;19 yrs</w:t>
            </w:r>
          </w:p>
        </w:tc>
        <w:tc>
          <w:tcPr>
            <w:tcW w:w="1206" w:type="dxa"/>
          </w:tcPr>
          <w:p w14:paraId="2D10CDEA" w14:textId="77777777" w:rsidR="00B8680C" w:rsidRDefault="00B8680C" w:rsidP="00E22C07"/>
        </w:tc>
        <w:tc>
          <w:tcPr>
            <w:tcW w:w="1750" w:type="dxa"/>
          </w:tcPr>
          <w:p w14:paraId="78B867AA" w14:textId="77777777" w:rsidR="00B8680C" w:rsidRDefault="00B8680C" w:rsidP="00E22C07"/>
        </w:tc>
        <w:tc>
          <w:tcPr>
            <w:tcW w:w="570" w:type="dxa"/>
          </w:tcPr>
          <w:p w14:paraId="556DE6E8" w14:textId="77777777" w:rsidR="00B8680C" w:rsidRDefault="00B8680C" w:rsidP="00E22C07">
            <w:r>
              <w:t>N</w:t>
            </w:r>
          </w:p>
        </w:tc>
        <w:tc>
          <w:tcPr>
            <w:tcW w:w="1156" w:type="dxa"/>
          </w:tcPr>
          <w:p w14:paraId="74403FC0" w14:textId="77777777" w:rsidR="00B8680C" w:rsidRDefault="00B8680C" w:rsidP="00E22C07"/>
        </w:tc>
        <w:tc>
          <w:tcPr>
            <w:tcW w:w="647" w:type="dxa"/>
          </w:tcPr>
          <w:p w14:paraId="5FDA910C" w14:textId="77777777" w:rsidR="00B8680C" w:rsidRDefault="00B8680C" w:rsidP="00E22C07"/>
        </w:tc>
        <w:tc>
          <w:tcPr>
            <w:tcW w:w="1774" w:type="dxa"/>
          </w:tcPr>
          <w:p w14:paraId="5EFB7391" w14:textId="77777777" w:rsidR="00B8680C" w:rsidRDefault="00B8680C" w:rsidP="00E22C07"/>
        </w:tc>
        <w:tc>
          <w:tcPr>
            <w:tcW w:w="1665" w:type="dxa"/>
          </w:tcPr>
          <w:p w14:paraId="6F8D6554" w14:textId="77777777" w:rsidR="00B8680C" w:rsidRDefault="00B8680C" w:rsidP="00E22C07"/>
        </w:tc>
        <w:tc>
          <w:tcPr>
            <w:tcW w:w="1665" w:type="dxa"/>
          </w:tcPr>
          <w:p w14:paraId="1E7537B0" w14:textId="77777777" w:rsidR="00B8680C" w:rsidRDefault="00B8680C" w:rsidP="00E22C07"/>
        </w:tc>
        <w:tc>
          <w:tcPr>
            <w:tcW w:w="1401" w:type="dxa"/>
          </w:tcPr>
          <w:p w14:paraId="11E60B45" w14:textId="77777777" w:rsidR="00B8680C" w:rsidRDefault="00B8680C" w:rsidP="00E22C07">
            <w:r>
              <w:t>Admin one dose of Tdap</w:t>
            </w:r>
          </w:p>
        </w:tc>
        <w:tc>
          <w:tcPr>
            <w:tcW w:w="1115" w:type="dxa"/>
          </w:tcPr>
          <w:p w14:paraId="414B0F9D" w14:textId="77777777" w:rsidR="00B8680C" w:rsidRDefault="00B8680C" w:rsidP="00E22C07">
            <w:r>
              <w:t>Booster dose of Td or Tdap every 10 yrs</w:t>
            </w:r>
          </w:p>
        </w:tc>
        <w:tc>
          <w:tcPr>
            <w:tcW w:w="1027" w:type="dxa"/>
          </w:tcPr>
          <w:p w14:paraId="77A2C0B1" w14:textId="77777777" w:rsidR="00B8680C" w:rsidRDefault="00B8680C" w:rsidP="00E22C07"/>
        </w:tc>
        <w:tc>
          <w:tcPr>
            <w:tcW w:w="1027" w:type="dxa"/>
          </w:tcPr>
          <w:p w14:paraId="39C72B28" w14:textId="77777777" w:rsidR="00B8680C" w:rsidRDefault="00B8680C" w:rsidP="00E22C07"/>
        </w:tc>
        <w:tc>
          <w:tcPr>
            <w:tcW w:w="792" w:type="dxa"/>
          </w:tcPr>
          <w:p w14:paraId="28CF63E4" w14:textId="77777777" w:rsidR="00B8680C" w:rsidRDefault="00B8680C" w:rsidP="00E22C07"/>
        </w:tc>
        <w:tc>
          <w:tcPr>
            <w:tcW w:w="861" w:type="dxa"/>
          </w:tcPr>
          <w:p w14:paraId="3737EACF" w14:textId="77777777" w:rsidR="00B8680C" w:rsidRDefault="00B8680C" w:rsidP="00E22C07"/>
        </w:tc>
        <w:tc>
          <w:tcPr>
            <w:tcW w:w="1708" w:type="dxa"/>
          </w:tcPr>
          <w:p w14:paraId="7737DDE3" w14:textId="77777777" w:rsidR="00B8680C" w:rsidRDefault="00B8680C" w:rsidP="00E22C07"/>
        </w:tc>
      </w:tr>
      <w:tr w:rsidR="00B8680C" w14:paraId="33BDB9C6" w14:textId="77777777" w:rsidTr="00226EF3">
        <w:tc>
          <w:tcPr>
            <w:tcW w:w="20818" w:type="dxa"/>
            <w:gridSpan w:val="18"/>
          </w:tcPr>
          <w:p w14:paraId="7686FDA6" w14:textId="1CEF466A" w:rsidR="00B8680C" w:rsidRDefault="00B8680C" w:rsidP="004E6447">
            <w:r>
              <w:t>Special situations</w:t>
            </w:r>
          </w:p>
        </w:tc>
      </w:tr>
      <w:tr w:rsidR="00B8680C" w14:paraId="10CABD52" w14:textId="77777777" w:rsidTr="00E22C07">
        <w:tc>
          <w:tcPr>
            <w:tcW w:w="922" w:type="dxa"/>
          </w:tcPr>
          <w:p w14:paraId="79ED8987" w14:textId="77777777" w:rsidR="00B8680C" w:rsidRDefault="00B8680C" w:rsidP="00E22C07"/>
        </w:tc>
        <w:tc>
          <w:tcPr>
            <w:tcW w:w="326" w:type="dxa"/>
          </w:tcPr>
          <w:p w14:paraId="28C20531" w14:textId="5EF0BE58" w:rsidR="00B8680C" w:rsidRDefault="0020553F" w:rsidP="00E22C07">
            <w:ins w:id="15" w:author="Xia Jing" w:date="2024-05-02T11:50:00Z">
              <w:r>
                <w:t>1</w:t>
              </w:r>
            </w:ins>
            <w:ins w:id="16" w:author="Xia Jing" w:date="2024-05-02T11:46:00Z">
              <w:r>
                <w:t>0</w:t>
              </w:r>
            </w:ins>
          </w:p>
        </w:tc>
        <w:tc>
          <w:tcPr>
            <w:tcW w:w="1206" w:type="dxa"/>
          </w:tcPr>
          <w:p w14:paraId="364DFA19" w14:textId="77777777" w:rsidR="00B8680C" w:rsidRDefault="00B8680C" w:rsidP="00E22C07">
            <w:r>
              <w:t>&gt;= gestational weeks 27</w:t>
            </w:r>
          </w:p>
        </w:tc>
        <w:tc>
          <w:tcPr>
            <w:tcW w:w="1206" w:type="dxa"/>
          </w:tcPr>
          <w:p w14:paraId="68806DFE" w14:textId="77777777" w:rsidR="00B8680C" w:rsidRDefault="00B8680C" w:rsidP="00E22C07">
            <w:r>
              <w:t>&lt;= gestational weeks 36</w:t>
            </w:r>
          </w:p>
        </w:tc>
        <w:tc>
          <w:tcPr>
            <w:tcW w:w="1750" w:type="dxa"/>
          </w:tcPr>
          <w:p w14:paraId="22088C1B" w14:textId="77777777" w:rsidR="00B8680C" w:rsidRDefault="00B8680C" w:rsidP="00E22C07">
            <w:r>
              <w:t xml:space="preserve">Pregnancy </w:t>
            </w:r>
          </w:p>
        </w:tc>
        <w:tc>
          <w:tcPr>
            <w:tcW w:w="570" w:type="dxa"/>
          </w:tcPr>
          <w:p w14:paraId="3CF3B1B0" w14:textId="77777777" w:rsidR="00B8680C" w:rsidRDefault="00B8680C" w:rsidP="00E22C07"/>
        </w:tc>
        <w:tc>
          <w:tcPr>
            <w:tcW w:w="1156" w:type="dxa"/>
          </w:tcPr>
          <w:p w14:paraId="6BF48A85" w14:textId="77777777" w:rsidR="00B8680C" w:rsidRDefault="00B8680C" w:rsidP="00E22C07"/>
        </w:tc>
        <w:tc>
          <w:tcPr>
            <w:tcW w:w="647" w:type="dxa"/>
          </w:tcPr>
          <w:p w14:paraId="1F730B80" w14:textId="77777777" w:rsidR="00B8680C" w:rsidRDefault="00B8680C" w:rsidP="00E22C07"/>
        </w:tc>
        <w:tc>
          <w:tcPr>
            <w:tcW w:w="1774" w:type="dxa"/>
          </w:tcPr>
          <w:p w14:paraId="1B8CF8A8" w14:textId="77777777" w:rsidR="00B8680C" w:rsidRDefault="00B8680C" w:rsidP="00E22C07"/>
        </w:tc>
        <w:tc>
          <w:tcPr>
            <w:tcW w:w="1665" w:type="dxa"/>
          </w:tcPr>
          <w:p w14:paraId="0A2BFFA1" w14:textId="77777777" w:rsidR="00B8680C" w:rsidRDefault="00B8680C" w:rsidP="00E22C07"/>
        </w:tc>
        <w:tc>
          <w:tcPr>
            <w:tcW w:w="1665" w:type="dxa"/>
          </w:tcPr>
          <w:p w14:paraId="54FA789D" w14:textId="77777777" w:rsidR="00B8680C" w:rsidRDefault="00B8680C" w:rsidP="00E22C07"/>
        </w:tc>
        <w:tc>
          <w:tcPr>
            <w:tcW w:w="1401" w:type="dxa"/>
          </w:tcPr>
          <w:p w14:paraId="27F1F08F" w14:textId="77777777" w:rsidR="00B8680C" w:rsidRDefault="00B8680C" w:rsidP="00E22C07">
            <w:r>
              <w:t>Admin 1 dose Tdap</w:t>
            </w:r>
          </w:p>
        </w:tc>
        <w:tc>
          <w:tcPr>
            <w:tcW w:w="1115" w:type="dxa"/>
          </w:tcPr>
          <w:p w14:paraId="07A66968" w14:textId="77777777" w:rsidR="00B8680C" w:rsidRDefault="00B8680C" w:rsidP="00E22C07"/>
        </w:tc>
        <w:tc>
          <w:tcPr>
            <w:tcW w:w="1027" w:type="dxa"/>
          </w:tcPr>
          <w:p w14:paraId="16266AE3" w14:textId="77777777" w:rsidR="00B8680C" w:rsidRDefault="00B8680C" w:rsidP="00E22C07"/>
        </w:tc>
        <w:tc>
          <w:tcPr>
            <w:tcW w:w="1027" w:type="dxa"/>
          </w:tcPr>
          <w:p w14:paraId="5ADF5177" w14:textId="77777777" w:rsidR="00B8680C" w:rsidRDefault="00B8680C" w:rsidP="00E22C07"/>
        </w:tc>
        <w:tc>
          <w:tcPr>
            <w:tcW w:w="792" w:type="dxa"/>
          </w:tcPr>
          <w:p w14:paraId="44453B9D" w14:textId="77777777" w:rsidR="00B8680C" w:rsidRDefault="00B8680C" w:rsidP="00E22C07"/>
        </w:tc>
        <w:tc>
          <w:tcPr>
            <w:tcW w:w="861" w:type="dxa"/>
          </w:tcPr>
          <w:p w14:paraId="2F0CD9C4" w14:textId="77777777" w:rsidR="00B8680C" w:rsidRDefault="00B8680C" w:rsidP="00E22C07"/>
        </w:tc>
        <w:tc>
          <w:tcPr>
            <w:tcW w:w="1708" w:type="dxa"/>
          </w:tcPr>
          <w:p w14:paraId="1B0B04FA" w14:textId="77777777" w:rsidR="00B8680C" w:rsidRDefault="00B8680C" w:rsidP="00E22C07">
            <w:r>
              <w:t>1 dose of Tdap each pregnancy</w:t>
            </w:r>
          </w:p>
        </w:tc>
      </w:tr>
      <w:tr w:rsidR="004E6447" w14:paraId="7B168370" w14:textId="77777777" w:rsidTr="00502B86">
        <w:tc>
          <w:tcPr>
            <w:tcW w:w="922" w:type="dxa"/>
          </w:tcPr>
          <w:p w14:paraId="126CD187" w14:textId="77777777" w:rsidR="004E6447" w:rsidRDefault="004E6447" w:rsidP="004E6447"/>
        </w:tc>
        <w:tc>
          <w:tcPr>
            <w:tcW w:w="326" w:type="dxa"/>
          </w:tcPr>
          <w:p w14:paraId="73AED419" w14:textId="0AD67727" w:rsidR="004E6447" w:rsidRDefault="0020553F" w:rsidP="004E6447">
            <w:ins w:id="17" w:author="Xia Jing" w:date="2024-05-02T11:50:00Z">
              <w:r>
                <w:t>1</w:t>
              </w:r>
            </w:ins>
            <w:ins w:id="18" w:author="Xia Jing" w:date="2024-05-02T11:46:00Z">
              <w:r>
                <w:t>1</w:t>
              </w:r>
            </w:ins>
          </w:p>
        </w:tc>
        <w:tc>
          <w:tcPr>
            <w:tcW w:w="1206" w:type="dxa"/>
          </w:tcPr>
          <w:p w14:paraId="150BBBCB" w14:textId="7AA7EC87" w:rsidR="004E6447" w:rsidRDefault="002328DC" w:rsidP="004E6447">
            <w:r>
              <w:t>&gt;= 7 yrs</w:t>
            </w:r>
          </w:p>
        </w:tc>
        <w:tc>
          <w:tcPr>
            <w:tcW w:w="1206" w:type="dxa"/>
          </w:tcPr>
          <w:p w14:paraId="7E302632" w14:textId="25A35DC8" w:rsidR="004E6447" w:rsidRDefault="00BB5BED" w:rsidP="004E6447">
            <w:r>
              <w:t>&lt;11 yrs</w:t>
            </w:r>
          </w:p>
        </w:tc>
        <w:tc>
          <w:tcPr>
            <w:tcW w:w="1750" w:type="dxa"/>
          </w:tcPr>
          <w:p w14:paraId="183648FF" w14:textId="1F1EF263" w:rsidR="004E6447" w:rsidRDefault="002328DC" w:rsidP="004E6447">
            <w:r>
              <w:t xml:space="preserve">Wound management </w:t>
            </w:r>
          </w:p>
        </w:tc>
        <w:tc>
          <w:tcPr>
            <w:tcW w:w="570" w:type="dxa"/>
          </w:tcPr>
          <w:p w14:paraId="759B29C9" w14:textId="1729EAA9" w:rsidR="004E6447" w:rsidRDefault="002328DC" w:rsidP="004E6447">
            <w:r>
              <w:t>Y</w:t>
            </w:r>
          </w:p>
        </w:tc>
        <w:tc>
          <w:tcPr>
            <w:tcW w:w="1156" w:type="dxa"/>
          </w:tcPr>
          <w:p w14:paraId="5C9F0B57" w14:textId="6C08D4F3" w:rsidR="004E6447" w:rsidRDefault="002328DC" w:rsidP="004E6447">
            <w:r>
              <w:t>&gt;= 3 doses of tetanus-toxoid-containing vaccine</w:t>
            </w:r>
          </w:p>
        </w:tc>
        <w:tc>
          <w:tcPr>
            <w:tcW w:w="647" w:type="dxa"/>
          </w:tcPr>
          <w:p w14:paraId="5C82E43E" w14:textId="77777777" w:rsidR="004E6447" w:rsidRDefault="004E6447" w:rsidP="004E6447"/>
        </w:tc>
        <w:tc>
          <w:tcPr>
            <w:tcW w:w="1774" w:type="dxa"/>
          </w:tcPr>
          <w:p w14:paraId="247AFDFC" w14:textId="113FC9BE" w:rsidR="004E6447" w:rsidRDefault="002328DC" w:rsidP="004E6447">
            <w:r>
              <w:t>Clean or minor wounds</w:t>
            </w:r>
          </w:p>
        </w:tc>
        <w:tc>
          <w:tcPr>
            <w:tcW w:w="1665" w:type="dxa"/>
          </w:tcPr>
          <w:p w14:paraId="1D6E6FC3" w14:textId="77777777" w:rsidR="004E6447" w:rsidRDefault="004E6447" w:rsidP="004E6447"/>
        </w:tc>
        <w:tc>
          <w:tcPr>
            <w:tcW w:w="1665" w:type="dxa"/>
          </w:tcPr>
          <w:p w14:paraId="30C23CB2" w14:textId="77777777" w:rsidR="004E6447" w:rsidRDefault="004E6447" w:rsidP="004E6447"/>
        </w:tc>
        <w:tc>
          <w:tcPr>
            <w:tcW w:w="1401" w:type="dxa"/>
          </w:tcPr>
          <w:p w14:paraId="269F3CA0" w14:textId="46EBA948" w:rsidR="004E6447" w:rsidRDefault="002328DC" w:rsidP="004E6447">
            <w:r>
              <w:t>Admin Tdap or Td if last tetanus-toxoid-containing vaccine was administered &gt;= 10 yrs</w:t>
            </w:r>
          </w:p>
        </w:tc>
        <w:tc>
          <w:tcPr>
            <w:tcW w:w="1115" w:type="dxa"/>
          </w:tcPr>
          <w:p w14:paraId="45E5964C" w14:textId="77777777" w:rsidR="004E6447" w:rsidRDefault="004E6447" w:rsidP="004E6447"/>
        </w:tc>
        <w:tc>
          <w:tcPr>
            <w:tcW w:w="1027" w:type="dxa"/>
          </w:tcPr>
          <w:p w14:paraId="13C3C917" w14:textId="77777777" w:rsidR="004E6447" w:rsidRDefault="004E6447" w:rsidP="004E6447"/>
        </w:tc>
        <w:tc>
          <w:tcPr>
            <w:tcW w:w="1027" w:type="dxa"/>
          </w:tcPr>
          <w:p w14:paraId="590624E9" w14:textId="77777777" w:rsidR="004E6447" w:rsidRDefault="004E6447" w:rsidP="004E6447"/>
        </w:tc>
        <w:tc>
          <w:tcPr>
            <w:tcW w:w="792" w:type="dxa"/>
          </w:tcPr>
          <w:p w14:paraId="5BC2E944" w14:textId="77777777" w:rsidR="004E6447" w:rsidRDefault="004E6447" w:rsidP="004E6447"/>
        </w:tc>
        <w:tc>
          <w:tcPr>
            <w:tcW w:w="861" w:type="dxa"/>
          </w:tcPr>
          <w:p w14:paraId="5F7BC1C0" w14:textId="77777777" w:rsidR="004E6447" w:rsidRDefault="004E6447" w:rsidP="004E6447"/>
        </w:tc>
        <w:tc>
          <w:tcPr>
            <w:tcW w:w="1708" w:type="dxa"/>
          </w:tcPr>
          <w:p w14:paraId="29C4B9BE" w14:textId="77777777" w:rsidR="004E6447" w:rsidRDefault="004E6447" w:rsidP="004E6447"/>
        </w:tc>
      </w:tr>
      <w:tr w:rsidR="00EB4662" w14:paraId="08AC3873" w14:textId="77777777" w:rsidTr="00502B86">
        <w:tc>
          <w:tcPr>
            <w:tcW w:w="922" w:type="dxa"/>
          </w:tcPr>
          <w:p w14:paraId="529F4A5C" w14:textId="77777777" w:rsidR="00EB4662" w:rsidRDefault="00EB4662" w:rsidP="00EB4662"/>
        </w:tc>
        <w:tc>
          <w:tcPr>
            <w:tcW w:w="326" w:type="dxa"/>
          </w:tcPr>
          <w:p w14:paraId="43F4827E" w14:textId="767451A9" w:rsidR="00EB4662" w:rsidRDefault="0020553F" w:rsidP="00EB4662">
            <w:ins w:id="19" w:author="Xia Jing" w:date="2024-05-02T11:50:00Z">
              <w:r>
                <w:t>1</w:t>
              </w:r>
            </w:ins>
            <w:ins w:id="20" w:author="Xia Jing" w:date="2024-05-02T11:46:00Z">
              <w:r>
                <w:t>2</w:t>
              </w:r>
            </w:ins>
          </w:p>
        </w:tc>
        <w:tc>
          <w:tcPr>
            <w:tcW w:w="1206" w:type="dxa"/>
          </w:tcPr>
          <w:p w14:paraId="163EE8CD" w14:textId="4D77889F" w:rsidR="00EB4662" w:rsidRDefault="00EB4662" w:rsidP="00EB4662">
            <w:r>
              <w:t>&gt;= 11 yrs</w:t>
            </w:r>
          </w:p>
        </w:tc>
        <w:tc>
          <w:tcPr>
            <w:tcW w:w="1206" w:type="dxa"/>
          </w:tcPr>
          <w:p w14:paraId="0675CFD3" w14:textId="77777777" w:rsidR="00EB4662" w:rsidRDefault="00EB4662" w:rsidP="00EB4662"/>
        </w:tc>
        <w:tc>
          <w:tcPr>
            <w:tcW w:w="1750" w:type="dxa"/>
          </w:tcPr>
          <w:p w14:paraId="70B292D6" w14:textId="089919E3" w:rsidR="00EB4662" w:rsidRDefault="00EB4662" w:rsidP="00EB4662">
            <w:r>
              <w:t xml:space="preserve">Wound management </w:t>
            </w:r>
          </w:p>
        </w:tc>
        <w:tc>
          <w:tcPr>
            <w:tcW w:w="570" w:type="dxa"/>
          </w:tcPr>
          <w:p w14:paraId="0DB81CFF" w14:textId="7482C8D1" w:rsidR="00EB4662" w:rsidRDefault="00EB4662" w:rsidP="00EB4662">
            <w:r>
              <w:t>Y</w:t>
            </w:r>
          </w:p>
        </w:tc>
        <w:tc>
          <w:tcPr>
            <w:tcW w:w="1156" w:type="dxa"/>
          </w:tcPr>
          <w:p w14:paraId="6B3D22D9" w14:textId="585EF256" w:rsidR="00EB4662" w:rsidRDefault="00EB4662" w:rsidP="00EB4662">
            <w:r>
              <w:t>&gt;= 3 doses of tetanus-toxoid-containing vaccine</w:t>
            </w:r>
          </w:p>
        </w:tc>
        <w:tc>
          <w:tcPr>
            <w:tcW w:w="647" w:type="dxa"/>
          </w:tcPr>
          <w:p w14:paraId="236ED239" w14:textId="77777777" w:rsidR="00EB4662" w:rsidRDefault="00EB4662" w:rsidP="00EB4662"/>
        </w:tc>
        <w:tc>
          <w:tcPr>
            <w:tcW w:w="1774" w:type="dxa"/>
          </w:tcPr>
          <w:p w14:paraId="6D83A40E" w14:textId="4D83A32F" w:rsidR="00EB4662" w:rsidRDefault="00EB4662" w:rsidP="00EB4662">
            <w:r>
              <w:t>Clean or minor wounds</w:t>
            </w:r>
          </w:p>
        </w:tc>
        <w:tc>
          <w:tcPr>
            <w:tcW w:w="1665" w:type="dxa"/>
          </w:tcPr>
          <w:p w14:paraId="6E3994A2" w14:textId="77777777" w:rsidR="00EB4662" w:rsidRDefault="00EB4662" w:rsidP="00EB4662"/>
        </w:tc>
        <w:tc>
          <w:tcPr>
            <w:tcW w:w="1665" w:type="dxa"/>
          </w:tcPr>
          <w:p w14:paraId="32080C41" w14:textId="77777777" w:rsidR="00EB4662" w:rsidRDefault="00EB4662" w:rsidP="00EB4662"/>
        </w:tc>
        <w:tc>
          <w:tcPr>
            <w:tcW w:w="1401" w:type="dxa"/>
          </w:tcPr>
          <w:p w14:paraId="79CAE7C3" w14:textId="18C97A41" w:rsidR="00EB4662" w:rsidRDefault="00EB4662" w:rsidP="00EB4662">
            <w:r>
              <w:t>Admin Tdap if no previously administered or unknown (or Td or DTaP)</w:t>
            </w:r>
            <w:r w:rsidR="0011259E">
              <w:t xml:space="preserve"> if last tetanus-toxoid-containing vaccine was administered &gt;= 10 yrs</w:t>
            </w:r>
          </w:p>
        </w:tc>
        <w:tc>
          <w:tcPr>
            <w:tcW w:w="1115" w:type="dxa"/>
          </w:tcPr>
          <w:p w14:paraId="782A0EFC" w14:textId="77777777" w:rsidR="00EB4662" w:rsidRDefault="00EB4662" w:rsidP="00EB4662"/>
        </w:tc>
        <w:tc>
          <w:tcPr>
            <w:tcW w:w="1027" w:type="dxa"/>
          </w:tcPr>
          <w:p w14:paraId="008DD02A" w14:textId="77777777" w:rsidR="00EB4662" w:rsidRDefault="00EB4662" w:rsidP="00EB4662"/>
        </w:tc>
        <w:tc>
          <w:tcPr>
            <w:tcW w:w="1027" w:type="dxa"/>
          </w:tcPr>
          <w:p w14:paraId="5B777D0D" w14:textId="77777777" w:rsidR="00EB4662" w:rsidRDefault="00EB4662" w:rsidP="00EB4662"/>
        </w:tc>
        <w:tc>
          <w:tcPr>
            <w:tcW w:w="792" w:type="dxa"/>
          </w:tcPr>
          <w:p w14:paraId="1205327E" w14:textId="77777777" w:rsidR="00EB4662" w:rsidRDefault="00EB4662" w:rsidP="00EB4662"/>
        </w:tc>
        <w:tc>
          <w:tcPr>
            <w:tcW w:w="861" w:type="dxa"/>
          </w:tcPr>
          <w:p w14:paraId="6C6ED7C0" w14:textId="77777777" w:rsidR="00EB4662" w:rsidRDefault="00EB4662" w:rsidP="00EB4662"/>
        </w:tc>
        <w:tc>
          <w:tcPr>
            <w:tcW w:w="1708" w:type="dxa"/>
          </w:tcPr>
          <w:p w14:paraId="7357C1A1" w14:textId="77777777" w:rsidR="00EB4662" w:rsidRDefault="00EB4662" w:rsidP="00EB4662"/>
        </w:tc>
      </w:tr>
      <w:tr w:rsidR="00EB4662" w14:paraId="392E0A07" w14:textId="77777777" w:rsidTr="00502B86">
        <w:tc>
          <w:tcPr>
            <w:tcW w:w="922" w:type="dxa"/>
          </w:tcPr>
          <w:p w14:paraId="5978CB0F" w14:textId="77777777" w:rsidR="00EB4662" w:rsidRDefault="00EB4662" w:rsidP="00EB4662"/>
        </w:tc>
        <w:tc>
          <w:tcPr>
            <w:tcW w:w="326" w:type="dxa"/>
          </w:tcPr>
          <w:p w14:paraId="0A12D478" w14:textId="043E70A1" w:rsidR="00EB4662" w:rsidRDefault="0020553F" w:rsidP="00EB4662">
            <w:ins w:id="21" w:author="Xia Jing" w:date="2024-05-02T11:50:00Z">
              <w:r>
                <w:t>1</w:t>
              </w:r>
            </w:ins>
            <w:ins w:id="22" w:author="Xia Jing" w:date="2024-05-02T11:46:00Z">
              <w:r>
                <w:t>3</w:t>
              </w:r>
            </w:ins>
          </w:p>
        </w:tc>
        <w:tc>
          <w:tcPr>
            <w:tcW w:w="1206" w:type="dxa"/>
          </w:tcPr>
          <w:p w14:paraId="0F6DC727" w14:textId="76F3F371" w:rsidR="00EB4662" w:rsidRDefault="00EB4662" w:rsidP="00EB4662">
            <w:r>
              <w:t>&gt;= 7 yrs</w:t>
            </w:r>
          </w:p>
        </w:tc>
        <w:tc>
          <w:tcPr>
            <w:tcW w:w="1206" w:type="dxa"/>
          </w:tcPr>
          <w:p w14:paraId="017DE88E" w14:textId="3B867697" w:rsidR="00EB4662" w:rsidRDefault="00EB4662" w:rsidP="00EB4662">
            <w:r>
              <w:t>&lt; 11 yrs</w:t>
            </w:r>
          </w:p>
        </w:tc>
        <w:tc>
          <w:tcPr>
            <w:tcW w:w="1750" w:type="dxa"/>
          </w:tcPr>
          <w:p w14:paraId="564F4AB4" w14:textId="3476709E" w:rsidR="00EB4662" w:rsidRDefault="00EB4662" w:rsidP="00EB4662">
            <w:r>
              <w:t xml:space="preserve">Wound management </w:t>
            </w:r>
          </w:p>
        </w:tc>
        <w:tc>
          <w:tcPr>
            <w:tcW w:w="570" w:type="dxa"/>
          </w:tcPr>
          <w:p w14:paraId="3AF1C14B" w14:textId="3ECB1D03" w:rsidR="00EB4662" w:rsidRDefault="00EB4662" w:rsidP="00EB4662">
            <w:r>
              <w:t>Y</w:t>
            </w:r>
          </w:p>
        </w:tc>
        <w:tc>
          <w:tcPr>
            <w:tcW w:w="1156" w:type="dxa"/>
          </w:tcPr>
          <w:p w14:paraId="679140BF" w14:textId="5BABE0DB" w:rsidR="00EB4662" w:rsidRDefault="00EB4662" w:rsidP="00EB4662">
            <w:r>
              <w:t>&lt; 3 doses of tetanus-toxoid-containing vaccine</w:t>
            </w:r>
          </w:p>
        </w:tc>
        <w:tc>
          <w:tcPr>
            <w:tcW w:w="647" w:type="dxa"/>
          </w:tcPr>
          <w:p w14:paraId="4A6DCBCF" w14:textId="77777777" w:rsidR="00EB4662" w:rsidRDefault="00EB4662" w:rsidP="00EB4662"/>
        </w:tc>
        <w:tc>
          <w:tcPr>
            <w:tcW w:w="1774" w:type="dxa"/>
          </w:tcPr>
          <w:p w14:paraId="713097AB" w14:textId="4BC4AC22" w:rsidR="00EB4662" w:rsidRDefault="00EB4662" w:rsidP="00EB4662">
            <w:r>
              <w:t>Clean or minor wounds</w:t>
            </w:r>
          </w:p>
        </w:tc>
        <w:tc>
          <w:tcPr>
            <w:tcW w:w="1665" w:type="dxa"/>
          </w:tcPr>
          <w:p w14:paraId="7037624B" w14:textId="77777777" w:rsidR="00EB4662" w:rsidRDefault="00EB4662" w:rsidP="00EB4662"/>
        </w:tc>
        <w:tc>
          <w:tcPr>
            <w:tcW w:w="1665" w:type="dxa"/>
          </w:tcPr>
          <w:p w14:paraId="17C2DC19" w14:textId="77777777" w:rsidR="00EB4662" w:rsidRDefault="00EB4662" w:rsidP="00EB4662"/>
        </w:tc>
        <w:tc>
          <w:tcPr>
            <w:tcW w:w="1401" w:type="dxa"/>
          </w:tcPr>
          <w:p w14:paraId="29826082" w14:textId="55F74971" w:rsidR="00EB4662" w:rsidRDefault="00EB4662" w:rsidP="00EB4662">
            <w:r>
              <w:t>Admin Tdap and as part of catch-up series</w:t>
            </w:r>
          </w:p>
        </w:tc>
        <w:tc>
          <w:tcPr>
            <w:tcW w:w="1115" w:type="dxa"/>
          </w:tcPr>
          <w:p w14:paraId="09BD2243" w14:textId="77777777" w:rsidR="00EB4662" w:rsidRDefault="00EB4662" w:rsidP="00EB4662"/>
        </w:tc>
        <w:tc>
          <w:tcPr>
            <w:tcW w:w="1027" w:type="dxa"/>
          </w:tcPr>
          <w:p w14:paraId="37D81F4F" w14:textId="77777777" w:rsidR="00EB4662" w:rsidRDefault="00EB4662" w:rsidP="00EB4662"/>
        </w:tc>
        <w:tc>
          <w:tcPr>
            <w:tcW w:w="1027" w:type="dxa"/>
          </w:tcPr>
          <w:p w14:paraId="7935F1A9" w14:textId="77777777" w:rsidR="00EB4662" w:rsidRDefault="00EB4662" w:rsidP="00EB4662"/>
        </w:tc>
        <w:tc>
          <w:tcPr>
            <w:tcW w:w="792" w:type="dxa"/>
          </w:tcPr>
          <w:p w14:paraId="2584EA0A" w14:textId="77777777" w:rsidR="00EB4662" w:rsidRDefault="00EB4662" w:rsidP="00EB4662"/>
        </w:tc>
        <w:tc>
          <w:tcPr>
            <w:tcW w:w="861" w:type="dxa"/>
          </w:tcPr>
          <w:p w14:paraId="77134F08" w14:textId="77777777" w:rsidR="00EB4662" w:rsidRDefault="00EB4662" w:rsidP="00EB4662"/>
        </w:tc>
        <w:tc>
          <w:tcPr>
            <w:tcW w:w="1708" w:type="dxa"/>
          </w:tcPr>
          <w:p w14:paraId="3ACBD819" w14:textId="77777777" w:rsidR="00EB4662" w:rsidRDefault="00EB4662" w:rsidP="00EB4662"/>
        </w:tc>
      </w:tr>
      <w:tr w:rsidR="0011259E" w14:paraId="6CBD5F86" w14:textId="77777777" w:rsidTr="00502B86">
        <w:tc>
          <w:tcPr>
            <w:tcW w:w="922" w:type="dxa"/>
          </w:tcPr>
          <w:p w14:paraId="2814704F" w14:textId="77777777" w:rsidR="0011259E" w:rsidRDefault="0011259E" w:rsidP="0011259E"/>
        </w:tc>
        <w:tc>
          <w:tcPr>
            <w:tcW w:w="326" w:type="dxa"/>
          </w:tcPr>
          <w:p w14:paraId="33255BAB" w14:textId="6B669767" w:rsidR="0011259E" w:rsidRDefault="0020553F" w:rsidP="0011259E">
            <w:ins w:id="23" w:author="Xia Jing" w:date="2024-05-02T11:50:00Z">
              <w:r>
                <w:t>1</w:t>
              </w:r>
            </w:ins>
            <w:ins w:id="24" w:author="Xia Jing" w:date="2024-05-02T11:46:00Z">
              <w:r>
                <w:t>4</w:t>
              </w:r>
            </w:ins>
          </w:p>
        </w:tc>
        <w:tc>
          <w:tcPr>
            <w:tcW w:w="1206" w:type="dxa"/>
          </w:tcPr>
          <w:p w14:paraId="3B3A8836" w14:textId="44C47B7A" w:rsidR="0011259E" w:rsidRDefault="0011259E" w:rsidP="0011259E">
            <w:r>
              <w:t>&gt;= 11 yrs</w:t>
            </w:r>
          </w:p>
        </w:tc>
        <w:tc>
          <w:tcPr>
            <w:tcW w:w="1206" w:type="dxa"/>
          </w:tcPr>
          <w:p w14:paraId="4F885855" w14:textId="77777777" w:rsidR="0011259E" w:rsidRDefault="0011259E" w:rsidP="0011259E"/>
        </w:tc>
        <w:tc>
          <w:tcPr>
            <w:tcW w:w="1750" w:type="dxa"/>
          </w:tcPr>
          <w:p w14:paraId="3CB1911E" w14:textId="1838088B" w:rsidR="0011259E" w:rsidRDefault="0011259E" w:rsidP="0011259E">
            <w:r>
              <w:t xml:space="preserve">Wound management </w:t>
            </w:r>
          </w:p>
        </w:tc>
        <w:tc>
          <w:tcPr>
            <w:tcW w:w="570" w:type="dxa"/>
          </w:tcPr>
          <w:p w14:paraId="0318F662" w14:textId="38AC85A0" w:rsidR="0011259E" w:rsidRDefault="0011259E" w:rsidP="0011259E">
            <w:r>
              <w:t>Y</w:t>
            </w:r>
          </w:p>
        </w:tc>
        <w:tc>
          <w:tcPr>
            <w:tcW w:w="1156" w:type="dxa"/>
          </w:tcPr>
          <w:p w14:paraId="6FB0AFD7" w14:textId="4D8F2FC1" w:rsidR="0011259E" w:rsidRDefault="0011259E" w:rsidP="0011259E">
            <w:r>
              <w:t>&lt; 3 doses of tetanus-toxoid-containing vaccine</w:t>
            </w:r>
          </w:p>
        </w:tc>
        <w:tc>
          <w:tcPr>
            <w:tcW w:w="647" w:type="dxa"/>
          </w:tcPr>
          <w:p w14:paraId="6856CBAF" w14:textId="77777777" w:rsidR="0011259E" w:rsidRDefault="0011259E" w:rsidP="0011259E"/>
        </w:tc>
        <w:tc>
          <w:tcPr>
            <w:tcW w:w="1774" w:type="dxa"/>
          </w:tcPr>
          <w:p w14:paraId="64D0DDCD" w14:textId="0927D6C8" w:rsidR="0011259E" w:rsidRDefault="0011259E" w:rsidP="0011259E">
            <w:r>
              <w:t>Clean or minor wounds</w:t>
            </w:r>
          </w:p>
        </w:tc>
        <w:tc>
          <w:tcPr>
            <w:tcW w:w="1665" w:type="dxa"/>
          </w:tcPr>
          <w:p w14:paraId="3BD9EA86" w14:textId="77777777" w:rsidR="0011259E" w:rsidRDefault="0011259E" w:rsidP="0011259E"/>
        </w:tc>
        <w:tc>
          <w:tcPr>
            <w:tcW w:w="1665" w:type="dxa"/>
          </w:tcPr>
          <w:p w14:paraId="3206E37B" w14:textId="77777777" w:rsidR="0011259E" w:rsidRDefault="0011259E" w:rsidP="0011259E"/>
        </w:tc>
        <w:tc>
          <w:tcPr>
            <w:tcW w:w="1401" w:type="dxa"/>
          </w:tcPr>
          <w:p w14:paraId="4D51C67E" w14:textId="2B169FEB" w:rsidR="0011259E" w:rsidRDefault="0011259E" w:rsidP="0011259E">
            <w:r>
              <w:t xml:space="preserve">Admin Tdap if not previously administered (or Td or DTaP) </w:t>
            </w:r>
          </w:p>
        </w:tc>
        <w:tc>
          <w:tcPr>
            <w:tcW w:w="1115" w:type="dxa"/>
          </w:tcPr>
          <w:p w14:paraId="55389D53" w14:textId="77777777" w:rsidR="0011259E" w:rsidRDefault="0011259E" w:rsidP="0011259E"/>
        </w:tc>
        <w:tc>
          <w:tcPr>
            <w:tcW w:w="1027" w:type="dxa"/>
          </w:tcPr>
          <w:p w14:paraId="77F852EA" w14:textId="77777777" w:rsidR="0011259E" w:rsidRDefault="0011259E" w:rsidP="0011259E"/>
        </w:tc>
        <w:tc>
          <w:tcPr>
            <w:tcW w:w="1027" w:type="dxa"/>
          </w:tcPr>
          <w:p w14:paraId="0C91CC14" w14:textId="77777777" w:rsidR="0011259E" w:rsidRDefault="0011259E" w:rsidP="0011259E"/>
        </w:tc>
        <w:tc>
          <w:tcPr>
            <w:tcW w:w="792" w:type="dxa"/>
          </w:tcPr>
          <w:p w14:paraId="504ED27D" w14:textId="77777777" w:rsidR="0011259E" w:rsidRDefault="0011259E" w:rsidP="0011259E"/>
        </w:tc>
        <w:tc>
          <w:tcPr>
            <w:tcW w:w="861" w:type="dxa"/>
          </w:tcPr>
          <w:p w14:paraId="7AEDDA3A" w14:textId="77777777" w:rsidR="0011259E" w:rsidRDefault="0011259E" w:rsidP="0011259E"/>
        </w:tc>
        <w:tc>
          <w:tcPr>
            <w:tcW w:w="1708" w:type="dxa"/>
          </w:tcPr>
          <w:p w14:paraId="11D9D497" w14:textId="77777777" w:rsidR="0011259E" w:rsidRDefault="0011259E" w:rsidP="0011259E"/>
        </w:tc>
      </w:tr>
      <w:tr w:rsidR="0011259E" w14:paraId="756099A7" w14:textId="77777777" w:rsidTr="00502B86">
        <w:tc>
          <w:tcPr>
            <w:tcW w:w="922" w:type="dxa"/>
          </w:tcPr>
          <w:p w14:paraId="3629DEDA" w14:textId="77777777" w:rsidR="0011259E" w:rsidRDefault="0011259E" w:rsidP="0011259E"/>
        </w:tc>
        <w:tc>
          <w:tcPr>
            <w:tcW w:w="326" w:type="dxa"/>
          </w:tcPr>
          <w:p w14:paraId="7F57221E" w14:textId="3A029F1B" w:rsidR="0011259E" w:rsidRDefault="0020553F" w:rsidP="0011259E">
            <w:ins w:id="25" w:author="Xia Jing" w:date="2024-05-02T11:50:00Z">
              <w:r>
                <w:t>1</w:t>
              </w:r>
            </w:ins>
            <w:ins w:id="26" w:author="Xia Jing" w:date="2024-05-02T11:46:00Z">
              <w:r>
                <w:t>5</w:t>
              </w:r>
            </w:ins>
          </w:p>
        </w:tc>
        <w:tc>
          <w:tcPr>
            <w:tcW w:w="1206" w:type="dxa"/>
          </w:tcPr>
          <w:p w14:paraId="4CC4C4CB" w14:textId="3BA0AB27" w:rsidR="0011259E" w:rsidRDefault="0011259E" w:rsidP="0011259E">
            <w:r>
              <w:t>&gt;= 7 yrs</w:t>
            </w:r>
          </w:p>
        </w:tc>
        <w:tc>
          <w:tcPr>
            <w:tcW w:w="1206" w:type="dxa"/>
          </w:tcPr>
          <w:p w14:paraId="33BE8F2A" w14:textId="56BFBF23" w:rsidR="0011259E" w:rsidRDefault="0011259E" w:rsidP="0011259E">
            <w:r>
              <w:t>&lt; 11 yrs</w:t>
            </w:r>
          </w:p>
        </w:tc>
        <w:tc>
          <w:tcPr>
            <w:tcW w:w="1750" w:type="dxa"/>
          </w:tcPr>
          <w:p w14:paraId="30871BEB" w14:textId="5189CB80" w:rsidR="0011259E" w:rsidRDefault="0011259E" w:rsidP="0011259E">
            <w:r>
              <w:t xml:space="preserve">Wound management </w:t>
            </w:r>
          </w:p>
        </w:tc>
        <w:tc>
          <w:tcPr>
            <w:tcW w:w="570" w:type="dxa"/>
          </w:tcPr>
          <w:p w14:paraId="4A46E228" w14:textId="2E50BFFF" w:rsidR="0011259E" w:rsidRDefault="0011259E" w:rsidP="0011259E">
            <w:r>
              <w:t>Y</w:t>
            </w:r>
          </w:p>
        </w:tc>
        <w:tc>
          <w:tcPr>
            <w:tcW w:w="1156" w:type="dxa"/>
          </w:tcPr>
          <w:p w14:paraId="1C5F05EE" w14:textId="0C60C1E7" w:rsidR="0011259E" w:rsidRDefault="0011259E" w:rsidP="0011259E">
            <w:r>
              <w:t>&gt;= 3 doses of tetanus-toxoid-containing vaccine</w:t>
            </w:r>
          </w:p>
        </w:tc>
        <w:tc>
          <w:tcPr>
            <w:tcW w:w="647" w:type="dxa"/>
          </w:tcPr>
          <w:p w14:paraId="0473366F" w14:textId="77777777" w:rsidR="0011259E" w:rsidRDefault="0011259E" w:rsidP="0011259E"/>
        </w:tc>
        <w:tc>
          <w:tcPr>
            <w:tcW w:w="1774" w:type="dxa"/>
          </w:tcPr>
          <w:p w14:paraId="52FBF1ED" w14:textId="247C107A" w:rsidR="0011259E" w:rsidRDefault="0011259E" w:rsidP="0011259E">
            <w:r>
              <w:t>Not clean or minor wounds</w:t>
            </w:r>
          </w:p>
        </w:tc>
        <w:tc>
          <w:tcPr>
            <w:tcW w:w="1665" w:type="dxa"/>
          </w:tcPr>
          <w:p w14:paraId="267CF461" w14:textId="77777777" w:rsidR="0011259E" w:rsidRDefault="0011259E" w:rsidP="0011259E"/>
        </w:tc>
        <w:tc>
          <w:tcPr>
            <w:tcW w:w="1665" w:type="dxa"/>
          </w:tcPr>
          <w:p w14:paraId="22B7FA91" w14:textId="77777777" w:rsidR="0011259E" w:rsidRDefault="0011259E" w:rsidP="0011259E"/>
        </w:tc>
        <w:tc>
          <w:tcPr>
            <w:tcW w:w="1401" w:type="dxa"/>
          </w:tcPr>
          <w:p w14:paraId="0714518A" w14:textId="3B067BA5" w:rsidR="0011259E" w:rsidRDefault="0011259E" w:rsidP="0011259E">
            <w:r>
              <w:t>Admin Tdap or Td if last tetanus-toxoid-containing vaccine was administered &gt;= 5 yrs</w:t>
            </w:r>
          </w:p>
        </w:tc>
        <w:tc>
          <w:tcPr>
            <w:tcW w:w="1115" w:type="dxa"/>
          </w:tcPr>
          <w:p w14:paraId="3188CBD6" w14:textId="77777777" w:rsidR="0011259E" w:rsidRDefault="0011259E" w:rsidP="0011259E"/>
        </w:tc>
        <w:tc>
          <w:tcPr>
            <w:tcW w:w="1027" w:type="dxa"/>
          </w:tcPr>
          <w:p w14:paraId="6800AD20" w14:textId="77777777" w:rsidR="0011259E" w:rsidRDefault="0011259E" w:rsidP="0011259E"/>
        </w:tc>
        <w:tc>
          <w:tcPr>
            <w:tcW w:w="1027" w:type="dxa"/>
          </w:tcPr>
          <w:p w14:paraId="7CFEA366" w14:textId="77777777" w:rsidR="0011259E" w:rsidRDefault="0011259E" w:rsidP="0011259E"/>
        </w:tc>
        <w:tc>
          <w:tcPr>
            <w:tcW w:w="792" w:type="dxa"/>
          </w:tcPr>
          <w:p w14:paraId="4FCF8D25" w14:textId="77777777" w:rsidR="0011259E" w:rsidRDefault="0011259E" w:rsidP="0011259E"/>
        </w:tc>
        <w:tc>
          <w:tcPr>
            <w:tcW w:w="861" w:type="dxa"/>
          </w:tcPr>
          <w:p w14:paraId="68669F7A" w14:textId="77777777" w:rsidR="0011259E" w:rsidRDefault="0011259E" w:rsidP="0011259E"/>
        </w:tc>
        <w:tc>
          <w:tcPr>
            <w:tcW w:w="1708" w:type="dxa"/>
          </w:tcPr>
          <w:p w14:paraId="4400FFC2" w14:textId="77777777" w:rsidR="0011259E" w:rsidRDefault="0011259E" w:rsidP="0011259E"/>
        </w:tc>
      </w:tr>
      <w:tr w:rsidR="0011259E" w14:paraId="6436EA17" w14:textId="77777777" w:rsidTr="00502B86">
        <w:tc>
          <w:tcPr>
            <w:tcW w:w="922" w:type="dxa"/>
          </w:tcPr>
          <w:p w14:paraId="2BF15529" w14:textId="77777777" w:rsidR="0011259E" w:rsidRDefault="0011259E" w:rsidP="0011259E"/>
        </w:tc>
        <w:tc>
          <w:tcPr>
            <w:tcW w:w="326" w:type="dxa"/>
          </w:tcPr>
          <w:p w14:paraId="645CDD8F" w14:textId="367086E5" w:rsidR="0011259E" w:rsidRDefault="0020553F" w:rsidP="0011259E">
            <w:ins w:id="27" w:author="Xia Jing" w:date="2024-05-02T11:51:00Z">
              <w:r>
                <w:t>1</w:t>
              </w:r>
            </w:ins>
            <w:ins w:id="28" w:author="Xia Jing" w:date="2024-05-02T11:46:00Z">
              <w:r>
                <w:t>6</w:t>
              </w:r>
            </w:ins>
          </w:p>
        </w:tc>
        <w:tc>
          <w:tcPr>
            <w:tcW w:w="1206" w:type="dxa"/>
          </w:tcPr>
          <w:p w14:paraId="59ACA4B8" w14:textId="0E7FDC0D" w:rsidR="0011259E" w:rsidRDefault="0011259E" w:rsidP="0011259E">
            <w:r>
              <w:t>&gt;= 11 yrs</w:t>
            </w:r>
          </w:p>
        </w:tc>
        <w:tc>
          <w:tcPr>
            <w:tcW w:w="1206" w:type="dxa"/>
          </w:tcPr>
          <w:p w14:paraId="4F3804A7" w14:textId="77777777" w:rsidR="0011259E" w:rsidRDefault="0011259E" w:rsidP="0011259E"/>
        </w:tc>
        <w:tc>
          <w:tcPr>
            <w:tcW w:w="1750" w:type="dxa"/>
          </w:tcPr>
          <w:p w14:paraId="33176465" w14:textId="18E58F08" w:rsidR="0011259E" w:rsidRDefault="0011259E" w:rsidP="0011259E">
            <w:r>
              <w:t xml:space="preserve">Wound management </w:t>
            </w:r>
          </w:p>
        </w:tc>
        <w:tc>
          <w:tcPr>
            <w:tcW w:w="570" w:type="dxa"/>
          </w:tcPr>
          <w:p w14:paraId="2373357C" w14:textId="39ACF82E" w:rsidR="0011259E" w:rsidRDefault="0011259E" w:rsidP="0011259E">
            <w:r>
              <w:t>Y</w:t>
            </w:r>
          </w:p>
        </w:tc>
        <w:tc>
          <w:tcPr>
            <w:tcW w:w="1156" w:type="dxa"/>
          </w:tcPr>
          <w:p w14:paraId="15D791C5" w14:textId="3BB9C11F" w:rsidR="0011259E" w:rsidRDefault="0011259E" w:rsidP="0011259E">
            <w:r>
              <w:t>&gt;= 3 doses of tetanus-toxoid-containing vaccine</w:t>
            </w:r>
          </w:p>
        </w:tc>
        <w:tc>
          <w:tcPr>
            <w:tcW w:w="647" w:type="dxa"/>
          </w:tcPr>
          <w:p w14:paraId="09FFDD21" w14:textId="77777777" w:rsidR="0011259E" w:rsidRDefault="0011259E" w:rsidP="0011259E"/>
        </w:tc>
        <w:tc>
          <w:tcPr>
            <w:tcW w:w="1774" w:type="dxa"/>
          </w:tcPr>
          <w:p w14:paraId="37D2F50F" w14:textId="603295E1" w:rsidR="0011259E" w:rsidRDefault="0011259E" w:rsidP="0011259E">
            <w:r>
              <w:t>Not clean or minor wounds</w:t>
            </w:r>
          </w:p>
        </w:tc>
        <w:tc>
          <w:tcPr>
            <w:tcW w:w="1665" w:type="dxa"/>
          </w:tcPr>
          <w:p w14:paraId="33101186" w14:textId="77777777" w:rsidR="0011259E" w:rsidRDefault="0011259E" w:rsidP="0011259E"/>
        </w:tc>
        <w:tc>
          <w:tcPr>
            <w:tcW w:w="1665" w:type="dxa"/>
          </w:tcPr>
          <w:p w14:paraId="0A7D09B0" w14:textId="77777777" w:rsidR="0011259E" w:rsidRDefault="0011259E" w:rsidP="0011259E"/>
        </w:tc>
        <w:tc>
          <w:tcPr>
            <w:tcW w:w="1401" w:type="dxa"/>
          </w:tcPr>
          <w:p w14:paraId="79E96DC4" w14:textId="4F9DE2E6" w:rsidR="0011259E" w:rsidRDefault="0011259E" w:rsidP="0011259E">
            <w:r>
              <w:t>Admin Tdap if not previously administered (or Td) if last tetanus-toxoid-containing vaccine was administered &gt;= 5 yrs</w:t>
            </w:r>
          </w:p>
        </w:tc>
        <w:tc>
          <w:tcPr>
            <w:tcW w:w="1115" w:type="dxa"/>
          </w:tcPr>
          <w:p w14:paraId="0B24E753" w14:textId="77777777" w:rsidR="0011259E" w:rsidRDefault="0011259E" w:rsidP="0011259E"/>
        </w:tc>
        <w:tc>
          <w:tcPr>
            <w:tcW w:w="1027" w:type="dxa"/>
          </w:tcPr>
          <w:p w14:paraId="21CB1D04" w14:textId="77777777" w:rsidR="0011259E" w:rsidRDefault="0011259E" w:rsidP="0011259E"/>
        </w:tc>
        <w:tc>
          <w:tcPr>
            <w:tcW w:w="1027" w:type="dxa"/>
          </w:tcPr>
          <w:p w14:paraId="0824EF55" w14:textId="77777777" w:rsidR="0011259E" w:rsidRDefault="0011259E" w:rsidP="0011259E"/>
        </w:tc>
        <w:tc>
          <w:tcPr>
            <w:tcW w:w="792" w:type="dxa"/>
          </w:tcPr>
          <w:p w14:paraId="0BFE514B" w14:textId="77777777" w:rsidR="0011259E" w:rsidRDefault="0011259E" w:rsidP="0011259E"/>
        </w:tc>
        <w:tc>
          <w:tcPr>
            <w:tcW w:w="861" w:type="dxa"/>
          </w:tcPr>
          <w:p w14:paraId="368173AD" w14:textId="77777777" w:rsidR="0011259E" w:rsidRDefault="0011259E" w:rsidP="0011259E"/>
        </w:tc>
        <w:tc>
          <w:tcPr>
            <w:tcW w:w="1708" w:type="dxa"/>
          </w:tcPr>
          <w:p w14:paraId="1F3F8DFD" w14:textId="77777777" w:rsidR="0011259E" w:rsidRDefault="0011259E" w:rsidP="0011259E"/>
        </w:tc>
      </w:tr>
      <w:tr w:rsidR="0011259E" w14:paraId="14129AD1" w14:textId="77777777" w:rsidTr="00502B86">
        <w:tc>
          <w:tcPr>
            <w:tcW w:w="922" w:type="dxa"/>
          </w:tcPr>
          <w:p w14:paraId="25455757" w14:textId="77777777" w:rsidR="0011259E" w:rsidRDefault="0011259E" w:rsidP="0011259E"/>
        </w:tc>
        <w:tc>
          <w:tcPr>
            <w:tcW w:w="326" w:type="dxa"/>
          </w:tcPr>
          <w:p w14:paraId="70345E4C" w14:textId="33138406" w:rsidR="0011259E" w:rsidRDefault="0020553F" w:rsidP="0011259E">
            <w:ins w:id="29" w:author="Xia Jing" w:date="2024-05-02T11:51:00Z">
              <w:r>
                <w:t>1</w:t>
              </w:r>
            </w:ins>
            <w:ins w:id="30" w:author="Xia Jing" w:date="2024-05-02T11:46:00Z">
              <w:r>
                <w:t>7</w:t>
              </w:r>
            </w:ins>
          </w:p>
        </w:tc>
        <w:tc>
          <w:tcPr>
            <w:tcW w:w="1206" w:type="dxa"/>
          </w:tcPr>
          <w:p w14:paraId="24128492" w14:textId="222BAB30" w:rsidR="0011259E" w:rsidRDefault="0011259E" w:rsidP="0011259E">
            <w:r>
              <w:t>&gt;= 7 yrs</w:t>
            </w:r>
          </w:p>
        </w:tc>
        <w:tc>
          <w:tcPr>
            <w:tcW w:w="1206" w:type="dxa"/>
          </w:tcPr>
          <w:p w14:paraId="75748B5C" w14:textId="617435DF" w:rsidR="0011259E" w:rsidRDefault="0011259E" w:rsidP="0011259E">
            <w:r>
              <w:t>&lt; 11 yrs</w:t>
            </w:r>
          </w:p>
        </w:tc>
        <w:tc>
          <w:tcPr>
            <w:tcW w:w="1750" w:type="dxa"/>
          </w:tcPr>
          <w:p w14:paraId="13133CB7" w14:textId="7BB78FFC" w:rsidR="0011259E" w:rsidRDefault="0011259E" w:rsidP="0011259E">
            <w:r>
              <w:t xml:space="preserve">Wound management </w:t>
            </w:r>
          </w:p>
        </w:tc>
        <w:tc>
          <w:tcPr>
            <w:tcW w:w="570" w:type="dxa"/>
          </w:tcPr>
          <w:p w14:paraId="640CE85C" w14:textId="4C1BC25D" w:rsidR="0011259E" w:rsidRDefault="0011259E" w:rsidP="0011259E">
            <w:r>
              <w:t>Y</w:t>
            </w:r>
          </w:p>
        </w:tc>
        <w:tc>
          <w:tcPr>
            <w:tcW w:w="1156" w:type="dxa"/>
          </w:tcPr>
          <w:p w14:paraId="5E3AEDE2" w14:textId="3CEFE79E" w:rsidR="0011259E" w:rsidRDefault="0011259E" w:rsidP="0011259E">
            <w:r>
              <w:t>&lt; 3 dose of tetanus-toxoid-containing vaccine</w:t>
            </w:r>
          </w:p>
        </w:tc>
        <w:tc>
          <w:tcPr>
            <w:tcW w:w="647" w:type="dxa"/>
          </w:tcPr>
          <w:p w14:paraId="15C4D67D" w14:textId="77777777" w:rsidR="0011259E" w:rsidRDefault="0011259E" w:rsidP="0011259E"/>
        </w:tc>
        <w:tc>
          <w:tcPr>
            <w:tcW w:w="1774" w:type="dxa"/>
          </w:tcPr>
          <w:p w14:paraId="3B6535A7" w14:textId="44D0AE11" w:rsidR="0011259E" w:rsidRDefault="0011259E" w:rsidP="0011259E">
            <w:r>
              <w:t>Not clean or minor wounds</w:t>
            </w:r>
          </w:p>
        </w:tc>
        <w:tc>
          <w:tcPr>
            <w:tcW w:w="1665" w:type="dxa"/>
          </w:tcPr>
          <w:p w14:paraId="34C82302" w14:textId="77777777" w:rsidR="0011259E" w:rsidRDefault="0011259E" w:rsidP="0011259E"/>
        </w:tc>
        <w:tc>
          <w:tcPr>
            <w:tcW w:w="1665" w:type="dxa"/>
          </w:tcPr>
          <w:p w14:paraId="7CF3C74F" w14:textId="77777777" w:rsidR="0011259E" w:rsidRDefault="0011259E" w:rsidP="0011259E"/>
        </w:tc>
        <w:tc>
          <w:tcPr>
            <w:tcW w:w="1401" w:type="dxa"/>
          </w:tcPr>
          <w:p w14:paraId="2F321BC2" w14:textId="3E4344BF" w:rsidR="0011259E" w:rsidRDefault="0011259E" w:rsidP="0011259E">
            <w:r>
              <w:t>Admin Tdap and TIG</w:t>
            </w:r>
          </w:p>
        </w:tc>
        <w:tc>
          <w:tcPr>
            <w:tcW w:w="1115" w:type="dxa"/>
          </w:tcPr>
          <w:p w14:paraId="305FB745" w14:textId="77777777" w:rsidR="0011259E" w:rsidRDefault="0011259E" w:rsidP="0011259E"/>
        </w:tc>
        <w:tc>
          <w:tcPr>
            <w:tcW w:w="1027" w:type="dxa"/>
          </w:tcPr>
          <w:p w14:paraId="6306AB14" w14:textId="77777777" w:rsidR="0011259E" w:rsidRDefault="0011259E" w:rsidP="0011259E"/>
        </w:tc>
        <w:tc>
          <w:tcPr>
            <w:tcW w:w="1027" w:type="dxa"/>
          </w:tcPr>
          <w:p w14:paraId="11DE1661" w14:textId="77777777" w:rsidR="0011259E" w:rsidRDefault="0011259E" w:rsidP="0011259E"/>
        </w:tc>
        <w:tc>
          <w:tcPr>
            <w:tcW w:w="792" w:type="dxa"/>
          </w:tcPr>
          <w:p w14:paraId="100D413C" w14:textId="77777777" w:rsidR="0011259E" w:rsidRDefault="0011259E" w:rsidP="0011259E"/>
        </w:tc>
        <w:tc>
          <w:tcPr>
            <w:tcW w:w="861" w:type="dxa"/>
          </w:tcPr>
          <w:p w14:paraId="678C64E6" w14:textId="77777777" w:rsidR="0011259E" w:rsidRDefault="0011259E" w:rsidP="0011259E"/>
        </w:tc>
        <w:tc>
          <w:tcPr>
            <w:tcW w:w="1708" w:type="dxa"/>
          </w:tcPr>
          <w:p w14:paraId="1007BE0C" w14:textId="77777777" w:rsidR="0011259E" w:rsidRDefault="0011259E" w:rsidP="0011259E"/>
        </w:tc>
      </w:tr>
      <w:tr w:rsidR="0011259E" w14:paraId="655C5185" w14:textId="77777777" w:rsidTr="00502B86">
        <w:tc>
          <w:tcPr>
            <w:tcW w:w="922" w:type="dxa"/>
          </w:tcPr>
          <w:p w14:paraId="6745CE7B" w14:textId="77777777" w:rsidR="0011259E" w:rsidRDefault="0011259E" w:rsidP="0011259E"/>
        </w:tc>
        <w:tc>
          <w:tcPr>
            <w:tcW w:w="326" w:type="dxa"/>
          </w:tcPr>
          <w:p w14:paraId="7C0F4302" w14:textId="3929AA3E" w:rsidR="0011259E" w:rsidRDefault="0020553F" w:rsidP="0011259E">
            <w:ins w:id="31" w:author="Xia Jing" w:date="2024-05-02T11:51:00Z">
              <w:r>
                <w:t>1</w:t>
              </w:r>
            </w:ins>
            <w:ins w:id="32" w:author="Xia Jing" w:date="2024-05-02T11:46:00Z">
              <w:r>
                <w:t>8</w:t>
              </w:r>
            </w:ins>
          </w:p>
        </w:tc>
        <w:tc>
          <w:tcPr>
            <w:tcW w:w="1206" w:type="dxa"/>
          </w:tcPr>
          <w:p w14:paraId="708AAD5E" w14:textId="519B2E4E" w:rsidR="0011259E" w:rsidRDefault="0011259E" w:rsidP="0011259E">
            <w:r>
              <w:t>&gt;= 11 yrs</w:t>
            </w:r>
          </w:p>
        </w:tc>
        <w:tc>
          <w:tcPr>
            <w:tcW w:w="1206" w:type="dxa"/>
          </w:tcPr>
          <w:p w14:paraId="1329E2EA" w14:textId="77777777" w:rsidR="0011259E" w:rsidRDefault="0011259E" w:rsidP="0011259E"/>
        </w:tc>
        <w:tc>
          <w:tcPr>
            <w:tcW w:w="1750" w:type="dxa"/>
          </w:tcPr>
          <w:p w14:paraId="48F2F6E9" w14:textId="03984739" w:rsidR="0011259E" w:rsidRDefault="0011259E" w:rsidP="0011259E">
            <w:r>
              <w:t xml:space="preserve">Wound management </w:t>
            </w:r>
          </w:p>
        </w:tc>
        <w:tc>
          <w:tcPr>
            <w:tcW w:w="570" w:type="dxa"/>
          </w:tcPr>
          <w:p w14:paraId="2BF7228F" w14:textId="03F11613" w:rsidR="0011259E" w:rsidRDefault="0011259E" w:rsidP="0011259E">
            <w:r>
              <w:t>Y</w:t>
            </w:r>
          </w:p>
        </w:tc>
        <w:tc>
          <w:tcPr>
            <w:tcW w:w="1156" w:type="dxa"/>
          </w:tcPr>
          <w:p w14:paraId="42F5A097" w14:textId="52E88B80" w:rsidR="0011259E" w:rsidRDefault="0011259E" w:rsidP="0011259E">
            <w:r>
              <w:t>&lt; 3 dose of tetanus-toxoid-containing vaccine</w:t>
            </w:r>
          </w:p>
        </w:tc>
        <w:tc>
          <w:tcPr>
            <w:tcW w:w="647" w:type="dxa"/>
          </w:tcPr>
          <w:p w14:paraId="641E961F" w14:textId="77777777" w:rsidR="0011259E" w:rsidRDefault="0011259E" w:rsidP="0011259E"/>
        </w:tc>
        <w:tc>
          <w:tcPr>
            <w:tcW w:w="1774" w:type="dxa"/>
          </w:tcPr>
          <w:p w14:paraId="0472183B" w14:textId="3E3C9AF8" w:rsidR="0011259E" w:rsidRDefault="0011259E" w:rsidP="0011259E">
            <w:r>
              <w:t>Not clean or minor wounds</w:t>
            </w:r>
          </w:p>
        </w:tc>
        <w:tc>
          <w:tcPr>
            <w:tcW w:w="1665" w:type="dxa"/>
          </w:tcPr>
          <w:p w14:paraId="2818314E" w14:textId="77777777" w:rsidR="0011259E" w:rsidRDefault="0011259E" w:rsidP="0011259E"/>
        </w:tc>
        <w:tc>
          <w:tcPr>
            <w:tcW w:w="1665" w:type="dxa"/>
          </w:tcPr>
          <w:p w14:paraId="432834B5" w14:textId="77777777" w:rsidR="0011259E" w:rsidRDefault="0011259E" w:rsidP="0011259E"/>
        </w:tc>
        <w:tc>
          <w:tcPr>
            <w:tcW w:w="1401" w:type="dxa"/>
          </w:tcPr>
          <w:p w14:paraId="787AE682" w14:textId="794CFA6F" w:rsidR="0011259E" w:rsidRDefault="0011259E" w:rsidP="0011259E">
            <w:r>
              <w:t>Admin Tdap if not previously administered (or Td) and TIG</w:t>
            </w:r>
          </w:p>
        </w:tc>
        <w:tc>
          <w:tcPr>
            <w:tcW w:w="1115" w:type="dxa"/>
          </w:tcPr>
          <w:p w14:paraId="1DE9F281" w14:textId="77777777" w:rsidR="0011259E" w:rsidRDefault="0011259E" w:rsidP="0011259E"/>
        </w:tc>
        <w:tc>
          <w:tcPr>
            <w:tcW w:w="1027" w:type="dxa"/>
          </w:tcPr>
          <w:p w14:paraId="3308FA48" w14:textId="77777777" w:rsidR="0011259E" w:rsidRDefault="0011259E" w:rsidP="0011259E"/>
        </w:tc>
        <w:tc>
          <w:tcPr>
            <w:tcW w:w="1027" w:type="dxa"/>
          </w:tcPr>
          <w:p w14:paraId="7A767791" w14:textId="77777777" w:rsidR="0011259E" w:rsidRDefault="0011259E" w:rsidP="0011259E"/>
        </w:tc>
        <w:tc>
          <w:tcPr>
            <w:tcW w:w="792" w:type="dxa"/>
          </w:tcPr>
          <w:p w14:paraId="2DD5E698" w14:textId="77777777" w:rsidR="0011259E" w:rsidRDefault="0011259E" w:rsidP="0011259E"/>
        </w:tc>
        <w:tc>
          <w:tcPr>
            <w:tcW w:w="861" w:type="dxa"/>
          </w:tcPr>
          <w:p w14:paraId="01FC24DF" w14:textId="77777777" w:rsidR="0011259E" w:rsidRDefault="0011259E" w:rsidP="0011259E"/>
        </w:tc>
        <w:tc>
          <w:tcPr>
            <w:tcW w:w="1708" w:type="dxa"/>
          </w:tcPr>
          <w:p w14:paraId="411F35B6" w14:textId="77777777" w:rsidR="0011259E" w:rsidRDefault="0011259E" w:rsidP="0011259E"/>
        </w:tc>
      </w:tr>
      <w:tr w:rsidR="0011259E" w14:paraId="38E1DA66" w14:textId="77777777" w:rsidTr="00502B86">
        <w:tc>
          <w:tcPr>
            <w:tcW w:w="20818" w:type="dxa"/>
            <w:gridSpan w:val="18"/>
          </w:tcPr>
          <w:p w14:paraId="191AEC24" w14:textId="2480D909" w:rsidR="0011259E" w:rsidRDefault="0011259E" w:rsidP="0011259E">
            <w:r>
              <w:t>Contraindications and precautions</w:t>
            </w:r>
          </w:p>
        </w:tc>
      </w:tr>
      <w:tr w:rsidR="0011259E" w14:paraId="0B245884" w14:textId="77777777" w:rsidTr="00502B86">
        <w:tc>
          <w:tcPr>
            <w:tcW w:w="922" w:type="dxa"/>
          </w:tcPr>
          <w:p w14:paraId="3FD0D20C" w14:textId="77777777" w:rsidR="0011259E" w:rsidRDefault="0011259E" w:rsidP="0011259E"/>
        </w:tc>
        <w:tc>
          <w:tcPr>
            <w:tcW w:w="326" w:type="dxa"/>
          </w:tcPr>
          <w:p w14:paraId="4916DF0A" w14:textId="519189EF" w:rsidR="0011259E" w:rsidRDefault="0020553F" w:rsidP="0011259E">
            <w:ins w:id="33" w:author="Xia Jing" w:date="2024-05-02T11:51:00Z">
              <w:r>
                <w:t>1</w:t>
              </w:r>
            </w:ins>
            <w:ins w:id="34" w:author="Xia Jing" w:date="2024-05-02T11:46:00Z">
              <w:r>
                <w:t>9</w:t>
              </w:r>
            </w:ins>
          </w:p>
        </w:tc>
        <w:tc>
          <w:tcPr>
            <w:tcW w:w="1206" w:type="dxa"/>
          </w:tcPr>
          <w:p w14:paraId="0D7763D1" w14:textId="77777777" w:rsidR="0011259E" w:rsidRDefault="0011259E" w:rsidP="0011259E"/>
        </w:tc>
        <w:tc>
          <w:tcPr>
            <w:tcW w:w="1206" w:type="dxa"/>
          </w:tcPr>
          <w:p w14:paraId="383D12F5" w14:textId="77777777" w:rsidR="0011259E" w:rsidRDefault="0011259E" w:rsidP="0011259E"/>
        </w:tc>
        <w:tc>
          <w:tcPr>
            <w:tcW w:w="1750" w:type="dxa"/>
          </w:tcPr>
          <w:p w14:paraId="1A0D062A" w14:textId="77777777" w:rsidR="0011259E" w:rsidRDefault="0011259E" w:rsidP="0011259E"/>
        </w:tc>
        <w:tc>
          <w:tcPr>
            <w:tcW w:w="570" w:type="dxa"/>
          </w:tcPr>
          <w:p w14:paraId="00B245D7" w14:textId="77777777" w:rsidR="0011259E" w:rsidRDefault="0011259E" w:rsidP="0011259E"/>
        </w:tc>
        <w:tc>
          <w:tcPr>
            <w:tcW w:w="1156" w:type="dxa"/>
          </w:tcPr>
          <w:p w14:paraId="522DEEA5" w14:textId="77777777" w:rsidR="0011259E" w:rsidRDefault="0011259E" w:rsidP="0011259E"/>
        </w:tc>
        <w:tc>
          <w:tcPr>
            <w:tcW w:w="647" w:type="dxa"/>
          </w:tcPr>
          <w:p w14:paraId="472909DB" w14:textId="77777777" w:rsidR="0011259E" w:rsidRDefault="0011259E" w:rsidP="0011259E"/>
        </w:tc>
        <w:tc>
          <w:tcPr>
            <w:tcW w:w="1774" w:type="dxa"/>
          </w:tcPr>
          <w:p w14:paraId="0C6BFAAB" w14:textId="246257E5" w:rsidR="0011259E" w:rsidRDefault="0011259E" w:rsidP="0011259E">
            <w:r>
              <w:t>Severe allergic reaction (e.g.,anaphylaxis) after a previous dose or to a vaccine component</w:t>
            </w:r>
          </w:p>
        </w:tc>
        <w:tc>
          <w:tcPr>
            <w:tcW w:w="1665" w:type="dxa"/>
          </w:tcPr>
          <w:p w14:paraId="257C1903" w14:textId="77777777" w:rsidR="0011259E" w:rsidRDefault="0011259E" w:rsidP="0011259E"/>
        </w:tc>
        <w:tc>
          <w:tcPr>
            <w:tcW w:w="1665" w:type="dxa"/>
          </w:tcPr>
          <w:p w14:paraId="24D845FC" w14:textId="77777777" w:rsidR="0011259E" w:rsidRDefault="0011259E" w:rsidP="0011259E"/>
        </w:tc>
        <w:tc>
          <w:tcPr>
            <w:tcW w:w="1401" w:type="dxa"/>
          </w:tcPr>
          <w:p w14:paraId="18018960" w14:textId="7CB6F530" w:rsidR="0011259E" w:rsidRDefault="0011259E" w:rsidP="0011259E">
            <w:r>
              <w:t>Do not administer</w:t>
            </w:r>
          </w:p>
        </w:tc>
        <w:tc>
          <w:tcPr>
            <w:tcW w:w="1115" w:type="dxa"/>
          </w:tcPr>
          <w:p w14:paraId="0DFFDD87" w14:textId="77777777" w:rsidR="0011259E" w:rsidRDefault="0011259E" w:rsidP="0011259E"/>
        </w:tc>
        <w:tc>
          <w:tcPr>
            <w:tcW w:w="1027" w:type="dxa"/>
          </w:tcPr>
          <w:p w14:paraId="2BE2399E" w14:textId="77777777" w:rsidR="0011259E" w:rsidRDefault="0011259E" w:rsidP="0011259E"/>
        </w:tc>
        <w:tc>
          <w:tcPr>
            <w:tcW w:w="1027" w:type="dxa"/>
          </w:tcPr>
          <w:p w14:paraId="20C9375F" w14:textId="77777777" w:rsidR="0011259E" w:rsidRDefault="0011259E" w:rsidP="0011259E"/>
        </w:tc>
        <w:tc>
          <w:tcPr>
            <w:tcW w:w="792" w:type="dxa"/>
          </w:tcPr>
          <w:p w14:paraId="625DEA3D" w14:textId="77777777" w:rsidR="0011259E" w:rsidRDefault="0011259E" w:rsidP="0011259E"/>
        </w:tc>
        <w:tc>
          <w:tcPr>
            <w:tcW w:w="861" w:type="dxa"/>
          </w:tcPr>
          <w:p w14:paraId="47EFFEE0" w14:textId="77777777" w:rsidR="0011259E" w:rsidRDefault="0011259E" w:rsidP="0011259E"/>
        </w:tc>
        <w:tc>
          <w:tcPr>
            <w:tcW w:w="1708" w:type="dxa"/>
          </w:tcPr>
          <w:p w14:paraId="5D11B39C" w14:textId="61987ABE" w:rsidR="0011259E" w:rsidRDefault="0011259E" w:rsidP="0011259E">
            <w:r>
              <w:t xml:space="preserve">Contraindication </w:t>
            </w:r>
          </w:p>
        </w:tc>
      </w:tr>
      <w:tr w:rsidR="0011259E" w14:paraId="2F444297" w14:textId="77777777" w:rsidTr="00502B86">
        <w:tc>
          <w:tcPr>
            <w:tcW w:w="922" w:type="dxa"/>
          </w:tcPr>
          <w:p w14:paraId="324A342B" w14:textId="3210E8D0" w:rsidR="0011259E" w:rsidRDefault="0011259E" w:rsidP="0011259E"/>
        </w:tc>
        <w:tc>
          <w:tcPr>
            <w:tcW w:w="326" w:type="dxa"/>
          </w:tcPr>
          <w:p w14:paraId="63C0171B" w14:textId="5B0360F7" w:rsidR="0011259E" w:rsidRDefault="0020553F" w:rsidP="0011259E">
            <w:ins w:id="35" w:author="Xia Jing" w:date="2024-05-02T11:51:00Z">
              <w:r>
                <w:t>2</w:t>
              </w:r>
            </w:ins>
            <w:ins w:id="36" w:author="Xia Jing" w:date="2024-05-02T11:47:00Z">
              <w:r>
                <w:t>0</w:t>
              </w:r>
            </w:ins>
          </w:p>
        </w:tc>
        <w:tc>
          <w:tcPr>
            <w:tcW w:w="1206" w:type="dxa"/>
          </w:tcPr>
          <w:p w14:paraId="5B435D92" w14:textId="77777777" w:rsidR="0011259E" w:rsidRDefault="0011259E" w:rsidP="0011259E"/>
        </w:tc>
        <w:tc>
          <w:tcPr>
            <w:tcW w:w="1206" w:type="dxa"/>
          </w:tcPr>
          <w:p w14:paraId="4269800F" w14:textId="77777777" w:rsidR="0011259E" w:rsidRDefault="0011259E" w:rsidP="0011259E"/>
        </w:tc>
        <w:tc>
          <w:tcPr>
            <w:tcW w:w="1750" w:type="dxa"/>
          </w:tcPr>
          <w:p w14:paraId="64628701" w14:textId="77777777" w:rsidR="0011259E" w:rsidRDefault="0011259E" w:rsidP="0011259E"/>
        </w:tc>
        <w:tc>
          <w:tcPr>
            <w:tcW w:w="570" w:type="dxa"/>
          </w:tcPr>
          <w:p w14:paraId="32E21D1C" w14:textId="77777777" w:rsidR="0011259E" w:rsidRDefault="0011259E" w:rsidP="0011259E"/>
        </w:tc>
        <w:tc>
          <w:tcPr>
            <w:tcW w:w="1156" w:type="dxa"/>
          </w:tcPr>
          <w:p w14:paraId="27839CA8" w14:textId="77777777" w:rsidR="0011259E" w:rsidRDefault="0011259E" w:rsidP="0011259E"/>
        </w:tc>
        <w:tc>
          <w:tcPr>
            <w:tcW w:w="647" w:type="dxa"/>
          </w:tcPr>
          <w:p w14:paraId="7F1D9891" w14:textId="77777777" w:rsidR="0011259E" w:rsidRDefault="0011259E" w:rsidP="0011259E"/>
        </w:tc>
        <w:tc>
          <w:tcPr>
            <w:tcW w:w="1774" w:type="dxa"/>
          </w:tcPr>
          <w:p w14:paraId="2D72F414" w14:textId="0A4744C2" w:rsidR="0011259E" w:rsidRDefault="0011259E" w:rsidP="0011259E">
            <w:r>
              <w:t xml:space="preserve">For Tdap only: Encephalopathy (e.g., coma, decreased level of consciousness, prolonged seizures) not attributable to another identifiable cause within 7 days of </w:t>
            </w:r>
            <w:r>
              <w:lastRenderedPageBreak/>
              <w:t>administration of previous dose of DTP, DTaP or Tdap</w:t>
            </w:r>
          </w:p>
        </w:tc>
        <w:tc>
          <w:tcPr>
            <w:tcW w:w="1665" w:type="dxa"/>
          </w:tcPr>
          <w:p w14:paraId="2E0A716B" w14:textId="77777777" w:rsidR="0011259E" w:rsidRDefault="0011259E" w:rsidP="0011259E"/>
        </w:tc>
        <w:tc>
          <w:tcPr>
            <w:tcW w:w="1665" w:type="dxa"/>
          </w:tcPr>
          <w:p w14:paraId="61ADDAA7" w14:textId="77777777" w:rsidR="0011259E" w:rsidRDefault="0011259E" w:rsidP="0011259E"/>
        </w:tc>
        <w:tc>
          <w:tcPr>
            <w:tcW w:w="1401" w:type="dxa"/>
          </w:tcPr>
          <w:p w14:paraId="65AA2F21" w14:textId="519C79F0" w:rsidR="0011259E" w:rsidRDefault="0011259E" w:rsidP="0011259E">
            <w:r>
              <w:t>Do not administer</w:t>
            </w:r>
          </w:p>
        </w:tc>
        <w:tc>
          <w:tcPr>
            <w:tcW w:w="1115" w:type="dxa"/>
          </w:tcPr>
          <w:p w14:paraId="4CDEE57F" w14:textId="77777777" w:rsidR="0011259E" w:rsidRDefault="0011259E" w:rsidP="0011259E"/>
        </w:tc>
        <w:tc>
          <w:tcPr>
            <w:tcW w:w="1027" w:type="dxa"/>
          </w:tcPr>
          <w:p w14:paraId="1E17112E" w14:textId="77777777" w:rsidR="0011259E" w:rsidRDefault="0011259E" w:rsidP="0011259E"/>
        </w:tc>
        <w:tc>
          <w:tcPr>
            <w:tcW w:w="1027" w:type="dxa"/>
          </w:tcPr>
          <w:p w14:paraId="75FAD598" w14:textId="77777777" w:rsidR="0011259E" w:rsidRDefault="0011259E" w:rsidP="0011259E"/>
        </w:tc>
        <w:tc>
          <w:tcPr>
            <w:tcW w:w="792" w:type="dxa"/>
          </w:tcPr>
          <w:p w14:paraId="32E117CA" w14:textId="77777777" w:rsidR="0011259E" w:rsidRDefault="0011259E" w:rsidP="0011259E"/>
        </w:tc>
        <w:tc>
          <w:tcPr>
            <w:tcW w:w="861" w:type="dxa"/>
          </w:tcPr>
          <w:p w14:paraId="005A65B2" w14:textId="77777777" w:rsidR="0011259E" w:rsidRDefault="0011259E" w:rsidP="0011259E"/>
        </w:tc>
        <w:tc>
          <w:tcPr>
            <w:tcW w:w="1708" w:type="dxa"/>
          </w:tcPr>
          <w:p w14:paraId="26FC11D1" w14:textId="63EFABBA" w:rsidR="0011259E" w:rsidRDefault="0011259E" w:rsidP="0011259E">
            <w:r>
              <w:t xml:space="preserve">Contraindication </w:t>
            </w:r>
          </w:p>
        </w:tc>
      </w:tr>
      <w:tr w:rsidR="0011259E" w14:paraId="1B145376" w14:textId="77777777" w:rsidTr="00502B86">
        <w:tc>
          <w:tcPr>
            <w:tcW w:w="922" w:type="dxa"/>
          </w:tcPr>
          <w:p w14:paraId="2E33F510" w14:textId="77777777" w:rsidR="0011259E" w:rsidRDefault="0011259E" w:rsidP="0011259E"/>
        </w:tc>
        <w:tc>
          <w:tcPr>
            <w:tcW w:w="326" w:type="dxa"/>
          </w:tcPr>
          <w:p w14:paraId="1A4D4467" w14:textId="4B645966" w:rsidR="0011259E" w:rsidRDefault="0020553F" w:rsidP="0011259E">
            <w:ins w:id="37" w:author="Xia Jing" w:date="2024-05-02T11:51:00Z">
              <w:r>
                <w:t>2</w:t>
              </w:r>
            </w:ins>
            <w:ins w:id="38" w:author="Xia Jing" w:date="2024-05-02T11:47:00Z">
              <w:r>
                <w:t>1</w:t>
              </w:r>
            </w:ins>
          </w:p>
        </w:tc>
        <w:tc>
          <w:tcPr>
            <w:tcW w:w="1206" w:type="dxa"/>
          </w:tcPr>
          <w:p w14:paraId="2145D1E0" w14:textId="77777777" w:rsidR="0011259E" w:rsidRDefault="0011259E" w:rsidP="0011259E"/>
        </w:tc>
        <w:tc>
          <w:tcPr>
            <w:tcW w:w="1206" w:type="dxa"/>
          </w:tcPr>
          <w:p w14:paraId="0E914988" w14:textId="77777777" w:rsidR="0011259E" w:rsidRDefault="0011259E" w:rsidP="0011259E"/>
        </w:tc>
        <w:tc>
          <w:tcPr>
            <w:tcW w:w="1750" w:type="dxa"/>
          </w:tcPr>
          <w:p w14:paraId="76BEA0FF" w14:textId="77777777" w:rsidR="0011259E" w:rsidRDefault="0011259E" w:rsidP="0011259E"/>
        </w:tc>
        <w:tc>
          <w:tcPr>
            <w:tcW w:w="570" w:type="dxa"/>
          </w:tcPr>
          <w:p w14:paraId="0A33587E" w14:textId="77777777" w:rsidR="0011259E" w:rsidRDefault="0011259E" w:rsidP="0011259E"/>
        </w:tc>
        <w:tc>
          <w:tcPr>
            <w:tcW w:w="1156" w:type="dxa"/>
          </w:tcPr>
          <w:p w14:paraId="6ED68501" w14:textId="77777777" w:rsidR="0011259E" w:rsidRDefault="0011259E" w:rsidP="0011259E"/>
        </w:tc>
        <w:tc>
          <w:tcPr>
            <w:tcW w:w="647" w:type="dxa"/>
          </w:tcPr>
          <w:p w14:paraId="36B97026" w14:textId="77777777" w:rsidR="0011259E" w:rsidRDefault="0011259E" w:rsidP="0011259E"/>
        </w:tc>
        <w:tc>
          <w:tcPr>
            <w:tcW w:w="1774" w:type="dxa"/>
          </w:tcPr>
          <w:p w14:paraId="03103428" w14:textId="647F4C78" w:rsidR="0011259E" w:rsidRDefault="0011259E" w:rsidP="0011259E">
            <w:r>
              <w:t>Guillain-Barre syndrome (GBS) within 6 wks after a previous dose of tetanus-toxoid-containing vaccine</w:t>
            </w:r>
          </w:p>
        </w:tc>
        <w:tc>
          <w:tcPr>
            <w:tcW w:w="1665" w:type="dxa"/>
          </w:tcPr>
          <w:p w14:paraId="1FAD878C" w14:textId="77777777" w:rsidR="0011259E" w:rsidRDefault="0011259E" w:rsidP="0011259E"/>
        </w:tc>
        <w:tc>
          <w:tcPr>
            <w:tcW w:w="1665" w:type="dxa"/>
          </w:tcPr>
          <w:p w14:paraId="5F35D55C" w14:textId="77777777" w:rsidR="0011259E" w:rsidRDefault="0011259E" w:rsidP="0011259E"/>
        </w:tc>
        <w:tc>
          <w:tcPr>
            <w:tcW w:w="1401" w:type="dxa"/>
          </w:tcPr>
          <w:p w14:paraId="2F47108D" w14:textId="70A38FC1" w:rsidR="0011259E" w:rsidRDefault="0011259E" w:rsidP="0011259E">
            <w:r>
              <w:t>Administer only if benefits outweigh risks of adverse reactions</w:t>
            </w:r>
          </w:p>
        </w:tc>
        <w:tc>
          <w:tcPr>
            <w:tcW w:w="1115" w:type="dxa"/>
          </w:tcPr>
          <w:p w14:paraId="5452BACD" w14:textId="77777777" w:rsidR="0011259E" w:rsidRDefault="0011259E" w:rsidP="0011259E"/>
        </w:tc>
        <w:tc>
          <w:tcPr>
            <w:tcW w:w="1027" w:type="dxa"/>
          </w:tcPr>
          <w:p w14:paraId="04D5328D" w14:textId="77777777" w:rsidR="0011259E" w:rsidRDefault="0011259E" w:rsidP="0011259E"/>
        </w:tc>
        <w:tc>
          <w:tcPr>
            <w:tcW w:w="1027" w:type="dxa"/>
          </w:tcPr>
          <w:p w14:paraId="02010A2B" w14:textId="77777777" w:rsidR="0011259E" w:rsidRDefault="0011259E" w:rsidP="0011259E"/>
        </w:tc>
        <w:tc>
          <w:tcPr>
            <w:tcW w:w="792" w:type="dxa"/>
          </w:tcPr>
          <w:p w14:paraId="7CEFB6E9" w14:textId="77777777" w:rsidR="0011259E" w:rsidRDefault="0011259E" w:rsidP="0011259E"/>
        </w:tc>
        <w:tc>
          <w:tcPr>
            <w:tcW w:w="861" w:type="dxa"/>
          </w:tcPr>
          <w:p w14:paraId="1348F7B2" w14:textId="77777777" w:rsidR="0011259E" w:rsidRDefault="0011259E" w:rsidP="0011259E"/>
        </w:tc>
        <w:tc>
          <w:tcPr>
            <w:tcW w:w="1708" w:type="dxa"/>
          </w:tcPr>
          <w:p w14:paraId="71531332" w14:textId="76820A26" w:rsidR="0011259E" w:rsidRDefault="0011259E" w:rsidP="0011259E">
            <w:r>
              <w:t>Precaution</w:t>
            </w:r>
          </w:p>
        </w:tc>
      </w:tr>
      <w:tr w:rsidR="0011259E" w14:paraId="2AB9D29C" w14:textId="77777777" w:rsidTr="00502B86">
        <w:tc>
          <w:tcPr>
            <w:tcW w:w="922" w:type="dxa"/>
          </w:tcPr>
          <w:p w14:paraId="199D8562" w14:textId="77777777" w:rsidR="0011259E" w:rsidRDefault="0011259E" w:rsidP="0011259E"/>
        </w:tc>
        <w:tc>
          <w:tcPr>
            <w:tcW w:w="326" w:type="dxa"/>
          </w:tcPr>
          <w:p w14:paraId="4B12B893" w14:textId="382D55CF" w:rsidR="0011259E" w:rsidRDefault="0020553F" w:rsidP="0011259E">
            <w:ins w:id="39" w:author="Xia Jing" w:date="2024-05-02T11:51:00Z">
              <w:r>
                <w:t>2</w:t>
              </w:r>
            </w:ins>
            <w:ins w:id="40" w:author="Xia Jing" w:date="2024-05-02T11:47:00Z">
              <w:r>
                <w:t>2</w:t>
              </w:r>
            </w:ins>
          </w:p>
        </w:tc>
        <w:tc>
          <w:tcPr>
            <w:tcW w:w="1206" w:type="dxa"/>
          </w:tcPr>
          <w:p w14:paraId="283FAD2E" w14:textId="77777777" w:rsidR="0011259E" w:rsidRDefault="0011259E" w:rsidP="0011259E"/>
        </w:tc>
        <w:tc>
          <w:tcPr>
            <w:tcW w:w="1206" w:type="dxa"/>
          </w:tcPr>
          <w:p w14:paraId="2DE38605" w14:textId="77777777" w:rsidR="0011259E" w:rsidRDefault="0011259E" w:rsidP="0011259E"/>
        </w:tc>
        <w:tc>
          <w:tcPr>
            <w:tcW w:w="1750" w:type="dxa"/>
          </w:tcPr>
          <w:p w14:paraId="0C992C29" w14:textId="77777777" w:rsidR="0011259E" w:rsidRDefault="0011259E" w:rsidP="0011259E"/>
        </w:tc>
        <w:tc>
          <w:tcPr>
            <w:tcW w:w="570" w:type="dxa"/>
          </w:tcPr>
          <w:p w14:paraId="6B3FD92A" w14:textId="77777777" w:rsidR="0011259E" w:rsidRDefault="0011259E" w:rsidP="0011259E"/>
        </w:tc>
        <w:tc>
          <w:tcPr>
            <w:tcW w:w="1156" w:type="dxa"/>
          </w:tcPr>
          <w:p w14:paraId="0B7B09E9" w14:textId="77777777" w:rsidR="0011259E" w:rsidRDefault="0011259E" w:rsidP="0011259E"/>
        </w:tc>
        <w:tc>
          <w:tcPr>
            <w:tcW w:w="647" w:type="dxa"/>
          </w:tcPr>
          <w:p w14:paraId="0A37E79F" w14:textId="77777777" w:rsidR="0011259E" w:rsidRDefault="0011259E" w:rsidP="0011259E"/>
        </w:tc>
        <w:tc>
          <w:tcPr>
            <w:tcW w:w="1774" w:type="dxa"/>
          </w:tcPr>
          <w:p w14:paraId="1DBD662D" w14:textId="1A6624B4" w:rsidR="0011259E" w:rsidRDefault="0011259E" w:rsidP="0011259E">
            <w:r>
              <w:t>History of Arthus-type hypersensitivity reaction after a previous dose of diphtheria-toxoid-containing or tetanus-toxoid-containing vaccine; defer vaccination until at least 10 yrs have elapsed since the last tetanus-toxoid-containing vaccine</w:t>
            </w:r>
          </w:p>
        </w:tc>
        <w:tc>
          <w:tcPr>
            <w:tcW w:w="1665" w:type="dxa"/>
          </w:tcPr>
          <w:p w14:paraId="060594A8" w14:textId="77777777" w:rsidR="0011259E" w:rsidRDefault="0011259E" w:rsidP="0011259E"/>
        </w:tc>
        <w:tc>
          <w:tcPr>
            <w:tcW w:w="1665" w:type="dxa"/>
          </w:tcPr>
          <w:p w14:paraId="1F24AF60" w14:textId="77777777" w:rsidR="0011259E" w:rsidRDefault="0011259E" w:rsidP="0011259E"/>
        </w:tc>
        <w:tc>
          <w:tcPr>
            <w:tcW w:w="1401" w:type="dxa"/>
          </w:tcPr>
          <w:p w14:paraId="5D68AE25" w14:textId="50DB4C61" w:rsidR="0011259E" w:rsidRDefault="0011259E" w:rsidP="0011259E">
            <w:r>
              <w:t>Administer only if benefits outweigh risks of adverse reactions</w:t>
            </w:r>
          </w:p>
        </w:tc>
        <w:tc>
          <w:tcPr>
            <w:tcW w:w="1115" w:type="dxa"/>
          </w:tcPr>
          <w:p w14:paraId="13EDAB18" w14:textId="77777777" w:rsidR="0011259E" w:rsidRDefault="0011259E" w:rsidP="0011259E"/>
        </w:tc>
        <w:tc>
          <w:tcPr>
            <w:tcW w:w="1027" w:type="dxa"/>
          </w:tcPr>
          <w:p w14:paraId="1FC96F8B" w14:textId="77777777" w:rsidR="0011259E" w:rsidRDefault="0011259E" w:rsidP="0011259E"/>
        </w:tc>
        <w:tc>
          <w:tcPr>
            <w:tcW w:w="1027" w:type="dxa"/>
          </w:tcPr>
          <w:p w14:paraId="0DC8E757" w14:textId="77777777" w:rsidR="0011259E" w:rsidRDefault="0011259E" w:rsidP="0011259E"/>
        </w:tc>
        <w:tc>
          <w:tcPr>
            <w:tcW w:w="792" w:type="dxa"/>
          </w:tcPr>
          <w:p w14:paraId="6F5F9ECA" w14:textId="77777777" w:rsidR="0011259E" w:rsidRDefault="0011259E" w:rsidP="0011259E"/>
        </w:tc>
        <w:tc>
          <w:tcPr>
            <w:tcW w:w="861" w:type="dxa"/>
          </w:tcPr>
          <w:p w14:paraId="425B8F56" w14:textId="77777777" w:rsidR="0011259E" w:rsidRDefault="0011259E" w:rsidP="0011259E"/>
        </w:tc>
        <w:tc>
          <w:tcPr>
            <w:tcW w:w="1708" w:type="dxa"/>
          </w:tcPr>
          <w:p w14:paraId="4D96BC12" w14:textId="3883266E" w:rsidR="0011259E" w:rsidRDefault="0011259E" w:rsidP="0011259E">
            <w:r>
              <w:t>Precaution</w:t>
            </w:r>
          </w:p>
        </w:tc>
      </w:tr>
      <w:tr w:rsidR="0011259E" w14:paraId="744B925C" w14:textId="77777777" w:rsidTr="00502B86">
        <w:tc>
          <w:tcPr>
            <w:tcW w:w="922" w:type="dxa"/>
          </w:tcPr>
          <w:p w14:paraId="653F922A" w14:textId="77777777" w:rsidR="0011259E" w:rsidRDefault="0011259E" w:rsidP="0011259E"/>
        </w:tc>
        <w:tc>
          <w:tcPr>
            <w:tcW w:w="326" w:type="dxa"/>
          </w:tcPr>
          <w:p w14:paraId="52D73338" w14:textId="1DDDAF34" w:rsidR="0011259E" w:rsidRDefault="0020553F" w:rsidP="0011259E">
            <w:ins w:id="41" w:author="Xia Jing" w:date="2024-05-02T11:51:00Z">
              <w:r>
                <w:t>2</w:t>
              </w:r>
            </w:ins>
            <w:ins w:id="42" w:author="Xia Jing" w:date="2024-05-02T11:47:00Z">
              <w:r>
                <w:t>3</w:t>
              </w:r>
            </w:ins>
          </w:p>
        </w:tc>
        <w:tc>
          <w:tcPr>
            <w:tcW w:w="1206" w:type="dxa"/>
          </w:tcPr>
          <w:p w14:paraId="24D4BCA5" w14:textId="77777777" w:rsidR="0011259E" w:rsidRDefault="0011259E" w:rsidP="0011259E"/>
        </w:tc>
        <w:tc>
          <w:tcPr>
            <w:tcW w:w="1206" w:type="dxa"/>
          </w:tcPr>
          <w:p w14:paraId="1055BC7E" w14:textId="77777777" w:rsidR="0011259E" w:rsidRDefault="0011259E" w:rsidP="0011259E"/>
        </w:tc>
        <w:tc>
          <w:tcPr>
            <w:tcW w:w="1750" w:type="dxa"/>
          </w:tcPr>
          <w:p w14:paraId="442CEA3E" w14:textId="77777777" w:rsidR="0011259E" w:rsidRDefault="0011259E" w:rsidP="0011259E"/>
        </w:tc>
        <w:tc>
          <w:tcPr>
            <w:tcW w:w="570" w:type="dxa"/>
          </w:tcPr>
          <w:p w14:paraId="0A231668" w14:textId="77777777" w:rsidR="0011259E" w:rsidRDefault="0011259E" w:rsidP="0011259E"/>
        </w:tc>
        <w:tc>
          <w:tcPr>
            <w:tcW w:w="1156" w:type="dxa"/>
          </w:tcPr>
          <w:p w14:paraId="7F1F4B00" w14:textId="77777777" w:rsidR="0011259E" w:rsidRDefault="0011259E" w:rsidP="0011259E"/>
        </w:tc>
        <w:tc>
          <w:tcPr>
            <w:tcW w:w="647" w:type="dxa"/>
          </w:tcPr>
          <w:p w14:paraId="6E8D3A2E" w14:textId="77777777" w:rsidR="0011259E" w:rsidRDefault="0011259E" w:rsidP="0011259E"/>
        </w:tc>
        <w:tc>
          <w:tcPr>
            <w:tcW w:w="1774" w:type="dxa"/>
          </w:tcPr>
          <w:p w14:paraId="3AFDE83A" w14:textId="7F027EE7" w:rsidR="0011259E" w:rsidRDefault="0011259E" w:rsidP="0011259E">
            <w:r>
              <w:t>For Tdap only: progressive or unstable neurological disorders, uncontrolled seizures, or progressive encephalopathy until a treatment regimen has been established and the condition has stabilized</w:t>
            </w:r>
          </w:p>
        </w:tc>
        <w:tc>
          <w:tcPr>
            <w:tcW w:w="1665" w:type="dxa"/>
          </w:tcPr>
          <w:p w14:paraId="39C2DA1A" w14:textId="77777777" w:rsidR="0011259E" w:rsidRDefault="0011259E" w:rsidP="0011259E"/>
        </w:tc>
        <w:tc>
          <w:tcPr>
            <w:tcW w:w="1665" w:type="dxa"/>
          </w:tcPr>
          <w:p w14:paraId="0335F9E8" w14:textId="77777777" w:rsidR="0011259E" w:rsidRDefault="0011259E" w:rsidP="0011259E"/>
        </w:tc>
        <w:tc>
          <w:tcPr>
            <w:tcW w:w="1401" w:type="dxa"/>
          </w:tcPr>
          <w:p w14:paraId="48C0E052" w14:textId="26A66C96" w:rsidR="0011259E" w:rsidRDefault="0011259E" w:rsidP="0011259E">
            <w:r>
              <w:t>Administer only if benefits outweigh risks of adverse reactions</w:t>
            </w:r>
          </w:p>
        </w:tc>
        <w:tc>
          <w:tcPr>
            <w:tcW w:w="1115" w:type="dxa"/>
          </w:tcPr>
          <w:p w14:paraId="2A6A759F" w14:textId="77777777" w:rsidR="0011259E" w:rsidRDefault="0011259E" w:rsidP="0011259E"/>
        </w:tc>
        <w:tc>
          <w:tcPr>
            <w:tcW w:w="1027" w:type="dxa"/>
          </w:tcPr>
          <w:p w14:paraId="512F1859" w14:textId="77777777" w:rsidR="0011259E" w:rsidRDefault="0011259E" w:rsidP="0011259E"/>
        </w:tc>
        <w:tc>
          <w:tcPr>
            <w:tcW w:w="1027" w:type="dxa"/>
          </w:tcPr>
          <w:p w14:paraId="16C5E208" w14:textId="77777777" w:rsidR="0011259E" w:rsidRDefault="0011259E" w:rsidP="0011259E"/>
        </w:tc>
        <w:tc>
          <w:tcPr>
            <w:tcW w:w="792" w:type="dxa"/>
          </w:tcPr>
          <w:p w14:paraId="407CFC43" w14:textId="77777777" w:rsidR="0011259E" w:rsidRDefault="0011259E" w:rsidP="0011259E"/>
        </w:tc>
        <w:tc>
          <w:tcPr>
            <w:tcW w:w="861" w:type="dxa"/>
          </w:tcPr>
          <w:p w14:paraId="15E66864" w14:textId="77777777" w:rsidR="0011259E" w:rsidRDefault="0011259E" w:rsidP="0011259E"/>
        </w:tc>
        <w:tc>
          <w:tcPr>
            <w:tcW w:w="1708" w:type="dxa"/>
          </w:tcPr>
          <w:p w14:paraId="433F73D5" w14:textId="68375334" w:rsidR="0011259E" w:rsidRDefault="0011259E" w:rsidP="0011259E">
            <w:r>
              <w:t>Precaution</w:t>
            </w:r>
          </w:p>
        </w:tc>
      </w:tr>
      <w:tr w:rsidR="0011259E" w14:paraId="67191332" w14:textId="77777777" w:rsidTr="00502B86">
        <w:tc>
          <w:tcPr>
            <w:tcW w:w="922" w:type="dxa"/>
          </w:tcPr>
          <w:p w14:paraId="2573A435" w14:textId="77777777" w:rsidR="0011259E" w:rsidRDefault="0011259E" w:rsidP="0011259E"/>
        </w:tc>
        <w:tc>
          <w:tcPr>
            <w:tcW w:w="326" w:type="dxa"/>
          </w:tcPr>
          <w:p w14:paraId="606F49E5" w14:textId="2E7A6AC0" w:rsidR="0011259E" w:rsidRDefault="0020553F" w:rsidP="0011259E">
            <w:ins w:id="43" w:author="Xia Jing" w:date="2024-05-02T11:51:00Z">
              <w:r>
                <w:t>2</w:t>
              </w:r>
            </w:ins>
            <w:ins w:id="44" w:author="Xia Jing" w:date="2024-05-02T11:47:00Z">
              <w:r>
                <w:t>4</w:t>
              </w:r>
            </w:ins>
          </w:p>
        </w:tc>
        <w:tc>
          <w:tcPr>
            <w:tcW w:w="1206" w:type="dxa"/>
          </w:tcPr>
          <w:p w14:paraId="2872CDF7" w14:textId="77777777" w:rsidR="0011259E" w:rsidRDefault="0011259E" w:rsidP="0011259E"/>
        </w:tc>
        <w:tc>
          <w:tcPr>
            <w:tcW w:w="1206" w:type="dxa"/>
          </w:tcPr>
          <w:p w14:paraId="575450F3" w14:textId="77777777" w:rsidR="0011259E" w:rsidRDefault="0011259E" w:rsidP="0011259E"/>
        </w:tc>
        <w:tc>
          <w:tcPr>
            <w:tcW w:w="1750" w:type="dxa"/>
          </w:tcPr>
          <w:p w14:paraId="58B25A69" w14:textId="77777777" w:rsidR="0011259E" w:rsidRDefault="0011259E" w:rsidP="0011259E"/>
        </w:tc>
        <w:tc>
          <w:tcPr>
            <w:tcW w:w="570" w:type="dxa"/>
          </w:tcPr>
          <w:p w14:paraId="4D4349B5" w14:textId="77777777" w:rsidR="0011259E" w:rsidRDefault="0011259E" w:rsidP="0011259E"/>
        </w:tc>
        <w:tc>
          <w:tcPr>
            <w:tcW w:w="1156" w:type="dxa"/>
          </w:tcPr>
          <w:p w14:paraId="296F7D3F" w14:textId="77777777" w:rsidR="0011259E" w:rsidRDefault="0011259E" w:rsidP="0011259E"/>
        </w:tc>
        <w:tc>
          <w:tcPr>
            <w:tcW w:w="647" w:type="dxa"/>
          </w:tcPr>
          <w:p w14:paraId="3524A138" w14:textId="77777777" w:rsidR="0011259E" w:rsidRDefault="0011259E" w:rsidP="0011259E"/>
        </w:tc>
        <w:tc>
          <w:tcPr>
            <w:tcW w:w="1774" w:type="dxa"/>
          </w:tcPr>
          <w:p w14:paraId="5949B82F" w14:textId="6A783E9F" w:rsidR="0011259E" w:rsidRDefault="0011259E" w:rsidP="0011259E">
            <w:r>
              <w:t>Moderate or severe acute illness with or without fever</w:t>
            </w:r>
          </w:p>
        </w:tc>
        <w:tc>
          <w:tcPr>
            <w:tcW w:w="1665" w:type="dxa"/>
          </w:tcPr>
          <w:p w14:paraId="7C2BD0EA" w14:textId="77777777" w:rsidR="0011259E" w:rsidRDefault="0011259E" w:rsidP="0011259E"/>
        </w:tc>
        <w:tc>
          <w:tcPr>
            <w:tcW w:w="1665" w:type="dxa"/>
          </w:tcPr>
          <w:p w14:paraId="37FAAC27" w14:textId="77777777" w:rsidR="0011259E" w:rsidRDefault="0011259E" w:rsidP="0011259E"/>
        </w:tc>
        <w:tc>
          <w:tcPr>
            <w:tcW w:w="1401" w:type="dxa"/>
          </w:tcPr>
          <w:p w14:paraId="26AB137C" w14:textId="59A07BE0" w:rsidR="0011259E" w:rsidRDefault="0011259E" w:rsidP="0011259E">
            <w:r>
              <w:t xml:space="preserve">Administer only if benefits outweigh risks of </w:t>
            </w:r>
            <w:r>
              <w:lastRenderedPageBreak/>
              <w:t>adverse reactions</w:t>
            </w:r>
          </w:p>
        </w:tc>
        <w:tc>
          <w:tcPr>
            <w:tcW w:w="1115" w:type="dxa"/>
          </w:tcPr>
          <w:p w14:paraId="0C17422F" w14:textId="77777777" w:rsidR="0011259E" w:rsidRDefault="0011259E" w:rsidP="0011259E"/>
        </w:tc>
        <w:tc>
          <w:tcPr>
            <w:tcW w:w="1027" w:type="dxa"/>
          </w:tcPr>
          <w:p w14:paraId="7352B926" w14:textId="77777777" w:rsidR="0011259E" w:rsidRDefault="0011259E" w:rsidP="0011259E"/>
        </w:tc>
        <w:tc>
          <w:tcPr>
            <w:tcW w:w="1027" w:type="dxa"/>
          </w:tcPr>
          <w:p w14:paraId="4795C9DC" w14:textId="77777777" w:rsidR="0011259E" w:rsidRDefault="0011259E" w:rsidP="0011259E"/>
        </w:tc>
        <w:tc>
          <w:tcPr>
            <w:tcW w:w="792" w:type="dxa"/>
          </w:tcPr>
          <w:p w14:paraId="586DDBDB" w14:textId="77777777" w:rsidR="0011259E" w:rsidRDefault="0011259E" w:rsidP="0011259E"/>
        </w:tc>
        <w:tc>
          <w:tcPr>
            <w:tcW w:w="861" w:type="dxa"/>
          </w:tcPr>
          <w:p w14:paraId="09983FB9" w14:textId="77777777" w:rsidR="0011259E" w:rsidRDefault="0011259E" w:rsidP="0011259E"/>
        </w:tc>
        <w:tc>
          <w:tcPr>
            <w:tcW w:w="1708" w:type="dxa"/>
          </w:tcPr>
          <w:p w14:paraId="30D1438C" w14:textId="365D7E22" w:rsidR="0011259E" w:rsidRDefault="0011259E" w:rsidP="0011259E">
            <w:r>
              <w:t>Precaution</w:t>
            </w:r>
          </w:p>
        </w:tc>
      </w:tr>
      <w:tr w:rsidR="0011259E" w14:paraId="42281705" w14:textId="77777777" w:rsidTr="00502B86">
        <w:tc>
          <w:tcPr>
            <w:tcW w:w="20818" w:type="dxa"/>
            <w:gridSpan w:val="18"/>
          </w:tcPr>
          <w:p w14:paraId="02A9AB95" w14:textId="77777777" w:rsidR="0011259E" w:rsidRDefault="0011259E" w:rsidP="0011259E">
            <w:r>
              <w:t>Td (Tetanus, diphtheria), Tdap (Tetanus, diphtheria, and acellular pertussis)</w:t>
            </w:r>
          </w:p>
        </w:tc>
      </w:tr>
      <w:tr w:rsidR="0011259E" w14:paraId="1B4961DE" w14:textId="77777777" w:rsidTr="00502B86">
        <w:tc>
          <w:tcPr>
            <w:tcW w:w="922" w:type="dxa"/>
          </w:tcPr>
          <w:p w14:paraId="1707F4E3" w14:textId="77777777" w:rsidR="0011259E" w:rsidRDefault="0011259E" w:rsidP="0011259E"/>
        </w:tc>
        <w:tc>
          <w:tcPr>
            <w:tcW w:w="326" w:type="dxa"/>
          </w:tcPr>
          <w:p w14:paraId="274A5952" w14:textId="1268EF5A" w:rsidR="0011259E" w:rsidRDefault="0020553F" w:rsidP="0011259E">
            <w:ins w:id="45" w:author="Xia Jing" w:date="2024-05-02T11:51:00Z">
              <w:r>
                <w:t>2</w:t>
              </w:r>
            </w:ins>
            <w:ins w:id="46" w:author="Xia Jing" w:date="2024-05-02T11:47:00Z">
              <w:r>
                <w:t>5</w:t>
              </w:r>
            </w:ins>
          </w:p>
        </w:tc>
        <w:tc>
          <w:tcPr>
            <w:tcW w:w="1206" w:type="dxa"/>
          </w:tcPr>
          <w:p w14:paraId="6A5162BF" w14:textId="77777777" w:rsidR="0011259E" w:rsidRDefault="0011259E" w:rsidP="0011259E">
            <w:r>
              <w:t>&gt;= 7yrs</w:t>
            </w:r>
          </w:p>
        </w:tc>
        <w:tc>
          <w:tcPr>
            <w:tcW w:w="1206" w:type="dxa"/>
          </w:tcPr>
          <w:p w14:paraId="4F462FEC" w14:textId="77777777" w:rsidR="0011259E" w:rsidRDefault="0011259E" w:rsidP="0011259E">
            <w:r>
              <w:t>&lt;= 18 yrs</w:t>
            </w:r>
          </w:p>
        </w:tc>
        <w:tc>
          <w:tcPr>
            <w:tcW w:w="1750" w:type="dxa"/>
          </w:tcPr>
          <w:p w14:paraId="52A95836" w14:textId="77777777" w:rsidR="0011259E" w:rsidRDefault="0011259E" w:rsidP="0011259E">
            <w:r>
              <w:t>The first dose of DTap/DT was administered before the 1 yr birthday</w:t>
            </w:r>
          </w:p>
        </w:tc>
        <w:tc>
          <w:tcPr>
            <w:tcW w:w="570" w:type="dxa"/>
          </w:tcPr>
          <w:p w14:paraId="45A9E389" w14:textId="77777777" w:rsidR="0011259E" w:rsidRDefault="0011259E" w:rsidP="0011259E">
            <w:r>
              <w:t>N</w:t>
            </w:r>
          </w:p>
        </w:tc>
        <w:tc>
          <w:tcPr>
            <w:tcW w:w="1156" w:type="dxa"/>
          </w:tcPr>
          <w:p w14:paraId="218AE965" w14:textId="77777777" w:rsidR="0011259E" w:rsidRDefault="0011259E" w:rsidP="0011259E"/>
        </w:tc>
        <w:tc>
          <w:tcPr>
            <w:tcW w:w="647" w:type="dxa"/>
          </w:tcPr>
          <w:p w14:paraId="69288D5F" w14:textId="77777777" w:rsidR="0011259E" w:rsidRDefault="0011259E" w:rsidP="0011259E"/>
        </w:tc>
        <w:tc>
          <w:tcPr>
            <w:tcW w:w="1774" w:type="dxa"/>
          </w:tcPr>
          <w:p w14:paraId="53C472DE" w14:textId="77777777" w:rsidR="0011259E" w:rsidRDefault="0011259E" w:rsidP="0011259E"/>
        </w:tc>
        <w:tc>
          <w:tcPr>
            <w:tcW w:w="1665" w:type="dxa"/>
          </w:tcPr>
          <w:p w14:paraId="32778411" w14:textId="77777777" w:rsidR="0011259E" w:rsidRDefault="0011259E" w:rsidP="0011259E"/>
        </w:tc>
        <w:tc>
          <w:tcPr>
            <w:tcW w:w="1665" w:type="dxa"/>
          </w:tcPr>
          <w:p w14:paraId="2E125CB7" w14:textId="77777777" w:rsidR="0011259E" w:rsidRDefault="0011259E" w:rsidP="0011259E"/>
        </w:tc>
        <w:tc>
          <w:tcPr>
            <w:tcW w:w="1401" w:type="dxa"/>
          </w:tcPr>
          <w:p w14:paraId="117B9879" w14:textId="77777777" w:rsidR="0011259E" w:rsidRDefault="0011259E" w:rsidP="0011259E">
            <w:r>
              <w:t>Admin 1</w:t>
            </w:r>
            <w:r w:rsidRPr="00AA782D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115" w:type="dxa"/>
          </w:tcPr>
          <w:p w14:paraId="4D951214" w14:textId="77777777" w:rsidR="0011259E" w:rsidRDefault="0011259E" w:rsidP="0011259E">
            <w:r>
              <w:t>Schedule 2</w:t>
            </w:r>
            <w:r w:rsidRPr="00AA782D">
              <w:rPr>
                <w:vertAlign w:val="superscript"/>
              </w:rPr>
              <w:t>nd</w:t>
            </w:r>
            <w:r>
              <w:t xml:space="preserve"> dose &gt;= 4 wks from now</w:t>
            </w:r>
          </w:p>
        </w:tc>
        <w:tc>
          <w:tcPr>
            <w:tcW w:w="1027" w:type="dxa"/>
          </w:tcPr>
          <w:p w14:paraId="6AE364FA" w14:textId="77777777" w:rsidR="0011259E" w:rsidRDefault="0011259E" w:rsidP="0011259E">
            <w:r>
              <w:t>Schedule 3</w:t>
            </w:r>
            <w:r w:rsidRPr="00263902">
              <w:rPr>
                <w:vertAlign w:val="superscript"/>
              </w:rPr>
              <w:t>rd</w:t>
            </w:r>
            <w:r>
              <w:t xml:space="preserve">  dose &gt;= 4 wks from 2</w:t>
            </w:r>
            <w:r w:rsidRPr="00263902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1027" w:type="dxa"/>
          </w:tcPr>
          <w:p w14:paraId="30A5B140" w14:textId="77777777" w:rsidR="0011259E" w:rsidRDefault="0011259E" w:rsidP="0011259E">
            <w:r>
              <w:t>Schedule 4</w:t>
            </w:r>
            <w:r w:rsidRPr="00746680">
              <w:rPr>
                <w:vertAlign w:val="superscript"/>
              </w:rPr>
              <w:t>th</w:t>
            </w:r>
            <w:r>
              <w:t xml:space="preserve">  dose &gt;= 6 mon from 3</w:t>
            </w:r>
            <w:r w:rsidRPr="00746680">
              <w:rPr>
                <w:vertAlign w:val="superscript"/>
              </w:rPr>
              <w:t>rd</w:t>
            </w:r>
            <w:r>
              <w:t xml:space="preserve">  dose</w:t>
            </w:r>
          </w:p>
        </w:tc>
        <w:tc>
          <w:tcPr>
            <w:tcW w:w="792" w:type="dxa"/>
          </w:tcPr>
          <w:p w14:paraId="5F8DA36A" w14:textId="77777777" w:rsidR="0011259E" w:rsidRDefault="0011259E" w:rsidP="0011259E"/>
        </w:tc>
        <w:tc>
          <w:tcPr>
            <w:tcW w:w="861" w:type="dxa"/>
          </w:tcPr>
          <w:p w14:paraId="57C2F811" w14:textId="77777777" w:rsidR="0011259E" w:rsidRDefault="0011259E" w:rsidP="0011259E"/>
        </w:tc>
        <w:tc>
          <w:tcPr>
            <w:tcW w:w="1708" w:type="dxa"/>
          </w:tcPr>
          <w:p w14:paraId="6DB386DB" w14:textId="77777777" w:rsidR="0011259E" w:rsidRDefault="0011259E" w:rsidP="0011259E"/>
        </w:tc>
      </w:tr>
      <w:tr w:rsidR="0011259E" w14:paraId="30BF8DA8" w14:textId="77777777" w:rsidTr="00502B86">
        <w:tc>
          <w:tcPr>
            <w:tcW w:w="922" w:type="dxa"/>
          </w:tcPr>
          <w:p w14:paraId="693C411C" w14:textId="77777777" w:rsidR="0011259E" w:rsidRDefault="0011259E" w:rsidP="0011259E"/>
        </w:tc>
        <w:tc>
          <w:tcPr>
            <w:tcW w:w="326" w:type="dxa"/>
          </w:tcPr>
          <w:p w14:paraId="479AC99B" w14:textId="758963C1" w:rsidR="0011259E" w:rsidRDefault="0020553F" w:rsidP="0011259E">
            <w:ins w:id="47" w:author="Xia Jing" w:date="2024-05-02T11:51:00Z">
              <w:r>
                <w:t>2</w:t>
              </w:r>
            </w:ins>
            <w:ins w:id="48" w:author="Xia Jing" w:date="2024-05-02T11:47:00Z">
              <w:r>
                <w:t>6</w:t>
              </w:r>
            </w:ins>
          </w:p>
        </w:tc>
        <w:tc>
          <w:tcPr>
            <w:tcW w:w="1206" w:type="dxa"/>
          </w:tcPr>
          <w:p w14:paraId="18351182" w14:textId="77777777" w:rsidR="0011259E" w:rsidRDefault="0011259E" w:rsidP="0011259E">
            <w:r>
              <w:t>&gt;= 7yrs</w:t>
            </w:r>
          </w:p>
        </w:tc>
        <w:tc>
          <w:tcPr>
            <w:tcW w:w="1206" w:type="dxa"/>
          </w:tcPr>
          <w:p w14:paraId="46ED65AB" w14:textId="77777777" w:rsidR="0011259E" w:rsidRDefault="0011259E" w:rsidP="0011259E">
            <w:r>
              <w:t>&lt;= 18 yrs</w:t>
            </w:r>
          </w:p>
        </w:tc>
        <w:tc>
          <w:tcPr>
            <w:tcW w:w="1750" w:type="dxa"/>
          </w:tcPr>
          <w:p w14:paraId="1C6228DD" w14:textId="77777777" w:rsidR="0011259E" w:rsidRDefault="0011259E" w:rsidP="0011259E">
            <w:r>
              <w:t>The first dose of DTap/DT or Tdap/Td was administered at or after the 1 yr birthday</w:t>
            </w:r>
          </w:p>
        </w:tc>
        <w:tc>
          <w:tcPr>
            <w:tcW w:w="570" w:type="dxa"/>
          </w:tcPr>
          <w:p w14:paraId="7CC674A8" w14:textId="77777777" w:rsidR="0011259E" w:rsidRDefault="0011259E" w:rsidP="0011259E">
            <w:r>
              <w:t>N</w:t>
            </w:r>
          </w:p>
        </w:tc>
        <w:tc>
          <w:tcPr>
            <w:tcW w:w="1156" w:type="dxa"/>
          </w:tcPr>
          <w:p w14:paraId="64765115" w14:textId="77777777" w:rsidR="0011259E" w:rsidRDefault="0011259E" w:rsidP="0011259E"/>
        </w:tc>
        <w:tc>
          <w:tcPr>
            <w:tcW w:w="647" w:type="dxa"/>
          </w:tcPr>
          <w:p w14:paraId="2A117CCE" w14:textId="77777777" w:rsidR="0011259E" w:rsidRDefault="0011259E" w:rsidP="0011259E"/>
        </w:tc>
        <w:tc>
          <w:tcPr>
            <w:tcW w:w="1774" w:type="dxa"/>
          </w:tcPr>
          <w:p w14:paraId="7BEDAD12" w14:textId="77777777" w:rsidR="0011259E" w:rsidRDefault="0011259E" w:rsidP="0011259E"/>
        </w:tc>
        <w:tc>
          <w:tcPr>
            <w:tcW w:w="1665" w:type="dxa"/>
          </w:tcPr>
          <w:p w14:paraId="68157B41" w14:textId="77777777" w:rsidR="0011259E" w:rsidRDefault="0011259E" w:rsidP="0011259E"/>
        </w:tc>
        <w:tc>
          <w:tcPr>
            <w:tcW w:w="1665" w:type="dxa"/>
          </w:tcPr>
          <w:p w14:paraId="1B266639" w14:textId="77777777" w:rsidR="0011259E" w:rsidRDefault="0011259E" w:rsidP="0011259E"/>
        </w:tc>
        <w:tc>
          <w:tcPr>
            <w:tcW w:w="1401" w:type="dxa"/>
          </w:tcPr>
          <w:p w14:paraId="2B2C6AFB" w14:textId="77777777" w:rsidR="0011259E" w:rsidRDefault="0011259E" w:rsidP="0011259E">
            <w:r>
              <w:t>Admin 1</w:t>
            </w:r>
            <w:r w:rsidRPr="00AA782D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115" w:type="dxa"/>
          </w:tcPr>
          <w:p w14:paraId="6210E397" w14:textId="77777777" w:rsidR="0011259E" w:rsidRDefault="0011259E" w:rsidP="0011259E">
            <w:r>
              <w:t>Schedule 2</w:t>
            </w:r>
            <w:r w:rsidRPr="00AA782D">
              <w:rPr>
                <w:vertAlign w:val="superscript"/>
              </w:rPr>
              <w:t>nd</w:t>
            </w:r>
            <w:r>
              <w:t xml:space="preserve"> dose &gt;= 4 wks from now</w:t>
            </w:r>
          </w:p>
        </w:tc>
        <w:tc>
          <w:tcPr>
            <w:tcW w:w="1027" w:type="dxa"/>
          </w:tcPr>
          <w:p w14:paraId="3CF811D7" w14:textId="77777777" w:rsidR="0011259E" w:rsidRDefault="0011259E" w:rsidP="0011259E">
            <w:r>
              <w:t>Schedule 3</w:t>
            </w:r>
            <w:r w:rsidRPr="00263902">
              <w:rPr>
                <w:vertAlign w:val="superscript"/>
              </w:rPr>
              <w:t>rd</w:t>
            </w:r>
            <w:r>
              <w:t xml:space="preserve"> dose &gt;= 6 mon from 2</w:t>
            </w:r>
            <w:r w:rsidRPr="00263902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1027" w:type="dxa"/>
          </w:tcPr>
          <w:p w14:paraId="13D133DC" w14:textId="77777777" w:rsidR="0011259E" w:rsidRDefault="0011259E" w:rsidP="0011259E"/>
        </w:tc>
        <w:tc>
          <w:tcPr>
            <w:tcW w:w="792" w:type="dxa"/>
          </w:tcPr>
          <w:p w14:paraId="5BBF2EBA" w14:textId="77777777" w:rsidR="0011259E" w:rsidRDefault="0011259E" w:rsidP="0011259E"/>
        </w:tc>
        <w:tc>
          <w:tcPr>
            <w:tcW w:w="861" w:type="dxa"/>
          </w:tcPr>
          <w:p w14:paraId="50706B10" w14:textId="77777777" w:rsidR="0011259E" w:rsidRDefault="0011259E" w:rsidP="0011259E"/>
        </w:tc>
        <w:tc>
          <w:tcPr>
            <w:tcW w:w="1708" w:type="dxa"/>
          </w:tcPr>
          <w:p w14:paraId="03C82852" w14:textId="77777777" w:rsidR="0011259E" w:rsidRDefault="0011259E" w:rsidP="0011259E"/>
        </w:tc>
      </w:tr>
      <w:tr w:rsidR="0011259E" w14:paraId="5A4E2500" w14:textId="77777777" w:rsidTr="00502B86">
        <w:tc>
          <w:tcPr>
            <w:tcW w:w="922" w:type="dxa"/>
          </w:tcPr>
          <w:p w14:paraId="23F5A3E2" w14:textId="77777777" w:rsidR="0011259E" w:rsidRDefault="0011259E" w:rsidP="0011259E"/>
        </w:tc>
        <w:tc>
          <w:tcPr>
            <w:tcW w:w="326" w:type="dxa"/>
          </w:tcPr>
          <w:p w14:paraId="219CEC2C" w14:textId="77777777" w:rsidR="0011259E" w:rsidRDefault="0011259E" w:rsidP="0011259E"/>
        </w:tc>
        <w:tc>
          <w:tcPr>
            <w:tcW w:w="1206" w:type="dxa"/>
          </w:tcPr>
          <w:p w14:paraId="1C1D0A03" w14:textId="77777777" w:rsidR="0011259E" w:rsidRDefault="0011259E" w:rsidP="0011259E"/>
        </w:tc>
        <w:tc>
          <w:tcPr>
            <w:tcW w:w="1206" w:type="dxa"/>
          </w:tcPr>
          <w:p w14:paraId="2115C725" w14:textId="77777777" w:rsidR="0011259E" w:rsidRDefault="0011259E" w:rsidP="0011259E"/>
        </w:tc>
        <w:tc>
          <w:tcPr>
            <w:tcW w:w="1750" w:type="dxa"/>
          </w:tcPr>
          <w:p w14:paraId="5B8596CE" w14:textId="77777777" w:rsidR="0011259E" w:rsidRDefault="0011259E" w:rsidP="0011259E"/>
        </w:tc>
        <w:tc>
          <w:tcPr>
            <w:tcW w:w="570" w:type="dxa"/>
          </w:tcPr>
          <w:p w14:paraId="2EF737CD" w14:textId="77777777" w:rsidR="0011259E" w:rsidRDefault="0011259E" w:rsidP="0011259E"/>
        </w:tc>
        <w:tc>
          <w:tcPr>
            <w:tcW w:w="1156" w:type="dxa"/>
          </w:tcPr>
          <w:p w14:paraId="5D247A94" w14:textId="77777777" w:rsidR="0011259E" w:rsidRDefault="0011259E" w:rsidP="0011259E"/>
        </w:tc>
        <w:tc>
          <w:tcPr>
            <w:tcW w:w="647" w:type="dxa"/>
          </w:tcPr>
          <w:p w14:paraId="5B7F6811" w14:textId="77777777" w:rsidR="0011259E" w:rsidRDefault="0011259E" w:rsidP="0011259E"/>
        </w:tc>
        <w:tc>
          <w:tcPr>
            <w:tcW w:w="1774" w:type="dxa"/>
          </w:tcPr>
          <w:p w14:paraId="41C82805" w14:textId="77777777" w:rsidR="0011259E" w:rsidRDefault="0011259E" w:rsidP="0011259E"/>
        </w:tc>
        <w:tc>
          <w:tcPr>
            <w:tcW w:w="1665" w:type="dxa"/>
          </w:tcPr>
          <w:p w14:paraId="36B42B79" w14:textId="77777777" w:rsidR="0011259E" w:rsidRDefault="0011259E" w:rsidP="0011259E"/>
        </w:tc>
        <w:tc>
          <w:tcPr>
            <w:tcW w:w="1665" w:type="dxa"/>
          </w:tcPr>
          <w:p w14:paraId="38F48AC3" w14:textId="77777777" w:rsidR="0011259E" w:rsidRDefault="0011259E" w:rsidP="0011259E"/>
        </w:tc>
        <w:tc>
          <w:tcPr>
            <w:tcW w:w="1401" w:type="dxa"/>
          </w:tcPr>
          <w:p w14:paraId="187C3176" w14:textId="77777777" w:rsidR="0011259E" w:rsidRDefault="0011259E" w:rsidP="0011259E"/>
        </w:tc>
        <w:tc>
          <w:tcPr>
            <w:tcW w:w="1115" w:type="dxa"/>
          </w:tcPr>
          <w:p w14:paraId="6F822E71" w14:textId="77777777" w:rsidR="0011259E" w:rsidRDefault="0011259E" w:rsidP="0011259E"/>
        </w:tc>
        <w:tc>
          <w:tcPr>
            <w:tcW w:w="1027" w:type="dxa"/>
          </w:tcPr>
          <w:p w14:paraId="703C9631" w14:textId="77777777" w:rsidR="0011259E" w:rsidRDefault="0011259E" w:rsidP="0011259E"/>
        </w:tc>
        <w:tc>
          <w:tcPr>
            <w:tcW w:w="1027" w:type="dxa"/>
          </w:tcPr>
          <w:p w14:paraId="5F5ABA6E" w14:textId="77777777" w:rsidR="0011259E" w:rsidRDefault="0011259E" w:rsidP="0011259E"/>
        </w:tc>
        <w:tc>
          <w:tcPr>
            <w:tcW w:w="792" w:type="dxa"/>
          </w:tcPr>
          <w:p w14:paraId="36AEE5B4" w14:textId="77777777" w:rsidR="0011259E" w:rsidRDefault="0011259E" w:rsidP="0011259E"/>
        </w:tc>
        <w:tc>
          <w:tcPr>
            <w:tcW w:w="861" w:type="dxa"/>
          </w:tcPr>
          <w:p w14:paraId="6EAEF8C3" w14:textId="77777777" w:rsidR="0011259E" w:rsidRDefault="0011259E" w:rsidP="0011259E"/>
        </w:tc>
        <w:tc>
          <w:tcPr>
            <w:tcW w:w="1708" w:type="dxa"/>
          </w:tcPr>
          <w:p w14:paraId="498A50E4" w14:textId="77777777" w:rsidR="0011259E" w:rsidRDefault="0011259E" w:rsidP="0011259E"/>
        </w:tc>
      </w:tr>
    </w:tbl>
    <w:p w14:paraId="404E88D9" w14:textId="77777777" w:rsidR="006511E4" w:rsidRDefault="006511E4"/>
    <w:sectPr w:rsidR="006511E4" w:rsidSect="005709A6">
      <w:footerReference w:type="default" r:id="rId6"/>
      <w:pgSz w:w="24480" w:h="15840" w:orient="landscape" w:code="17"/>
      <w:pgMar w:top="720" w:right="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1DB71" w14:textId="77777777" w:rsidR="005709A6" w:rsidRDefault="005709A6" w:rsidP="004B0742">
      <w:pPr>
        <w:spacing w:after="0" w:line="240" w:lineRule="auto"/>
      </w:pPr>
      <w:r>
        <w:separator/>
      </w:r>
    </w:p>
  </w:endnote>
  <w:endnote w:type="continuationSeparator" w:id="0">
    <w:p w14:paraId="2A286BE1" w14:textId="77777777" w:rsidR="005709A6" w:rsidRDefault="005709A6" w:rsidP="004B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417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B6F35A" w14:textId="3E64F5C5" w:rsidR="004B0742" w:rsidRDefault="004B07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F45C0D" w14:textId="77777777" w:rsidR="004B0742" w:rsidRDefault="004B0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AA17B" w14:textId="77777777" w:rsidR="005709A6" w:rsidRDefault="005709A6" w:rsidP="004B0742">
      <w:pPr>
        <w:spacing w:after="0" w:line="240" w:lineRule="auto"/>
      </w:pPr>
      <w:r>
        <w:separator/>
      </w:r>
    </w:p>
  </w:footnote>
  <w:footnote w:type="continuationSeparator" w:id="0">
    <w:p w14:paraId="2739A912" w14:textId="77777777" w:rsidR="005709A6" w:rsidRDefault="005709A6" w:rsidP="004B074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a Jing">
    <w15:presenceInfo w15:providerId="AD" w15:userId="S::xjing@clemson.edu::4d456636-b307-4f54-80e3-492d577ec9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E3"/>
    <w:rsid w:val="0011259E"/>
    <w:rsid w:val="001A6918"/>
    <w:rsid w:val="0020553F"/>
    <w:rsid w:val="002328DC"/>
    <w:rsid w:val="00297AF7"/>
    <w:rsid w:val="0030534D"/>
    <w:rsid w:val="003477CC"/>
    <w:rsid w:val="00372A1F"/>
    <w:rsid w:val="004B0742"/>
    <w:rsid w:val="004B3F2D"/>
    <w:rsid w:val="004D6AA7"/>
    <w:rsid w:val="004E6447"/>
    <w:rsid w:val="00502B86"/>
    <w:rsid w:val="00550CB1"/>
    <w:rsid w:val="005604E9"/>
    <w:rsid w:val="005709A6"/>
    <w:rsid w:val="00580153"/>
    <w:rsid w:val="006511E4"/>
    <w:rsid w:val="00741A96"/>
    <w:rsid w:val="00756475"/>
    <w:rsid w:val="00886A4B"/>
    <w:rsid w:val="009631F7"/>
    <w:rsid w:val="00A44EFA"/>
    <w:rsid w:val="00A80553"/>
    <w:rsid w:val="00A904FA"/>
    <w:rsid w:val="00B8680C"/>
    <w:rsid w:val="00BB5BED"/>
    <w:rsid w:val="00BB60E3"/>
    <w:rsid w:val="00BE2B35"/>
    <w:rsid w:val="00C23472"/>
    <w:rsid w:val="00D74703"/>
    <w:rsid w:val="00D74CE2"/>
    <w:rsid w:val="00EB4662"/>
    <w:rsid w:val="00F7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024AE"/>
  <w15:chartTrackingRefBased/>
  <w15:docId w15:val="{10293D1D-7598-493C-8300-DC5BF60B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0E3"/>
  </w:style>
  <w:style w:type="paragraph" w:styleId="Heading1">
    <w:name w:val="heading 1"/>
    <w:basedOn w:val="Normal"/>
    <w:next w:val="Normal"/>
    <w:link w:val="Heading1Char"/>
    <w:uiPriority w:val="9"/>
    <w:qFormat/>
    <w:rsid w:val="00BB6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B6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742"/>
  </w:style>
  <w:style w:type="paragraph" w:styleId="Footer">
    <w:name w:val="footer"/>
    <w:basedOn w:val="Normal"/>
    <w:link w:val="FooterChar"/>
    <w:uiPriority w:val="99"/>
    <w:unhideWhenUsed/>
    <w:rsid w:val="004B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742"/>
  </w:style>
  <w:style w:type="paragraph" w:styleId="Revision">
    <w:name w:val="Revision"/>
    <w:hidden/>
    <w:uiPriority w:val="99"/>
    <w:semiHidden/>
    <w:rsid w:val="002055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785</Words>
  <Characters>3815</Characters>
  <Application>Microsoft Office Word</Application>
  <DocSecurity>0</DocSecurity>
  <Lines>835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Jing</dc:creator>
  <cp:keywords/>
  <dc:description/>
  <cp:lastModifiedBy>Xia Jing</cp:lastModifiedBy>
  <cp:revision>3</cp:revision>
  <dcterms:created xsi:type="dcterms:W3CDTF">2024-05-02T15:30:00Z</dcterms:created>
  <dcterms:modified xsi:type="dcterms:W3CDTF">2024-05-02T15:52:00Z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ed823fe7-de59-4989-9620-76b00cb73880</vt:lpwstr>
  </property>
</Properties>
</file>