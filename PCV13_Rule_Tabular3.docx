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6BAB" w14:textId="3B89C1C4" w:rsidR="004C7C7D" w:rsidRDefault="004C7C7D" w:rsidP="004C7C7D">
      <w:pPr>
        <w:pStyle w:val="Heading1"/>
      </w:pPr>
      <w:r>
        <w:t>Pneumococcal 13-valent conjugate vaccine (PCV13) CDC recommendations- tabular CDSS rules (optimal)</w:t>
      </w:r>
    </w:p>
    <w:p w14:paraId="7E4F4A92" w14:textId="7228F7D6" w:rsidR="004C7C7D" w:rsidRDefault="004C7C7D" w:rsidP="004C7C7D">
      <w:r>
        <w:t>Updated on 202</w:t>
      </w:r>
      <w:del w:id="0" w:author="Xia Jing" w:date="2024-05-03T12:37:00Z">
        <w:r w:rsidDel="003A4EE4">
          <w:delText>2</w:delText>
        </w:r>
      </w:del>
      <w:ins w:id="1" w:author="Xia Jing" w:date="2024-05-03T12:37:00Z">
        <w:r w:rsidR="003A4EE4">
          <w:t>4</w:t>
        </w:r>
      </w:ins>
      <w:r>
        <w:t>-</w:t>
      </w:r>
      <w:del w:id="2" w:author="Xia Jing" w:date="2024-05-03T12:37:00Z">
        <w:r w:rsidDel="003A4EE4">
          <w:delText>12</w:delText>
        </w:r>
      </w:del>
      <w:ins w:id="3" w:author="Xia Jing" w:date="2024-05-03T12:37:00Z">
        <w:r w:rsidR="003A4EE4">
          <w:t>05</w:t>
        </w:r>
      </w:ins>
      <w:r>
        <w:t>-</w:t>
      </w:r>
      <w:del w:id="4" w:author="Xia Jing" w:date="2024-05-03T12:38:00Z">
        <w:r w:rsidR="009A0664" w:rsidDel="003A4EE4">
          <w:delText>3</w:delText>
        </w:r>
      </w:del>
      <w:r w:rsidR="009A0664">
        <w:t>0</w:t>
      </w:r>
      <w:ins w:id="5" w:author="Xia Jing" w:date="2024-05-03T12:38:00Z">
        <w:r w:rsidR="003A4EE4">
          <w:t>3</w:t>
        </w:r>
      </w:ins>
    </w:p>
    <w:tbl>
      <w:tblPr>
        <w:tblStyle w:val="TableGrid"/>
        <w:tblW w:w="18715" w:type="dxa"/>
        <w:tblLayout w:type="fixed"/>
        <w:tblLook w:val="04A0" w:firstRow="1" w:lastRow="0" w:firstColumn="1" w:lastColumn="0" w:noHBand="0" w:noVBand="1"/>
      </w:tblPr>
      <w:tblGrid>
        <w:gridCol w:w="1345"/>
        <w:gridCol w:w="245"/>
        <w:gridCol w:w="850"/>
        <w:gridCol w:w="880"/>
        <w:gridCol w:w="1596"/>
        <w:gridCol w:w="534"/>
        <w:gridCol w:w="626"/>
        <w:gridCol w:w="1209"/>
        <w:gridCol w:w="1530"/>
        <w:gridCol w:w="1530"/>
        <w:gridCol w:w="1535"/>
        <w:gridCol w:w="1345"/>
        <w:gridCol w:w="1080"/>
        <w:gridCol w:w="900"/>
        <w:gridCol w:w="810"/>
        <w:gridCol w:w="810"/>
        <w:gridCol w:w="810"/>
        <w:gridCol w:w="1080"/>
      </w:tblGrid>
      <w:tr w:rsidR="004C7C7D" w:rsidRPr="00504936" w14:paraId="7D81C50E" w14:textId="77777777" w:rsidTr="007528B7">
        <w:tc>
          <w:tcPr>
            <w:tcW w:w="1345" w:type="dxa"/>
          </w:tcPr>
          <w:p w14:paraId="42ECBFDF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245" w:type="dxa"/>
          </w:tcPr>
          <w:p w14:paraId="0F89992B" w14:textId="77777777" w:rsidR="004C7C7D" w:rsidRPr="00504936" w:rsidRDefault="004C7C7D" w:rsidP="007528B7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850" w:type="dxa"/>
          </w:tcPr>
          <w:p w14:paraId="2CC5C137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880" w:type="dxa"/>
          </w:tcPr>
          <w:p w14:paraId="39923678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1596" w:type="dxa"/>
          </w:tcPr>
          <w:p w14:paraId="39406B1E" w14:textId="77777777" w:rsidR="004C7C7D" w:rsidRPr="00504936" w:rsidRDefault="004C7C7D" w:rsidP="007528B7">
            <w:pPr>
              <w:rPr>
                <w:b/>
                <w:bCs/>
              </w:rPr>
            </w:pPr>
            <w:r>
              <w:rPr>
                <w:b/>
                <w:bCs/>
              </w:rPr>
              <w:t>SpecialCondition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2369" w:type="dxa"/>
            <w:gridSpan w:val="3"/>
          </w:tcPr>
          <w:p w14:paraId="775A2959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1530" w:type="dxa"/>
          </w:tcPr>
          <w:p w14:paraId="58F13829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1530" w:type="dxa"/>
          </w:tcPr>
          <w:p w14:paraId="39046E69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1535" w:type="dxa"/>
          </w:tcPr>
          <w:p w14:paraId="7A0C9319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1345" w:type="dxa"/>
          </w:tcPr>
          <w:p w14:paraId="4F7427EF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1080" w:type="dxa"/>
          </w:tcPr>
          <w:p w14:paraId="362CCD6C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900" w:type="dxa"/>
          </w:tcPr>
          <w:p w14:paraId="6FD17AA7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810" w:type="dxa"/>
          </w:tcPr>
          <w:p w14:paraId="525B5160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810" w:type="dxa"/>
          </w:tcPr>
          <w:p w14:paraId="144DC1B2" w14:textId="77777777" w:rsidR="004C7C7D" w:rsidRPr="00504936" w:rsidRDefault="004C7C7D" w:rsidP="007528B7">
            <w:pPr>
              <w:rPr>
                <w:b/>
                <w:bCs/>
              </w:rPr>
            </w:pPr>
            <w:r>
              <w:rPr>
                <w:b/>
                <w:bCs/>
              </w:rPr>
              <w:t>Todo5</w:t>
            </w:r>
          </w:p>
        </w:tc>
        <w:tc>
          <w:tcPr>
            <w:tcW w:w="810" w:type="dxa"/>
          </w:tcPr>
          <w:p w14:paraId="060C79C6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1080" w:type="dxa"/>
          </w:tcPr>
          <w:p w14:paraId="27A84592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4C7C7D" w:rsidRPr="00504936" w14:paraId="366F5C74" w14:textId="77777777" w:rsidTr="007528B7">
        <w:tc>
          <w:tcPr>
            <w:tcW w:w="1345" w:type="dxa"/>
          </w:tcPr>
          <w:p w14:paraId="7671B42D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245" w:type="dxa"/>
          </w:tcPr>
          <w:p w14:paraId="031A1990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B535C7E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880" w:type="dxa"/>
          </w:tcPr>
          <w:p w14:paraId="68100392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1596" w:type="dxa"/>
          </w:tcPr>
          <w:p w14:paraId="4965F8EA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534" w:type="dxa"/>
          </w:tcPr>
          <w:p w14:paraId="680B1307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626" w:type="dxa"/>
          </w:tcPr>
          <w:p w14:paraId="0BE5F493" w14:textId="77777777" w:rsidR="004C7C7D" w:rsidRPr="00504936" w:rsidRDefault="004C7C7D" w:rsidP="007528B7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1209" w:type="dxa"/>
          </w:tcPr>
          <w:p w14:paraId="0FE456A4" w14:textId="77777777" w:rsidR="004C7C7D" w:rsidRPr="00504936" w:rsidRDefault="004C7C7D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1530" w:type="dxa"/>
          </w:tcPr>
          <w:p w14:paraId="45DC7DA3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1530" w:type="dxa"/>
          </w:tcPr>
          <w:p w14:paraId="36CCA890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1535" w:type="dxa"/>
          </w:tcPr>
          <w:p w14:paraId="646B67B0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1345" w:type="dxa"/>
          </w:tcPr>
          <w:p w14:paraId="0775C0CE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4B724799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7A318B3A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59B71752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60068A51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75F523FB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58725D3A" w14:textId="77777777" w:rsidR="004C7C7D" w:rsidRPr="00504936" w:rsidRDefault="004C7C7D" w:rsidP="007528B7">
            <w:pPr>
              <w:rPr>
                <w:b/>
                <w:bCs/>
              </w:rPr>
            </w:pPr>
          </w:p>
        </w:tc>
      </w:tr>
      <w:tr w:rsidR="004C7C7D" w:rsidRPr="00294C81" w14:paraId="39E2CB41" w14:textId="77777777" w:rsidTr="007528B7">
        <w:tc>
          <w:tcPr>
            <w:tcW w:w="1345" w:type="dxa"/>
          </w:tcPr>
          <w:p w14:paraId="693A9492" w14:textId="270C3A27" w:rsidR="004C7C7D" w:rsidRPr="00254B05" w:rsidRDefault="004C7C7D" w:rsidP="007528B7">
            <w:r>
              <w:rPr>
                <w:b/>
                <w:bCs/>
              </w:rPr>
              <w:t>Pneumococcal 13-valent conjugate vaccine (PCV13)</w:t>
            </w:r>
          </w:p>
        </w:tc>
        <w:tc>
          <w:tcPr>
            <w:tcW w:w="245" w:type="dxa"/>
          </w:tcPr>
          <w:p w14:paraId="07629B5B" w14:textId="77777777" w:rsidR="004C7C7D" w:rsidRPr="00254B05" w:rsidRDefault="004C7C7D" w:rsidP="007528B7"/>
        </w:tc>
        <w:tc>
          <w:tcPr>
            <w:tcW w:w="850" w:type="dxa"/>
          </w:tcPr>
          <w:p w14:paraId="6CEE9E44" w14:textId="77777777" w:rsidR="004C7C7D" w:rsidRPr="00254B05" w:rsidRDefault="004C7C7D" w:rsidP="007528B7"/>
        </w:tc>
        <w:tc>
          <w:tcPr>
            <w:tcW w:w="880" w:type="dxa"/>
          </w:tcPr>
          <w:p w14:paraId="193A76FD" w14:textId="77777777" w:rsidR="004C7C7D" w:rsidRPr="00254B05" w:rsidRDefault="004C7C7D" w:rsidP="007528B7"/>
        </w:tc>
        <w:tc>
          <w:tcPr>
            <w:tcW w:w="1596" w:type="dxa"/>
          </w:tcPr>
          <w:p w14:paraId="72F38B1E" w14:textId="77777777" w:rsidR="004C7C7D" w:rsidRPr="00254B05" w:rsidRDefault="004C7C7D" w:rsidP="007528B7"/>
        </w:tc>
        <w:tc>
          <w:tcPr>
            <w:tcW w:w="534" w:type="dxa"/>
          </w:tcPr>
          <w:p w14:paraId="042CFB7B" w14:textId="77777777" w:rsidR="004C7C7D" w:rsidRPr="00254B05" w:rsidRDefault="004C7C7D" w:rsidP="007528B7"/>
        </w:tc>
        <w:tc>
          <w:tcPr>
            <w:tcW w:w="626" w:type="dxa"/>
          </w:tcPr>
          <w:p w14:paraId="4CB861A5" w14:textId="77777777" w:rsidR="004C7C7D" w:rsidRPr="00254B05" w:rsidRDefault="004C7C7D" w:rsidP="007528B7"/>
        </w:tc>
        <w:tc>
          <w:tcPr>
            <w:tcW w:w="1209" w:type="dxa"/>
          </w:tcPr>
          <w:p w14:paraId="5886C71D" w14:textId="77777777" w:rsidR="004C7C7D" w:rsidRPr="00254B05" w:rsidRDefault="004C7C7D" w:rsidP="007528B7"/>
        </w:tc>
        <w:tc>
          <w:tcPr>
            <w:tcW w:w="1530" w:type="dxa"/>
          </w:tcPr>
          <w:p w14:paraId="45918B03" w14:textId="77777777" w:rsidR="004C7C7D" w:rsidRPr="00254B05" w:rsidRDefault="004C7C7D" w:rsidP="007528B7"/>
        </w:tc>
        <w:tc>
          <w:tcPr>
            <w:tcW w:w="1530" w:type="dxa"/>
          </w:tcPr>
          <w:p w14:paraId="7B8EC602" w14:textId="77777777" w:rsidR="004C7C7D" w:rsidRPr="00254B05" w:rsidRDefault="004C7C7D" w:rsidP="007528B7"/>
        </w:tc>
        <w:tc>
          <w:tcPr>
            <w:tcW w:w="1535" w:type="dxa"/>
          </w:tcPr>
          <w:p w14:paraId="2F4F255A" w14:textId="77777777" w:rsidR="004C7C7D" w:rsidRPr="00254B05" w:rsidRDefault="004C7C7D" w:rsidP="007528B7"/>
        </w:tc>
        <w:tc>
          <w:tcPr>
            <w:tcW w:w="1345" w:type="dxa"/>
          </w:tcPr>
          <w:p w14:paraId="0A58B375" w14:textId="77777777" w:rsidR="004C7C7D" w:rsidRPr="00254B05" w:rsidRDefault="004C7C7D" w:rsidP="007528B7"/>
        </w:tc>
        <w:tc>
          <w:tcPr>
            <w:tcW w:w="1080" w:type="dxa"/>
          </w:tcPr>
          <w:p w14:paraId="07E9471B" w14:textId="77777777" w:rsidR="004C7C7D" w:rsidRPr="00254B05" w:rsidRDefault="004C7C7D" w:rsidP="007528B7"/>
        </w:tc>
        <w:tc>
          <w:tcPr>
            <w:tcW w:w="900" w:type="dxa"/>
          </w:tcPr>
          <w:p w14:paraId="1B5981BF" w14:textId="77777777" w:rsidR="004C7C7D" w:rsidRPr="00254B05" w:rsidRDefault="004C7C7D" w:rsidP="007528B7"/>
        </w:tc>
        <w:tc>
          <w:tcPr>
            <w:tcW w:w="810" w:type="dxa"/>
          </w:tcPr>
          <w:p w14:paraId="53D332EF" w14:textId="77777777" w:rsidR="004C7C7D" w:rsidRPr="00254B05" w:rsidRDefault="004C7C7D" w:rsidP="007528B7"/>
        </w:tc>
        <w:tc>
          <w:tcPr>
            <w:tcW w:w="810" w:type="dxa"/>
          </w:tcPr>
          <w:p w14:paraId="6855DDA7" w14:textId="77777777" w:rsidR="004C7C7D" w:rsidRPr="00254B05" w:rsidRDefault="004C7C7D" w:rsidP="007528B7"/>
        </w:tc>
        <w:tc>
          <w:tcPr>
            <w:tcW w:w="810" w:type="dxa"/>
          </w:tcPr>
          <w:p w14:paraId="41253FE9" w14:textId="77777777" w:rsidR="004C7C7D" w:rsidRPr="00254B05" w:rsidRDefault="004C7C7D" w:rsidP="007528B7"/>
        </w:tc>
        <w:tc>
          <w:tcPr>
            <w:tcW w:w="1080" w:type="dxa"/>
          </w:tcPr>
          <w:p w14:paraId="4D11AB3B" w14:textId="437FCE2D" w:rsidR="004C7C7D" w:rsidRPr="00294C81" w:rsidRDefault="004C7C7D" w:rsidP="007528B7">
            <w:r w:rsidRPr="00294C81">
              <w:t xml:space="preserve">Minimal age: </w:t>
            </w:r>
            <w:r>
              <w:t>6</w:t>
            </w:r>
            <w:r w:rsidR="00651CD9">
              <w:t xml:space="preserve"> </w:t>
            </w:r>
            <w:r>
              <w:t>wks</w:t>
            </w:r>
            <w:r w:rsidR="00B77451">
              <w:t xml:space="preserve"> (PCV13); 2 yrs (PPSV23)</w:t>
            </w:r>
          </w:p>
        </w:tc>
      </w:tr>
      <w:tr w:rsidR="004C7C7D" w14:paraId="227A0B2A" w14:textId="77777777" w:rsidTr="007528B7">
        <w:tc>
          <w:tcPr>
            <w:tcW w:w="18715" w:type="dxa"/>
            <w:gridSpan w:val="18"/>
          </w:tcPr>
          <w:p w14:paraId="4C9C47C4" w14:textId="77777777" w:rsidR="004C7C7D" w:rsidRDefault="004C7C7D" w:rsidP="007528B7">
            <w:r>
              <w:rPr>
                <w:b/>
                <w:bCs/>
              </w:rPr>
              <w:t>Regular and catch-up schedule</w:t>
            </w:r>
          </w:p>
        </w:tc>
      </w:tr>
      <w:tr w:rsidR="00B77451" w14:paraId="0B415890" w14:textId="77777777" w:rsidTr="007528B7">
        <w:tc>
          <w:tcPr>
            <w:tcW w:w="1345" w:type="dxa"/>
          </w:tcPr>
          <w:p w14:paraId="6BD60E75" w14:textId="77777777" w:rsidR="00B77451" w:rsidRDefault="00B77451" w:rsidP="007528B7"/>
        </w:tc>
        <w:tc>
          <w:tcPr>
            <w:tcW w:w="245" w:type="dxa"/>
          </w:tcPr>
          <w:p w14:paraId="0DF5884E" w14:textId="1F481141" w:rsidR="00B77451" w:rsidRDefault="006E6276" w:rsidP="007528B7">
            <w:ins w:id="6" w:author="Xia Jing" w:date="2024-05-03T12:47:00Z">
              <w:r>
                <w:t>1</w:t>
              </w:r>
            </w:ins>
          </w:p>
        </w:tc>
        <w:tc>
          <w:tcPr>
            <w:tcW w:w="850" w:type="dxa"/>
          </w:tcPr>
          <w:p w14:paraId="1F7ADE19" w14:textId="70DC6316" w:rsidR="00B77451" w:rsidRDefault="00B77451" w:rsidP="007528B7">
            <w:r>
              <w:t>=2 mon</w:t>
            </w:r>
          </w:p>
        </w:tc>
        <w:tc>
          <w:tcPr>
            <w:tcW w:w="880" w:type="dxa"/>
          </w:tcPr>
          <w:p w14:paraId="47A71CAE" w14:textId="77777777" w:rsidR="00B77451" w:rsidRDefault="00B77451" w:rsidP="007528B7"/>
        </w:tc>
        <w:tc>
          <w:tcPr>
            <w:tcW w:w="1596" w:type="dxa"/>
          </w:tcPr>
          <w:p w14:paraId="71041081" w14:textId="77777777" w:rsidR="00B77451" w:rsidRDefault="00B77451" w:rsidP="007528B7"/>
        </w:tc>
        <w:tc>
          <w:tcPr>
            <w:tcW w:w="534" w:type="dxa"/>
          </w:tcPr>
          <w:p w14:paraId="43FA2823" w14:textId="65ACD2F0" w:rsidR="00B77451" w:rsidRDefault="00361316" w:rsidP="007528B7">
            <w:r>
              <w:t>N</w:t>
            </w:r>
          </w:p>
        </w:tc>
        <w:tc>
          <w:tcPr>
            <w:tcW w:w="626" w:type="dxa"/>
          </w:tcPr>
          <w:p w14:paraId="6EE2A98B" w14:textId="77777777" w:rsidR="00B77451" w:rsidRDefault="00B77451" w:rsidP="007528B7"/>
        </w:tc>
        <w:tc>
          <w:tcPr>
            <w:tcW w:w="1209" w:type="dxa"/>
          </w:tcPr>
          <w:p w14:paraId="088F29BE" w14:textId="77777777" w:rsidR="00B77451" w:rsidRDefault="00B77451" w:rsidP="007528B7"/>
        </w:tc>
        <w:tc>
          <w:tcPr>
            <w:tcW w:w="1530" w:type="dxa"/>
          </w:tcPr>
          <w:p w14:paraId="77411564" w14:textId="77777777" w:rsidR="00B77451" w:rsidRDefault="00B77451" w:rsidP="007528B7"/>
        </w:tc>
        <w:tc>
          <w:tcPr>
            <w:tcW w:w="1530" w:type="dxa"/>
          </w:tcPr>
          <w:p w14:paraId="16DEA673" w14:textId="77777777" w:rsidR="00B77451" w:rsidRDefault="00B77451" w:rsidP="007528B7"/>
        </w:tc>
        <w:tc>
          <w:tcPr>
            <w:tcW w:w="1535" w:type="dxa"/>
          </w:tcPr>
          <w:p w14:paraId="76A44CD6" w14:textId="77777777" w:rsidR="00B77451" w:rsidRDefault="00B77451" w:rsidP="007528B7"/>
        </w:tc>
        <w:tc>
          <w:tcPr>
            <w:tcW w:w="1345" w:type="dxa"/>
          </w:tcPr>
          <w:p w14:paraId="18249D63" w14:textId="4091A09C" w:rsidR="00B77451" w:rsidRDefault="00361316" w:rsidP="00361316">
            <w:r>
              <w:t>Admin 1</w:t>
            </w:r>
            <w:r w:rsidRPr="00361316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4FB6AB51" w14:textId="1EA3DCC0" w:rsidR="00B77451" w:rsidRDefault="00361316" w:rsidP="007528B7">
            <w:r>
              <w:t>Schedule 2</w:t>
            </w:r>
            <w:r w:rsidRPr="00361316">
              <w:rPr>
                <w:vertAlign w:val="superscript"/>
              </w:rPr>
              <w:t>nd</w:t>
            </w:r>
            <w:r>
              <w:t xml:space="preserve"> dose at the age of 4 mon</w:t>
            </w:r>
          </w:p>
        </w:tc>
        <w:tc>
          <w:tcPr>
            <w:tcW w:w="900" w:type="dxa"/>
          </w:tcPr>
          <w:p w14:paraId="2DD71FCA" w14:textId="41E03063" w:rsidR="00B77451" w:rsidRDefault="00361316" w:rsidP="007528B7">
            <w:r>
              <w:t>Schedule 3</w:t>
            </w:r>
            <w:r w:rsidRPr="00361316">
              <w:rPr>
                <w:vertAlign w:val="superscript"/>
              </w:rPr>
              <w:t>rd</w:t>
            </w:r>
            <w:r>
              <w:t xml:space="preserve"> dose at the age of 6 mon</w:t>
            </w:r>
          </w:p>
        </w:tc>
        <w:tc>
          <w:tcPr>
            <w:tcW w:w="810" w:type="dxa"/>
          </w:tcPr>
          <w:p w14:paraId="30EB484C" w14:textId="4FD82746" w:rsidR="00B77451" w:rsidRDefault="00361316" w:rsidP="007528B7">
            <w:r>
              <w:t>Schedule 4</w:t>
            </w:r>
            <w:r w:rsidRPr="00361316">
              <w:rPr>
                <w:vertAlign w:val="superscript"/>
              </w:rPr>
              <w:t>th</w:t>
            </w:r>
            <w:r>
              <w:t xml:space="preserve"> dose at age of 12-`5 mon</w:t>
            </w:r>
          </w:p>
        </w:tc>
        <w:tc>
          <w:tcPr>
            <w:tcW w:w="810" w:type="dxa"/>
          </w:tcPr>
          <w:p w14:paraId="4D416320" w14:textId="77777777" w:rsidR="00B77451" w:rsidRDefault="00B77451" w:rsidP="007528B7"/>
        </w:tc>
        <w:tc>
          <w:tcPr>
            <w:tcW w:w="810" w:type="dxa"/>
          </w:tcPr>
          <w:p w14:paraId="6084A275" w14:textId="77777777" w:rsidR="00B77451" w:rsidRDefault="00B77451" w:rsidP="007528B7"/>
        </w:tc>
        <w:tc>
          <w:tcPr>
            <w:tcW w:w="1080" w:type="dxa"/>
          </w:tcPr>
          <w:p w14:paraId="5B59488E" w14:textId="77777777" w:rsidR="00B77451" w:rsidRDefault="00B77451" w:rsidP="007528B7"/>
        </w:tc>
      </w:tr>
      <w:tr w:rsidR="00B11C93" w14:paraId="645A7B9A" w14:textId="77777777" w:rsidTr="007528B7">
        <w:tc>
          <w:tcPr>
            <w:tcW w:w="1345" w:type="dxa"/>
          </w:tcPr>
          <w:p w14:paraId="5125DE15" w14:textId="77777777" w:rsidR="00B11C93" w:rsidRDefault="00B11C93" w:rsidP="007528B7"/>
        </w:tc>
        <w:tc>
          <w:tcPr>
            <w:tcW w:w="245" w:type="dxa"/>
          </w:tcPr>
          <w:p w14:paraId="34C5B32E" w14:textId="70C2C49A" w:rsidR="00B11C93" w:rsidRDefault="006E6276" w:rsidP="007528B7">
            <w:ins w:id="7" w:author="Xia Jing" w:date="2024-05-03T12:47:00Z">
              <w:r>
                <w:t>2</w:t>
              </w:r>
            </w:ins>
          </w:p>
        </w:tc>
        <w:tc>
          <w:tcPr>
            <w:tcW w:w="850" w:type="dxa"/>
          </w:tcPr>
          <w:p w14:paraId="1F77C69A" w14:textId="5C8528CA" w:rsidR="00B11C93" w:rsidRDefault="00CD54CE" w:rsidP="007528B7">
            <w:r>
              <w:t>&gt;</w:t>
            </w:r>
            <w:r w:rsidR="00B11C93">
              <w:t>= 2</w:t>
            </w:r>
            <w:r w:rsidR="00B0334D">
              <w:t xml:space="preserve"> </w:t>
            </w:r>
            <w:r w:rsidR="00B11C93">
              <w:t>mon</w:t>
            </w:r>
          </w:p>
        </w:tc>
        <w:tc>
          <w:tcPr>
            <w:tcW w:w="880" w:type="dxa"/>
          </w:tcPr>
          <w:p w14:paraId="510AC215" w14:textId="5282BC47" w:rsidR="00B11C93" w:rsidRDefault="00CD54CE" w:rsidP="007528B7">
            <w:r>
              <w:t>&lt;= 6 mon</w:t>
            </w:r>
          </w:p>
        </w:tc>
        <w:tc>
          <w:tcPr>
            <w:tcW w:w="1596" w:type="dxa"/>
          </w:tcPr>
          <w:p w14:paraId="24C48C0D" w14:textId="77777777" w:rsidR="00B11C93" w:rsidRDefault="00B11C93" w:rsidP="007528B7"/>
        </w:tc>
        <w:tc>
          <w:tcPr>
            <w:tcW w:w="534" w:type="dxa"/>
          </w:tcPr>
          <w:p w14:paraId="233DA232" w14:textId="1D687253" w:rsidR="00B11C93" w:rsidRDefault="00B11C93" w:rsidP="007528B7">
            <w:r>
              <w:t>N</w:t>
            </w:r>
          </w:p>
        </w:tc>
        <w:tc>
          <w:tcPr>
            <w:tcW w:w="626" w:type="dxa"/>
          </w:tcPr>
          <w:p w14:paraId="0E8418FB" w14:textId="77777777" w:rsidR="00B11C93" w:rsidRDefault="00B11C93" w:rsidP="007528B7"/>
        </w:tc>
        <w:tc>
          <w:tcPr>
            <w:tcW w:w="1209" w:type="dxa"/>
          </w:tcPr>
          <w:p w14:paraId="7CBF0D3A" w14:textId="77777777" w:rsidR="00B11C93" w:rsidRDefault="00B11C93" w:rsidP="007528B7"/>
        </w:tc>
        <w:tc>
          <w:tcPr>
            <w:tcW w:w="1530" w:type="dxa"/>
          </w:tcPr>
          <w:p w14:paraId="486B652D" w14:textId="77777777" w:rsidR="00B11C93" w:rsidRDefault="00B11C93" w:rsidP="007528B7"/>
        </w:tc>
        <w:tc>
          <w:tcPr>
            <w:tcW w:w="1530" w:type="dxa"/>
          </w:tcPr>
          <w:p w14:paraId="5B1559F8" w14:textId="77777777" w:rsidR="00B11C93" w:rsidRDefault="00B11C93" w:rsidP="007528B7"/>
        </w:tc>
        <w:tc>
          <w:tcPr>
            <w:tcW w:w="1535" w:type="dxa"/>
          </w:tcPr>
          <w:p w14:paraId="5D296B24" w14:textId="77777777" w:rsidR="00B11C93" w:rsidRDefault="00B11C93" w:rsidP="007528B7"/>
        </w:tc>
        <w:tc>
          <w:tcPr>
            <w:tcW w:w="1345" w:type="dxa"/>
          </w:tcPr>
          <w:p w14:paraId="19001B13" w14:textId="46EB43C5" w:rsidR="00B11C93" w:rsidRDefault="00B11C93" w:rsidP="007528B7">
            <w:r>
              <w:t>Admin 1</w:t>
            </w:r>
            <w:r w:rsidRPr="00B11C93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341B56F5" w14:textId="4D2FC270" w:rsidR="00B11C93" w:rsidRDefault="00B11C93" w:rsidP="007528B7">
            <w:r>
              <w:t xml:space="preserve">Schedule 2nd dose </w:t>
            </w:r>
            <w:r w:rsidR="00B0334D">
              <w:t>&gt;= 8 wks from 1</w:t>
            </w:r>
            <w:r w:rsidR="00B0334D" w:rsidRPr="00B0334D">
              <w:rPr>
                <w:vertAlign w:val="superscript"/>
              </w:rPr>
              <w:t>st</w:t>
            </w:r>
            <w:r w:rsidR="00B0334D">
              <w:t xml:space="preserve"> dose</w:t>
            </w:r>
          </w:p>
        </w:tc>
        <w:tc>
          <w:tcPr>
            <w:tcW w:w="900" w:type="dxa"/>
          </w:tcPr>
          <w:p w14:paraId="17E3D18B" w14:textId="63ABF0A1" w:rsidR="00B11C93" w:rsidRDefault="00B11C93" w:rsidP="007528B7">
            <w:r>
              <w:t>Schedule 3</w:t>
            </w:r>
            <w:r w:rsidRPr="00B11C93">
              <w:rPr>
                <w:vertAlign w:val="superscript"/>
              </w:rPr>
              <w:t>rd</w:t>
            </w:r>
            <w:r>
              <w:t xml:space="preserve"> dose </w:t>
            </w:r>
            <w:r w:rsidR="00B0334D">
              <w:t>&gt;= 8 wks from 2</w:t>
            </w:r>
            <w:r w:rsidR="00B0334D" w:rsidRPr="00B0334D">
              <w:rPr>
                <w:vertAlign w:val="superscript"/>
              </w:rPr>
              <w:t>nd</w:t>
            </w:r>
            <w:r w:rsidR="00B0334D">
              <w:t xml:space="preserve"> dose</w:t>
            </w:r>
          </w:p>
        </w:tc>
        <w:tc>
          <w:tcPr>
            <w:tcW w:w="810" w:type="dxa"/>
          </w:tcPr>
          <w:p w14:paraId="19EA817D" w14:textId="004FA5DD" w:rsidR="00B11C93" w:rsidRDefault="00B11C93" w:rsidP="007528B7">
            <w:r>
              <w:t>Schedule 4</w:t>
            </w:r>
            <w:r w:rsidRPr="00B11C93">
              <w:rPr>
                <w:vertAlign w:val="superscript"/>
              </w:rPr>
              <w:t>th</w:t>
            </w:r>
            <w:r>
              <w:t xml:space="preserve"> dose at the age between 12-15 mon</w:t>
            </w:r>
          </w:p>
        </w:tc>
        <w:tc>
          <w:tcPr>
            <w:tcW w:w="810" w:type="dxa"/>
          </w:tcPr>
          <w:p w14:paraId="54765088" w14:textId="77777777" w:rsidR="00B11C93" w:rsidRDefault="00B11C93" w:rsidP="007528B7"/>
        </w:tc>
        <w:tc>
          <w:tcPr>
            <w:tcW w:w="810" w:type="dxa"/>
          </w:tcPr>
          <w:p w14:paraId="59FC4D1E" w14:textId="77777777" w:rsidR="00B11C93" w:rsidRDefault="00B11C93" w:rsidP="007528B7"/>
        </w:tc>
        <w:tc>
          <w:tcPr>
            <w:tcW w:w="1080" w:type="dxa"/>
          </w:tcPr>
          <w:p w14:paraId="3F275E53" w14:textId="77777777" w:rsidR="00B11C93" w:rsidRDefault="00B11C93" w:rsidP="007528B7"/>
        </w:tc>
      </w:tr>
      <w:tr w:rsidR="00664AE7" w14:paraId="07284145" w14:textId="77777777" w:rsidTr="007528B7">
        <w:tc>
          <w:tcPr>
            <w:tcW w:w="1345" w:type="dxa"/>
          </w:tcPr>
          <w:p w14:paraId="5CDDBD1B" w14:textId="77777777" w:rsidR="00664AE7" w:rsidRDefault="00664AE7" w:rsidP="007528B7"/>
        </w:tc>
        <w:tc>
          <w:tcPr>
            <w:tcW w:w="245" w:type="dxa"/>
          </w:tcPr>
          <w:p w14:paraId="41AC9C5C" w14:textId="75625BD9" w:rsidR="00664AE7" w:rsidRDefault="006E6276" w:rsidP="007528B7">
            <w:ins w:id="8" w:author="Xia Jing" w:date="2024-05-03T12:47:00Z">
              <w:r>
                <w:t>3</w:t>
              </w:r>
            </w:ins>
          </w:p>
        </w:tc>
        <w:tc>
          <w:tcPr>
            <w:tcW w:w="850" w:type="dxa"/>
          </w:tcPr>
          <w:p w14:paraId="15F75050" w14:textId="57A87491" w:rsidR="00664AE7" w:rsidRDefault="00664AE7" w:rsidP="007528B7">
            <w:r>
              <w:t>&gt;= 2 mon</w:t>
            </w:r>
          </w:p>
        </w:tc>
        <w:tc>
          <w:tcPr>
            <w:tcW w:w="880" w:type="dxa"/>
          </w:tcPr>
          <w:p w14:paraId="4BD0CD33" w14:textId="514BC46E" w:rsidR="00664AE7" w:rsidRDefault="00664AE7" w:rsidP="007528B7">
            <w:r>
              <w:t>&lt;= 6 mon</w:t>
            </w:r>
          </w:p>
        </w:tc>
        <w:tc>
          <w:tcPr>
            <w:tcW w:w="1596" w:type="dxa"/>
          </w:tcPr>
          <w:p w14:paraId="245D09F3" w14:textId="77777777" w:rsidR="00664AE7" w:rsidRDefault="00664AE7" w:rsidP="007528B7"/>
        </w:tc>
        <w:tc>
          <w:tcPr>
            <w:tcW w:w="534" w:type="dxa"/>
          </w:tcPr>
          <w:p w14:paraId="205382C0" w14:textId="62BB8FF1" w:rsidR="00664AE7" w:rsidRDefault="00664AE7" w:rsidP="007528B7">
            <w:r>
              <w:t>Y</w:t>
            </w:r>
          </w:p>
        </w:tc>
        <w:tc>
          <w:tcPr>
            <w:tcW w:w="626" w:type="dxa"/>
          </w:tcPr>
          <w:p w14:paraId="3ECBC090" w14:textId="05E7C53C" w:rsidR="00664AE7" w:rsidRDefault="00664AE7" w:rsidP="007528B7">
            <w:r>
              <w:t>1</w:t>
            </w:r>
          </w:p>
        </w:tc>
        <w:tc>
          <w:tcPr>
            <w:tcW w:w="1209" w:type="dxa"/>
          </w:tcPr>
          <w:p w14:paraId="29A732B9" w14:textId="77777777" w:rsidR="00664AE7" w:rsidRDefault="00664AE7" w:rsidP="007528B7"/>
        </w:tc>
        <w:tc>
          <w:tcPr>
            <w:tcW w:w="1530" w:type="dxa"/>
          </w:tcPr>
          <w:p w14:paraId="0E51B7F4" w14:textId="77777777" w:rsidR="00664AE7" w:rsidRDefault="00664AE7" w:rsidP="007528B7"/>
        </w:tc>
        <w:tc>
          <w:tcPr>
            <w:tcW w:w="1530" w:type="dxa"/>
          </w:tcPr>
          <w:p w14:paraId="700ACFD3" w14:textId="77777777" w:rsidR="00664AE7" w:rsidRDefault="00664AE7" w:rsidP="007528B7"/>
        </w:tc>
        <w:tc>
          <w:tcPr>
            <w:tcW w:w="1535" w:type="dxa"/>
          </w:tcPr>
          <w:p w14:paraId="69D3B6BA" w14:textId="77777777" w:rsidR="00664AE7" w:rsidRDefault="00664AE7" w:rsidP="007528B7"/>
        </w:tc>
        <w:tc>
          <w:tcPr>
            <w:tcW w:w="1345" w:type="dxa"/>
          </w:tcPr>
          <w:p w14:paraId="7A15FF1E" w14:textId="6C3CB813" w:rsidR="00664AE7" w:rsidRDefault="00664AE7" w:rsidP="007528B7">
            <w:r>
              <w:t>Admin 2</w:t>
            </w:r>
            <w:r w:rsidRPr="00664AE7">
              <w:rPr>
                <w:vertAlign w:val="superscript"/>
              </w:rPr>
              <w:t>nd</w:t>
            </w:r>
            <w:r>
              <w:t xml:space="preserve"> dose </w:t>
            </w:r>
          </w:p>
        </w:tc>
        <w:tc>
          <w:tcPr>
            <w:tcW w:w="1080" w:type="dxa"/>
          </w:tcPr>
          <w:p w14:paraId="38E92446" w14:textId="621528B3" w:rsidR="00664AE7" w:rsidRDefault="00B70CE6" w:rsidP="007528B7">
            <w:r>
              <w:t>Schedule 3</w:t>
            </w:r>
            <w:r w:rsidRPr="00B70CE6">
              <w:rPr>
                <w:vertAlign w:val="superscript"/>
              </w:rPr>
              <w:t>rd</w:t>
            </w:r>
            <w:r>
              <w:t xml:space="preserve"> dose &gt;= 8 wks</w:t>
            </w:r>
            <w:r w:rsidR="004C4894">
              <w:t xml:space="preserve"> from </w:t>
            </w:r>
            <w:r w:rsidR="004C4894">
              <w:lastRenderedPageBreak/>
              <w:t>prior dose</w:t>
            </w:r>
          </w:p>
        </w:tc>
        <w:tc>
          <w:tcPr>
            <w:tcW w:w="900" w:type="dxa"/>
          </w:tcPr>
          <w:p w14:paraId="63216D5D" w14:textId="43CEB8B9" w:rsidR="00664AE7" w:rsidRDefault="00B70CE6" w:rsidP="007528B7">
            <w:r>
              <w:lastRenderedPageBreak/>
              <w:t>Schedule 4</w:t>
            </w:r>
            <w:r w:rsidRPr="00B70CE6">
              <w:rPr>
                <w:vertAlign w:val="superscript"/>
              </w:rPr>
              <w:t>th</w:t>
            </w:r>
            <w:r>
              <w:t xml:space="preserve"> dose at age 12 </w:t>
            </w:r>
            <w:r>
              <w:lastRenderedPageBreak/>
              <w:t>– 15 mon</w:t>
            </w:r>
          </w:p>
        </w:tc>
        <w:tc>
          <w:tcPr>
            <w:tcW w:w="810" w:type="dxa"/>
          </w:tcPr>
          <w:p w14:paraId="146D841F" w14:textId="77777777" w:rsidR="00664AE7" w:rsidRDefault="00664AE7" w:rsidP="007528B7"/>
        </w:tc>
        <w:tc>
          <w:tcPr>
            <w:tcW w:w="810" w:type="dxa"/>
          </w:tcPr>
          <w:p w14:paraId="48724BFD" w14:textId="77777777" w:rsidR="00664AE7" w:rsidRDefault="00664AE7" w:rsidP="007528B7"/>
        </w:tc>
        <w:tc>
          <w:tcPr>
            <w:tcW w:w="810" w:type="dxa"/>
          </w:tcPr>
          <w:p w14:paraId="63DA01A0" w14:textId="77777777" w:rsidR="00664AE7" w:rsidRDefault="00664AE7" w:rsidP="007528B7"/>
        </w:tc>
        <w:tc>
          <w:tcPr>
            <w:tcW w:w="1080" w:type="dxa"/>
          </w:tcPr>
          <w:p w14:paraId="3D7D335D" w14:textId="77777777" w:rsidR="00664AE7" w:rsidRDefault="00664AE7" w:rsidP="007528B7"/>
        </w:tc>
      </w:tr>
      <w:tr w:rsidR="00B70CE6" w14:paraId="76851EB8" w14:textId="77777777" w:rsidTr="007528B7">
        <w:tc>
          <w:tcPr>
            <w:tcW w:w="1345" w:type="dxa"/>
          </w:tcPr>
          <w:p w14:paraId="6AF32933" w14:textId="77777777" w:rsidR="00B70CE6" w:rsidRDefault="00B70CE6" w:rsidP="007528B7"/>
        </w:tc>
        <w:tc>
          <w:tcPr>
            <w:tcW w:w="245" w:type="dxa"/>
          </w:tcPr>
          <w:p w14:paraId="0D808922" w14:textId="52C6EAC1" w:rsidR="00B70CE6" w:rsidRDefault="006E6276" w:rsidP="007528B7">
            <w:ins w:id="9" w:author="Xia Jing" w:date="2024-05-03T12:47:00Z">
              <w:r>
                <w:t>4</w:t>
              </w:r>
            </w:ins>
          </w:p>
        </w:tc>
        <w:tc>
          <w:tcPr>
            <w:tcW w:w="850" w:type="dxa"/>
          </w:tcPr>
          <w:p w14:paraId="17199DB8" w14:textId="2BC44338" w:rsidR="00B70CE6" w:rsidRDefault="00B70CE6" w:rsidP="007528B7">
            <w:r>
              <w:t>&gt;= 2 mon</w:t>
            </w:r>
          </w:p>
        </w:tc>
        <w:tc>
          <w:tcPr>
            <w:tcW w:w="880" w:type="dxa"/>
          </w:tcPr>
          <w:p w14:paraId="4CC45071" w14:textId="0FB04C8A" w:rsidR="00B70CE6" w:rsidRDefault="00B70CE6" w:rsidP="007528B7">
            <w:r>
              <w:t>&lt;= 6 mon</w:t>
            </w:r>
          </w:p>
        </w:tc>
        <w:tc>
          <w:tcPr>
            <w:tcW w:w="1596" w:type="dxa"/>
          </w:tcPr>
          <w:p w14:paraId="224EEC86" w14:textId="77777777" w:rsidR="00B70CE6" w:rsidRDefault="00B70CE6" w:rsidP="007528B7"/>
        </w:tc>
        <w:tc>
          <w:tcPr>
            <w:tcW w:w="534" w:type="dxa"/>
          </w:tcPr>
          <w:p w14:paraId="48D4929E" w14:textId="7975144F" w:rsidR="00B70CE6" w:rsidRDefault="00B70CE6" w:rsidP="007528B7">
            <w:r>
              <w:t>Y</w:t>
            </w:r>
          </w:p>
        </w:tc>
        <w:tc>
          <w:tcPr>
            <w:tcW w:w="626" w:type="dxa"/>
          </w:tcPr>
          <w:p w14:paraId="1E098B3F" w14:textId="1B991429" w:rsidR="00B70CE6" w:rsidRDefault="00B70CE6" w:rsidP="007528B7">
            <w:r>
              <w:t>2</w:t>
            </w:r>
          </w:p>
        </w:tc>
        <w:tc>
          <w:tcPr>
            <w:tcW w:w="1209" w:type="dxa"/>
          </w:tcPr>
          <w:p w14:paraId="6F2FAD2D" w14:textId="77777777" w:rsidR="00B70CE6" w:rsidRDefault="00B70CE6" w:rsidP="007528B7"/>
        </w:tc>
        <w:tc>
          <w:tcPr>
            <w:tcW w:w="1530" w:type="dxa"/>
          </w:tcPr>
          <w:p w14:paraId="13138785" w14:textId="77777777" w:rsidR="00B70CE6" w:rsidRDefault="00B70CE6" w:rsidP="007528B7"/>
        </w:tc>
        <w:tc>
          <w:tcPr>
            <w:tcW w:w="1530" w:type="dxa"/>
          </w:tcPr>
          <w:p w14:paraId="6F42A9A5" w14:textId="77777777" w:rsidR="00B70CE6" w:rsidRDefault="00B70CE6" w:rsidP="007528B7"/>
        </w:tc>
        <w:tc>
          <w:tcPr>
            <w:tcW w:w="1535" w:type="dxa"/>
          </w:tcPr>
          <w:p w14:paraId="6B72FED9" w14:textId="77777777" w:rsidR="00B70CE6" w:rsidRDefault="00B70CE6" w:rsidP="007528B7"/>
        </w:tc>
        <w:tc>
          <w:tcPr>
            <w:tcW w:w="1345" w:type="dxa"/>
          </w:tcPr>
          <w:p w14:paraId="35A7B7DB" w14:textId="684E0528" w:rsidR="00B70CE6" w:rsidRDefault="00B70CE6" w:rsidP="007528B7">
            <w:r>
              <w:t>Admin 3</w:t>
            </w:r>
            <w:r w:rsidRPr="00B70CE6">
              <w:rPr>
                <w:vertAlign w:val="superscript"/>
              </w:rPr>
              <w:t>rd</w:t>
            </w:r>
            <w:r>
              <w:t xml:space="preserve"> dose &gt;= 8 wks from prior dose</w:t>
            </w:r>
          </w:p>
        </w:tc>
        <w:tc>
          <w:tcPr>
            <w:tcW w:w="1080" w:type="dxa"/>
          </w:tcPr>
          <w:p w14:paraId="7E450B1F" w14:textId="50660AB8" w:rsidR="00B70CE6" w:rsidRDefault="00B70CE6" w:rsidP="007528B7">
            <w:r>
              <w:t>Schedule 4</w:t>
            </w:r>
            <w:r w:rsidRPr="00B70CE6">
              <w:rPr>
                <w:vertAlign w:val="superscript"/>
              </w:rPr>
              <w:t>th</w:t>
            </w:r>
            <w:r>
              <w:t xml:space="preserve"> dose at age 12 - 15 mon</w:t>
            </w:r>
          </w:p>
        </w:tc>
        <w:tc>
          <w:tcPr>
            <w:tcW w:w="900" w:type="dxa"/>
          </w:tcPr>
          <w:p w14:paraId="39C897CD" w14:textId="77777777" w:rsidR="00B70CE6" w:rsidRDefault="00B70CE6" w:rsidP="007528B7"/>
        </w:tc>
        <w:tc>
          <w:tcPr>
            <w:tcW w:w="810" w:type="dxa"/>
          </w:tcPr>
          <w:p w14:paraId="5F7470E8" w14:textId="77777777" w:rsidR="00B70CE6" w:rsidRDefault="00B70CE6" w:rsidP="007528B7"/>
        </w:tc>
        <w:tc>
          <w:tcPr>
            <w:tcW w:w="810" w:type="dxa"/>
          </w:tcPr>
          <w:p w14:paraId="111C6188" w14:textId="77777777" w:rsidR="00B70CE6" w:rsidRDefault="00B70CE6" w:rsidP="007528B7"/>
        </w:tc>
        <w:tc>
          <w:tcPr>
            <w:tcW w:w="810" w:type="dxa"/>
          </w:tcPr>
          <w:p w14:paraId="08D64B71" w14:textId="77777777" w:rsidR="00B70CE6" w:rsidRDefault="00B70CE6" w:rsidP="007528B7"/>
        </w:tc>
        <w:tc>
          <w:tcPr>
            <w:tcW w:w="1080" w:type="dxa"/>
          </w:tcPr>
          <w:p w14:paraId="2018E7E6" w14:textId="77777777" w:rsidR="00B70CE6" w:rsidRDefault="00B70CE6" w:rsidP="007528B7"/>
        </w:tc>
      </w:tr>
      <w:tr w:rsidR="00CD54CE" w14:paraId="73EB9297" w14:textId="77777777" w:rsidTr="007528B7">
        <w:tc>
          <w:tcPr>
            <w:tcW w:w="1345" w:type="dxa"/>
          </w:tcPr>
          <w:p w14:paraId="33F8B21F" w14:textId="77777777" w:rsidR="00CD54CE" w:rsidRDefault="00CD54CE" w:rsidP="007528B7"/>
        </w:tc>
        <w:tc>
          <w:tcPr>
            <w:tcW w:w="245" w:type="dxa"/>
          </w:tcPr>
          <w:p w14:paraId="66D6135F" w14:textId="20D6440E" w:rsidR="00CD54CE" w:rsidRDefault="006E6276" w:rsidP="007528B7">
            <w:ins w:id="10" w:author="Xia Jing" w:date="2024-05-03T12:47:00Z">
              <w:r>
                <w:t>5</w:t>
              </w:r>
            </w:ins>
          </w:p>
        </w:tc>
        <w:tc>
          <w:tcPr>
            <w:tcW w:w="850" w:type="dxa"/>
          </w:tcPr>
          <w:p w14:paraId="3DB2019F" w14:textId="1E4FE361" w:rsidR="00CD54CE" w:rsidRDefault="00CD54CE" w:rsidP="007528B7">
            <w:r>
              <w:t>&gt;= 7 mon</w:t>
            </w:r>
          </w:p>
        </w:tc>
        <w:tc>
          <w:tcPr>
            <w:tcW w:w="880" w:type="dxa"/>
          </w:tcPr>
          <w:p w14:paraId="70F50FFE" w14:textId="7CDB7EC9" w:rsidR="00CD54CE" w:rsidRDefault="00CD54CE" w:rsidP="007528B7">
            <w:r>
              <w:t>&lt;= 11 mon</w:t>
            </w:r>
          </w:p>
        </w:tc>
        <w:tc>
          <w:tcPr>
            <w:tcW w:w="1596" w:type="dxa"/>
          </w:tcPr>
          <w:p w14:paraId="04737E4F" w14:textId="77777777" w:rsidR="00CD54CE" w:rsidRDefault="00CD54CE" w:rsidP="007528B7"/>
        </w:tc>
        <w:tc>
          <w:tcPr>
            <w:tcW w:w="534" w:type="dxa"/>
          </w:tcPr>
          <w:p w14:paraId="5DC15A10" w14:textId="0B9BE680" w:rsidR="00CD54CE" w:rsidRDefault="00CD54CE" w:rsidP="007528B7">
            <w:r>
              <w:t>N</w:t>
            </w:r>
          </w:p>
        </w:tc>
        <w:tc>
          <w:tcPr>
            <w:tcW w:w="626" w:type="dxa"/>
          </w:tcPr>
          <w:p w14:paraId="5DA90EF2" w14:textId="77777777" w:rsidR="00CD54CE" w:rsidRDefault="00CD54CE" w:rsidP="007528B7"/>
        </w:tc>
        <w:tc>
          <w:tcPr>
            <w:tcW w:w="1209" w:type="dxa"/>
          </w:tcPr>
          <w:p w14:paraId="39AF52C6" w14:textId="77777777" w:rsidR="00CD54CE" w:rsidRDefault="00CD54CE" w:rsidP="007528B7"/>
        </w:tc>
        <w:tc>
          <w:tcPr>
            <w:tcW w:w="1530" w:type="dxa"/>
          </w:tcPr>
          <w:p w14:paraId="16074F3F" w14:textId="77777777" w:rsidR="00CD54CE" w:rsidRDefault="00CD54CE" w:rsidP="007528B7"/>
        </w:tc>
        <w:tc>
          <w:tcPr>
            <w:tcW w:w="1530" w:type="dxa"/>
          </w:tcPr>
          <w:p w14:paraId="3177EB25" w14:textId="77777777" w:rsidR="00CD54CE" w:rsidRDefault="00CD54CE" w:rsidP="007528B7"/>
        </w:tc>
        <w:tc>
          <w:tcPr>
            <w:tcW w:w="1535" w:type="dxa"/>
          </w:tcPr>
          <w:p w14:paraId="6084BA50" w14:textId="77777777" w:rsidR="00CD54CE" w:rsidRDefault="00CD54CE" w:rsidP="007528B7"/>
        </w:tc>
        <w:tc>
          <w:tcPr>
            <w:tcW w:w="1345" w:type="dxa"/>
          </w:tcPr>
          <w:p w14:paraId="5EEC8107" w14:textId="111ED397" w:rsidR="00CD54CE" w:rsidRDefault="00CD54CE" w:rsidP="007528B7">
            <w:r>
              <w:t>Admin 1</w:t>
            </w:r>
            <w:r w:rsidRPr="00CD54CE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321ECDF3" w14:textId="529845D9" w:rsidR="00CD54CE" w:rsidRDefault="00CD54CE" w:rsidP="007528B7">
            <w:r>
              <w:t>Schedule 2</w:t>
            </w:r>
            <w:r w:rsidRPr="00CD54CE">
              <w:rPr>
                <w:vertAlign w:val="superscript"/>
              </w:rPr>
              <w:t>nd</w:t>
            </w:r>
            <w:r>
              <w:t xml:space="preserve"> dose </w:t>
            </w:r>
            <w:r w:rsidR="00B70CE6">
              <w:t>&gt;= 8 wks from prior dose</w:t>
            </w:r>
          </w:p>
        </w:tc>
        <w:tc>
          <w:tcPr>
            <w:tcW w:w="900" w:type="dxa"/>
          </w:tcPr>
          <w:p w14:paraId="62CFA609" w14:textId="23AE3948" w:rsidR="00CD54CE" w:rsidRDefault="00B70CE6" w:rsidP="007528B7">
            <w:r>
              <w:t>Schedule 3</w:t>
            </w:r>
            <w:r w:rsidRPr="00B70CE6">
              <w:rPr>
                <w:vertAlign w:val="superscript"/>
              </w:rPr>
              <w:t>rd</w:t>
            </w:r>
            <w:r>
              <w:t xml:space="preserve"> dose at age of 12 - 15 mon</w:t>
            </w:r>
          </w:p>
        </w:tc>
        <w:tc>
          <w:tcPr>
            <w:tcW w:w="810" w:type="dxa"/>
          </w:tcPr>
          <w:p w14:paraId="5321A167" w14:textId="77777777" w:rsidR="00CD54CE" w:rsidRDefault="00CD54CE" w:rsidP="007528B7"/>
        </w:tc>
        <w:tc>
          <w:tcPr>
            <w:tcW w:w="810" w:type="dxa"/>
          </w:tcPr>
          <w:p w14:paraId="4C39C91B" w14:textId="77777777" w:rsidR="00CD54CE" w:rsidRDefault="00CD54CE" w:rsidP="007528B7"/>
        </w:tc>
        <w:tc>
          <w:tcPr>
            <w:tcW w:w="810" w:type="dxa"/>
          </w:tcPr>
          <w:p w14:paraId="5FE4DEBB" w14:textId="77777777" w:rsidR="00CD54CE" w:rsidRDefault="00CD54CE" w:rsidP="007528B7"/>
        </w:tc>
        <w:tc>
          <w:tcPr>
            <w:tcW w:w="1080" w:type="dxa"/>
          </w:tcPr>
          <w:p w14:paraId="6A41A889" w14:textId="77777777" w:rsidR="00CD54CE" w:rsidRDefault="00CD54CE" w:rsidP="007528B7"/>
        </w:tc>
      </w:tr>
      <w:tr w:rsidR="00512D72" w14:paraId="212193FB" w14:textId="77777777" w:rsidTr="007528B7">
        <w:tc>
          <w:tcPr>
            <w:tcW w:w="1345" w:type="dxa"/>
          </w:tcPr>
          <w:p w14:paraId="7DEAFF1D" w14:textId="77777777" w:rsidR="00512D72" w:rsidRDefault="00512D72" w:rsidP="00512D72"/>
        </w:tc>
        <w:tc>
          <w:tcPr>
            <w:tcW w:w="245" w:type="dxa"/>
          </w:tcPr>
          <w:p w14:paraId="3B49FC90" w14:textId="73AEB849" w:rsidR="00512D72" w:rsidRDefault="006E6276" w:rsidP="00512D72">
            <w:ins w:id="11" w:author="Xia Jing" w:date="2024-05-03T12:48:00Z">
              <w:r>
                <w:t>6</w:t>
              </w:r>
            </w:ins>
          </w:p>
        </w:tc>
        <w:tc>
          <w:tcPr>
            <w:tcW w:w="850" w:type="dxa"/>
          </w:tcPr>
          <w:p w14:paraId="206AF210" w14:textId="098614E8" w:rsidR="00512D72" w:rsidRDefault="00512D72" w:rsidP="00512D72">
            <w:r>
              <w:t>&gt;= 7 mon</w:t>
            </w:r>
          </w:p>
        </w:tc>
        <w:tc>
          <w:tcPr>
            <w:tcW w:w="880" w:type="dxa"/>
          </w:tcPr>
          <w:p w14:paraId="41D509CF" w14:textId="6F7E16BB" w:rsidR="00512D72" w:rsidRDefault="00512D72" w:rsidP="00512D72">
            <w:r>
              <w:t>&lt;= 11 mon</w:t>
            </w:r>
          </w:p>
        </w:tc>
        <w:tc>
          <w:tcPr>
            <w:tcW w:w="1596" w:type="dxa"/>
          </w:tcPr>
          <w:p w14:paraId="24E6144E" w14:textId="77777777" w:rsidR="00512D72" w:rsidRDefault="00512D72" w:rsidP="00512D72"/>
        </w:tc>
        <w:tc>
          <w:tcPr>
            <w:tcW w:w="534" w:type="dxa"/>
          </w:tcPr>
          <w:p w14:paraId="29A5C077" w14:textId="084BE617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56D55DAF" w14:textId="62C6A897" w:rsidR="00512D72" w:rsidRDefault="00512D72" w:rsidP="00512D72">
            <w:r>
              <w:t>1</w:t>
            </w:r>
          </w:p>
        </w:tc>
        <w:tc>
          <w:tcPr>
            <w:tcW w:w="1209" w:type="dxa"/>
          </w:tcPr>
          <w:p w14:paraId="5277F537" w14:textId="2EDABA86" w:rsidR="00512D72" w:rsidRDefault="00512D72" w:rsidP="00512D72">
            <w:r>
              <w:t xml:space="preserve">Admin before age of </w:t>
            </w:r>
            <w:r w:rsidR="0007525E">
              <w:t>&lt;</w:t>
            </w:r>
            <w:r>
              <w:t>7 mon</w:t>
            </w:r>
          </w:p>
        </w:tc>
        <w:tc>
          <w:tcPr>
            <w:tcW w:w="1530" w:type="dxa"/>
          </w:tcPr>
          <w:p w14:paraId="5F07155F" w14:textId="77777777" w:rsidR="00512D72" w:rsidRDefault="00512D72" w:rsidP="00512D72"/>
        </w:tc>
        <w:tc>
          <w:tcPr>
            <w:tcW w:w="1530" w:type="dxa"/>
          </w:tcPr>
          <w:p w14:paraId="2DCBC7E9" w14:textId="77777777" w:rsidR="00512D72" w:rsidRDefault="00512D72" w:rsidP="00512D72"/>
        </w:tc>
        <w:tc>
          <w:tcPr>
            <w:tcW w:w="1535" w:type="dxa"/>
          </w:tcPr>
          <w:p w14:paraId="7DC10CC8" w14:textId="77777777" w:rsidR="00512D72" w:rsidRDefault="00512D72" w:rsidP="00512D72"/>
        </w:tc>
        <w:tc>
          <w:tcPr>
            <w:tcW w:w="1345" w:type="dxa"/>
          </w:tcPr>
          <w:p w14:paraId="72145E5F" w14:textId="18A87704" w:rsidR="00512D72" w:rsidRDefault="00512D72" w:rsidP="00512D72">
            <w:r>
              <w:t>Admin 1 dose at age 7-11 mon AND &gt;= 4 wks from prior dose</w:t>
            </w:r>
          </w:p>
        </w:tc>
        <w:tc>
          <w:tcPr>
            <w:tcW w:w="1080" w:type="dxa"/>
          </w:tcPr>
          <w:p w14:paraId="12755D53" w14:textId="2255EA0D" w:rsidR="00512D72" w:rsidRDefault="00512D72" w:rsidP="00512D72">
            <w:r>
              <w:t>Schedule another dose at age of 12-15 mon AND &gt;= 8 wks from prior dose</w:t>
            </w:r>
          </w:p>
        </w:tc>
        <w:tc>
          <w:tcPr>
            <w:tcW w:w="900" w:type="dxa"/>
          </w:tcPr>
          <w:p w14:paraId="3B89E18A" w14:textId="3F73CD86" w:rsidR="00512D72" w:rsidRDefault="00512D72" w:rsidP="00512D72"/>
        </w:tc>
        <w:tc>
          <w:tcPr>
            <w:tcW w:w="810" w:type="dxa"/>
          </w:tcPr>
          <w:p w14:paraId="339E414D" w14:textId="77777777" w:rsidR="00512D72" w:rsidRDefault="00512D72" w:rsidP="00512D72"/>
        </w:tc>
        <w:tc>
          <w:tcPr>
            <w:tcW w:w="810" w:type="dxa"/>
          </w:tcPr>
          <w:p w14:paraId="593BFC77" w14:textId="77777777" w:rsidR="00512D72" w:rsidRDefault="00512D72" w:rsidP="00512D72"/>
        </w:tc>
        <w:tc>
          <w:tcPr>
            <w:tcW w:w="810" w:type="dxa"/>
          </w:tcPr>
          <w:p w14:paraId="6D5144BC" w14:textId="77777777" w:rsidR="00512D72" w:rsidRDefault="00512D72" w:rsidP="00512D72"/>
        </w:tc>
        <w:tc>
          <w:tcPr>
            <w:tcW w:w="1080" w:type="dxa"/>
          </w:tcPr>
          <w:p w14:paraId="61C6C287" w14:textId="77777777" w:rsidR="00512D72" w:rsidRDefault="00512D72" w:rsidP="00512D72"/>
        </w:tc>
      </w:tr>
      <w:tr w:rsidR="00512D72" w14:paraId="689AA80E" w14:textId="77777777" w:rsidTr="007528B7">
        <w:tc>
          <w:tcPr>
            <w:tcW w:w="1345" w:type="dxa"/>
          </w:tcPr>
          <w:p w14:paraId="0E9486DA" w14:textId="77777777" w:rsidR="00512D72" w:rsidRDefault="00512D72" w:rsidP="00512D72"/>
        </w:tc>
        <w:tc>
          <w:tcPr>
            <w:tcW w:w="245" w:type="dxa"/>
          </w:tcPr>
          <w:p w14:paraId="730602B4" w14:textId="39781317" w:rsidR="00512D72" w:rsidRDefault="006E6276" w:rsidP="00512D72">
            <w:ins w:id="12" w:author="Xia Jing" w:date="2024-05-03T12:48:00Z">
              <w:r>
                <w:t>7</w:t>
              </w:r>
            </w:ins>
          </w:p>
        </w:tc>
        <w:tc>
          <w:tcPr>
            <w:tcW w:w="850" w:type="dxa"/>
          </w:tcPr>
          <w:p w14:paraId="48A2A55B" w14:textId="3425DDBA" w:rsidR="00512D72" w:rsidRDefault="00512D72" w:rsidP="00512D72">
            <w:r>
              <w:t>&gt;= 7 mon</w:t>
            </w:r>
          </w:p>
        </w:tc>
        <w:tc>
          <w:tcPr>
            <w:tcW w:w="880" w:type="dxa"/>
          </w:tcPr>
          <w:p w14:paraId="22AE788A" w14:textId="5955B049" w:rsidR="00512D72" w:rsidRDefault="00512D72" w:rsidP="00512D72">
            <w:r>
              <w:t>&lt;= 11 mon</w:t>
            </w:r>
          </w:p>
        </w:tc>
        <w:tc>
          <w:tcPr>
            <w:tcW w:w="1596" w:type="dxa"/>
          </w:tcPr>
          <w:p w14:paraId="1A530FDD" w14:textId="77777777" w:rsidR="00512D72" w:rsidRDefault="00512D72" w:rsidP="00512D72"/>
        </w:tc>
        <w:tc>
          <w:tcPr>
            <w:tcW w:w="534" w:type="dxa"/>
          </w:tcPr>
          <w:p w14:paraId="7F9460EE" w14:textId="6DB03E9A" w:rsidR="00512D72" w:rsidRDefault="00512D72" w:rsidP="00512D72">
            <w:r>
              <w:t xml:space="preserve">Y </w:t>
            </w:r>
          </w:p>
        </w:tc>
        <w:tc>
          <w:tcPr>
            <w:tcW w:w="626" w:type="dxa"/>
          </w:tcPr>
          <w:p w14:paraId="7A578DE2" w14:textId="1D5E907C" w:rsidR="00512D72" w:rsidRDefault="00512D72" w:rsidP="00512D72">
            <w:r>
              <w:t>2</w:t>
            </w:r>
          </w:p>
        </w:tc>
        <w:tc>
          <w:tcPr>
            <w:tcW w:w="1209" w:type="dxa"/>
          </w:tcPr>
          <w:p w14:paraId="0BEB0806" w14:textId="183264F3" w:rsidR="00512D72" w:rsidRDefault="00512D72" w:rsidP="00512D72">
            <w:r>
              <w:t xml:space="preserve">Admin before age of </w:t>
            </w:r>
            <w:r w:rsidR="0007525E">
              <w:t>&lt;</w:t>
            </w:r>
            <w:r>
              <w:t>7 mon</w:t>
            </w:r>
          </w:p>
        </w:tc>
        <w:tc>
          <w:tcPr>
            <w:tcW w:w="1530" w:type="dxa"/>
          </w:tcPr>
          <w:p w14:paraId="529F7777" w14:textId="77777777" w:rsidR="00512D72" w:rsidRDefault="00512D72" w:rsidP="00512D72"/>
        </w:tc>
        <w:tc>
          <w:tcPr>
            <w:tcW w:w="1530" w:type="dxa"/>
          </w:tcPr>
          <w:p w14:paraId="4AB6ED4B" w14:textId="77777777" w:rsidR="00512D72" w:rsidRDefault="00512D72" w:rsidP="00512D72"/>
        </w:tc>
        <w:tc>
          <w:tcPr>
            <w:tcW w:w="1535" w:type="dxa"/>
          </w:tcPr>
          <w:p w14:paraId="66BA20A6" w14:textId="77777777" w:rsidR="00512D72" w:rsidRDefault="00512D72" w:rsidP="00512D72"/>
        </w:tc>
        <w:tc>
          <w:tcPr>
            <w:tcW w:w="1345" w:type="dxa"/>
          </w:tcPr>
          <w:p w14:paraId="0D83684F" w14:textId="4C047833" w:rsidR="00512D72" w:rsidRDefault="00512D72" w:rsidP="00512D72">
            <w:r>
              <w:t>Admin 1 dose at age 7-11 mon AND &gt;= 4 wks from prior dose</w:t>
            </w:r>
          </w:p>
        </w:tc>
        <w:tc>
          <w:tcPr>
            <w:tcW w:w="1080" w:type="dxa"/>
          </w:tcPr>
          <w:p w14:paraId="054556AD" w14:textId="6A04252B" w:rsidR="00512D72" w:rsidRDefault="00512D72" w:rsidP="00512D72">
            <w:r>
              <w:t>Schedule another dose at age of 12-15 mon AND &gt;= 8 wks from the prior dose</w:t>
            </w:r>
          </w:p>
        </w:tc>
        <w:tc>
          <w:tcPr>
            <w:tcW w:w="900" w:type="dxa"/>
          </w:tcPr>
          <w:p w14:paraId="501AD242" w14:textId="35A113C5" w:rsidR="00512D72" w:rsidRDefault="00512D72" w:rsidP="00512D72"/>
        </w:tc>
        <w:tc>
          <w:tcPr>
            <w:tcW w:w="810" w:type="dxa"/>
          </w:tcPr>
          <w:p w14:paraId="30011CA6" w14:textId="77777777" w:rsidR="00512D72" w:rsidRDefault="00512D72" w:rsidP="00512D72"/>
        </w:tc>
        <w:tc>
          <w:tcPr>
            <w:tcW w:w="810" w:type="dxa"/>
          </w:tcPr>
          <w:p w14:paraId="35B4CAA5" w14:textId="77777777" w:rsidR="00512D72" w:rsidRDefault="00512D72" w:rsidP="00512D72"/>
        </w:tc>
        <w:tc>
          <w:tcPr>
            <w:tcW w:w="810" w:type="dxa"/>
          </w:tcPr>
          <w:p w14:paraId="73CEFA93" w14:textId="77777777" w:rsidR="00512D72" w:rsidRDefault="00512D72" w:rsidP="00512D72"/>
        </w:tc>
        <w:tc>
          <w:tcPr>
            <w:tcW w:w="1080" w:type="dxa"/>
          </w:tcPr>
          <w:p w14:paraId="666FC30D" w14:textId="77777777" w:rsidR="00512D72" w:rsidRDefault="00512D72" w:rsidP="00512D72"/>
        </w:tc>
      </w:tr>
      <w:tr w:rsidR="00512D72" w14:paraId="4FD03E8A" w14:textId="77777777" w:rsidTr="007528B7">
        <w:tc>
          <w:tcPr>
            <w:tcW w:w="1345" w:type="dxa"/>
          </w:tcPr>
          <w:p w14:paraId="0DE3CC0A" w14:textId="77777777" w:rsidR="00512D72" w:rsidRDefault="00512D72" w:rsidP="00512D72"/>
        </w:tc>
        <w:tc>
          <w:tcPr>
            <w:tcW w:w="245" w:type="dxa"/>
          </w:tcPr>
          <w:p w14:paraId="77174703" w14:textId="3BFCE444" w:rsidR="00512D72" w:rsidRDefault="006E6276" w:rsidP="00512D72">
            <w:ins w:id="13" w:author="Xia Jing" w:date="2024-05-03T12:48:00Z">
              <w:r>
                <w:t>8</w:t>
              </w:r>
            </w:ins>
          </w:p>
        </w:tc>
        <w:tc>
          <w:tcPr>
            <w:tcW w:w="850" w:type="dxa"/>
          </w:tcPr>
          <w:p w14:paraId="530C44CF" w14:textId="3A0842A4" w:rsidR="00512D72" w:rsidRDefault="00512D72" w:rsidP="00512D72">
            <w:r>
              <w:t>&gt;= 12 mon</w:t>
            </w:r>
          </w:p>
        </w:tc>
        <w:tc>
          <w:tcPr>
            <w:tcW w:w="880" w:type="dxa"/>
          </w:tcPr>
          <w:p w14:paraId="18B8A9D2" w14:textId="54779BE0" w:rsidR="00512D72" w:rsidRDefault="00512D72" w:rsidP="00512D72">
            <w:r>
              <w:t>&lt;= 23 mon</w:t>
            </w:r>
          </w:p>
        </w:tc>
        <w:tc>
          <w:tcPr>
            <w:tcW w:w="1596" w:type="dxa"/>
          </w:tcPr>
          <w:p w14:paraId="7F5790FC" w14:textId="77777777" w:rsidR="00512D72" w:rsidRDefault="00512D72" w:rsidP="00512D72"/>
        </w:tc>
        <w:tc>
          <w:tcPr>
            <w:tcW w:w="534" w:type="dxa"/>
          </w:tcPr>
          <w:p w14:paraId="5D62207C" w14:textId="3416511A" w:rsidR="00512D72" w:rsidRDefault="00512D72" w:rsidP="00512D72">
            <w:r>
              <w:t>N</w:t>
            </w:r>
          </w:p>
        </w:tc>
        <w:tc>
          <w:tcPr>
            <w:tcW w:w="626" w:type="dxa"/>
          </w:tcPr>
          <w:p w14:paraId="18852884" w14:textId="77777777" w:rsidR="00512D72" w:rsidRDefault="00512D72" w:rsidP="00512D72"/>
        </w:tc>
        <w:tc>
          <w:tcPr>
            <w:tcW w:w="1209" w:type="dxa"/>
          </w:tcPr>
          <w:p w14:paraId="476FFFE8" w14:textId="77777777" w:rsidR="00512D72" w:rsidRDefault="00512D72" w:rsidP="00512D72"/>
        </w:tc>
        <w:tc>
          <w:tcPr>
            <w:tcW w:w="1530" w:type="dxa"/>
          </w:tcPr>
          <w:p w14:paraId="2EB94AB6" w14:textId="77777777" w:rsidR="00512D72" w:rsidRDefault="00512D72" w:rsidP="00512D72"/>
        </w:tc>
        <w:tc>
          <w:tcPr>
            <w:tcW w:w="1530" w:type="dxa"/>
          </w:tcPr>
          <w:p w14:paraId="15740362" w14:textId="77777777" w:rsidR="00512D72" w:rsidRDefault="00512D72" w:rsidP="00512D72"/>
        </w:tc>
        <w:tc>
          <w:tcPr>
            <w:tcW w:w="1535" w:type="dxa"/>
          </w:tcPr>
          <w:p w14:paraId="1EB28339" w14:textId="77777777" w:rsidR="00512D72" w:rsidRDefault="00512D72" w:rsidP="00512D72"/>
        </w:tc>
        <w:tc>
          <w:tcPr>
            <w:tcW w:w="1345" w:type="dxa"/>
          </w:tcPr>
          <w:p w14:paraId="4160D329" w14:textId="43ECFEE4" w:rsidR="00512D72" w:rsidRDefault="00512D72" w:rsidP="00512D72">
            <w:r>
              <w:t>Admin 1</w:t>
            </w:r>
            <w:r w:rsidRPr="0052219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3A91A13D" w14:textId="09D1E63A" w:rsidR="00512D72" w:rsidRDefault="00512D72" w:rsidP="00512D72">
            <w:r>
              <w:t>Schedule 2</w:t>
            </w:r>
            <w:r w:rsidRPr="00522192">
              <w:rPr>
                <w:vertAlign w:val="superscript"/>
              </w:rPr>
              <w:t>nd</w:t>
            </w:r>
            <w:r>
              <w:t xml:space="preserve"> dose &gt;= 8 wks from now</w:t>
            </w:r>
          </w:p>
        </w:tc>
        <w:tc>
          <w:tcPr>
            <w:tcW w:w="900" w:type="dxa"/>
          </w:tcPr>
          <w:p w14:paraId="7FE376BA" w14:textId="77777777" w:rsidR="00512D72" w:rsidRDefault="00512D72" w:rsidP="00512D72"/>
        </w:tc>
        <w:tc>
          <w:tcPr>
            <w:tcW w:w="810" w:type="dxa"/>
          </w:tcPr>
          <w:p w14:paraId="544EA80B" w14:textId="77777777" w:rsidR="00512D72" w:rsidRDefault="00512D72" w:rsidP="00512D72"/>
        </w:tc>
        <w:tc>
          <w:tcPr>
            <w:tcW w:w="810" w:type="dxa"/>
          </w:tcPr>
          <w:p w14:paraId="68918C2E" w14:textId="77777777" w:rsidR="00512D72" w:rsidRDefault="00512D72" w:rsidP="00512D72"/>
        </w:tc>
        <w:tc>
          <w:tcPr>
            <w:tcW w:w="810" w:type="dxa"/>
          </w:tcPr>
          <w:p w14:paraId="32BBA6EA" w14:textId="77777777" w:rsidR="00512D72" w:rsidRDefault="00512D72" w:rsidP="00512D72"/>
        </w:tc>
        <w:tc>
          <w:tcPr>
            <w:tcW w:w="1080" w:type="dxa"/>
          </w:tcPr>
          <w:p w14:paraId="63FF2F8E" w14:textId="77777777" w:rsidR="00512D72" w:rsidRDefault="00512D72" w:rsidP="00512D72"/>
        </w:tc>
      </w:tr>
      <w:tr w:rsidR="00512D72" w14:paraId="6A614627" w14:textId="77777777" w:rsidTr="007528B7">
        <w:tc>
          <w:tcPr>
            <w:tcW w:w="1345" w:type="dxa"/>
          </w:tcPr>
          <w:p w14:paraId="2762917A" w14:textId="77777777" w:rsidR="00512D72" w:rsidRDefault="00512D72" w:rsidP="00512D72"/>
        </w:tc>
        <w:tc>
          <w:tcPr>
            <w:tcW w:w="245" w:type="dxa"/>
          </w:tcPr>
          <w:p w14:paraId="0B73B3BD" w14:textId="59B567E8" w:rsidR="00512D72" w:rsidRDefault="006E6276" w:rsidP="00512D72">
            <w:ins w:id="14" w:author="Xia Jing" w:date="2024-05-03T12:48:00Z">
              <w:r>
                <w:t>9</w:t>
              </w:r>
            </w:ins>
          </w:p>
        </w:tc>
        <w:tc>
          <w:tcPr>
            <w:tcW w:w="850" w:type="dxa"/>
          </w:tcPr>
          <w:p w14:paraId="70C318E6" w14:textId="4C02D62F" w:rsidR="00512D72" w:rsidRDefault="00512D72" w:rsidP="00512D72">
            <w:r>
              <w:t>&gt;= 12 mon</w:t>
            </w:r>
          </w:p>
        </w:tc>
        <w:tc>
          <w:tcPr>
            <w:tcW w:w="880" w:type="dxa"/>
          </w:tcPr>
          <w:p w14:paraId="079F1516" w14:textId="6B15F6D7" w:rsidR="00512D72" w:rsidRDefault="00512D72" w:rsidP="00512D72">
            <w:r>
              <w:t>&lt;= 23 mon</w:t>
            </w:r>
          </w:p>
        </w:tc>
        <w:tc>
          <w:tcPr>
            <w:tcW w:w="1596" w:type="dxa"/>
          </w:tcPr>
          <w:p w14:paraId="7CF8A543" w14:textId="77777777" w:rsidR="00512D72" w:rsidRDefault="00512D72" w:rsidP="00512D72"/>
        </w:tc>
        <w:tc>
          <w:tcPr>
            <w:tcW w:w="534" w:type="dxa"/>
          </w:tcPr>
          <w:p w14:paraId="69E8E4FD" w14:textId="44AB7A49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26A59C3F" w14:textId="017F16D1" w:rsidR="00512D72" w:rsidRDefault="00512D72" w:rsidP="00512D72">
            <w:r>
              <w:t>1</w:t>
            </w:r>
          </w:p>
        </w:tc>
        <w:tc>
          <w:tcPr>
            <w:tcW w:w="1209" w:type="dxa"/>
          </w:tcPr>
          <w:p w14:paraId="3A67EAAA" w14:textId="4C95D742" w:rsidR="00512D72" w:rsidRDefault="00512D72" w:rsidP="00512D72">
            <w:r>
              <w:t xml:space="preserve">Admin before age of </w:t>
            </w:r>
            <w:r w:rsidR="00443022">
              <w:t>&lt;</w:t>
            </w:r>
            <w:r>
              <w:t>12 mon</w:t>
            </w:r>
          </w:p>
        </w:tc>
        <w:tc>
          <w:tcPr>
            <w:tcW w:w="1530" w:type="dxa"/>
          </w:tcPr>
          <w:p w14:paraId="3FA24410" w14:textId="77777777" w:rsidR="00512D72" w:rsidRDefault="00512D72" w:rsidP="00512D72"/>
        </w:tc>
        <w:tc>
          <w:tcPr>
            <w:tcW w:w="1530" w:type="dxa"/>
          </w:tcPr>
          <w:p w14:paraId="4F19FE84" w14:textId="77777777" w:rsidR="00512D72" w:rsidRDefault="00512D72" w:rsidP="00512D72"/>
        </w:tc>
        <w:tc>
          <w:tcPr>
            <w:tcW w:w="1535" w:type="dxa"/>
          </w:tcPr>
          <w:p w14:paraId="3345EC97" w14:textId="77777777" w:rsidR="00512D72" w:rsidRDefault="00512D72" w:rsidP="00512D72"/>
        </w:tc>
        <w:tc>
          <w:tcPr>
            <w:tcW w:w="1345" w:type="dxa"/>
          </w:tcPr>
          <w:p w14:paraId="1C922025" w14:textId="57E2861F" w:rsidR="00512D72" w:rsidRDefault="00512D72" w:rsidP="00512D72">
            <w:r>
              <w:t>Admin 1</w:t>
            </w:r>
            <w:r w:rsidRPr="00522192">
              <w:rPr>
                <w:vertAlign w:val="superscript"/>
              </w:rPr>
              <w:t>st</w:t>
            </w:r>
            <w:r>
              <w:t xml:space="preserve"> dose</w:t>
            </w:r>
            <w:r w:rsidR="00BB7C0B">
              <w:t xml:space="preserve"> &gt;= 4 wks from prior dose</w:t>
            </w:r>
          </w:p>
        </w:tc>
        <w:tc>
          <w:tcPr>
            <w:tcW w:w="1080" w:type="dxa"/>
          </w:tcPr>
          <w:p w14:paraId="2CE7E344" w14:textId="5CD91401" w:rsidR="00512D72" w:rsidRDefault="00512D72" w:rsidP="00512D72">
            <w:r>
              <w:t>Schedule 2</w:t>
            </w:r>
            <w:r w:rsidRPr="00522192">
              <w:rPr>
                <w:vertAlign w:val="superscript"/>
              </w:rPr>
              <w:t>nd</w:t>
            </w:r>
            <w:r>
              <w:t xml:space="preserve"> dose &gt;= 8 wks from now</w:t>
            </w:r>
          </w:p>
        </w:tc>
        <w:tc>
          <w:tcPr>
            <w:tcW w:w="900" w:type="dxa"/>
          </w:tcPr>
          <w:p w14:paraId="5706678A" w14:textId="77777777" w:rsidR="00512D72" w:rsidRDefault="00512D72" w:rsidP="00512D72"/>
        </w:tc>
        <w:tc>
          <w:tcPr>
            <w:tcW w:w="810" w:type="dxa"/>
          </w:tcPr>
          <w:p w14:paraId="2BBF100C" w14:textId="77777777" w:rsidR="00512D72" w:rsidRDefault="00512D72" w:rsidP="00512D72"/>
        </w:tc>
        <w:tc>
          <w:tcPr>
            <w:tcW w:w="810" w:type="dxa"/>
          </w:tcPr>
          <w:p w14:paraId="5BD759F3" w14:textId="77777777" w:rsidR="00512D72" w:rsidRDefault="00512D72" w:rsidP="00512D72"/>
        </w:tc>
        <w:tc>
          <w:tcPr>
            <w:tcW w:w="810" w:type="dxa"/>
          </w:tcPr>
          <w:p w14:paraId="6FA2A4F4" w14:textId="77777777" w:rsidR="00512D72" w:rsidRDefault="00512D72" w:rsidP="00512D72"/>
        </w:tc>
        <w:tc>
          <w:tcPr>
            <w:tcW w:w="1080" w:type="dxa"/>
          </w:tcPr>
          <w:p w14:paraId="4D9F1123" w14:textId="77777777" w:rsidR="00512D72" w:rsidRDefault="00512D72" w:rsidP="00512D72"/>
        </w:tc>
      </w:tr>
      <w:tr w:rsidR="00512D72" w14:paraId="5C25C350" w14:textId="77777777" w:rsidTr="007528B7">
        <w:tc>
          <w:tcPr>
            <w:tcW w:w="1345" w:type="dxa"/>
          </w:tcPr>
          <w:p w14:paraId="75360706" w14:textId="77777777" w:rsidR="00512D72" w:rsidRDefault="00512D72" w:rsidP="00512D72"/>
        </w:tc>
        <w:tc>
          <w:tcPr>
            <w:tcW w:w="245" w:type="dxa"/>
          </w:tcPr>
          <w:p w14:paraId="34B85A28" w14:textId="5F1F961F" w:rsidR="00512D72" w:rsidRDefault="006E6276" w:rsidP="00512D72">
            <w:ins w:id="15" w:author="Xia Jing" w:date="2024-05-03T12:48:00Z">
              <w:r>
                <w:t>10</w:t>
              </w:r>
            </w:ins>
          </w:p>
        </w:tc>
        <w:tc>
          <w:tcPr>
            <w:tcW w:w="850" w:type="dxa"/>
          </w:tcPr>
          <w:p w14:paraId="1F6781FB" w14:textId="33815691" w:rsidR="00512D72" w:rsidRDefault="00512D72" w:rsidP="00512D72">
            <w:r>
              <w:t>&gt;= 12 mon</w:t>
            </w:r>
          </w:p>
        </w:tc>
        <w:tc>
          <w:tcPr>
            <w:tcW w:w="880" w:type="dxa"/>
          </w:tcPr>
          <w:p w14:paraId="60F23EAB" w14:textId="36F3481E" w:rsidR="00512D72" w:rsidRDefault="00512D72" w:rsidP="00512D72">
            <w:r>
              <w:t>&lt;= 23 mon</w:t>
            </w:r>
          </w:p>
        </w:tc>
        <w:tc>
          <w:tcPr>
            <w:tcW w:w="1596" w:type="dxa"/>
          </w:tcPr>
          <w:p w14:paraId="485B00B6" w14:textId="77777777" w:rsidR="00512D72" w:rsidRDefault="00512D72" w:rsidP="00512D72"/>
        </w:tc>
        <w:tc>
          <w:tcPr>
            <w:tcW w:w="534" w:type="dxa"/>
          </w:tcPr>
          <w:p w14:paraId="663710BE" w14:textId="2E22781F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698A45ED" w14:textId="7B671333" w:rsidR="00512D72" w:rsidRDefault="00512D72" w:rsidP="00512D72">
            <w:r>
              <w:t>1</w:t>
            </w:r>
          </w:p>
        </w:tc>
        <w:tc>
          <w:tcPr>
            <w:tcW w:w="1209" w:type="dxa"/>
          </w:tcPr>
          <w:p w14:paraId="78A98D6E" w14:textId="63016D68" w:rsidR="00512D72" w:rsidRDefault="00512D72" w:rsidP="00512D72">
            <w:r>
              <w:t>Admin at age &gt;= 12 mon</w:t>
            </w:r>
          </w:p>
        </w:tc>
        <w:tc>
          <w:tcPr>
            <w:tcW w:w="1530" w:type="dxa"/>
          </w:tcPr>
          <w:p w14:paraId="1BA3AA3A" w14:textId="77777777" w:rsidR="00512D72" w:rsidRDefault="00512D72" w:rsidP="00512D72"/>
        </w:tc>
        <w:tc>
          <w:tcPr>
            <w:tcW w:w="1530" w:type="dxa"/>
          </w:tcPr>
          <w:p w14:paraId="70C630E2" w14:textId="77777777" w:rsidR="00512D72" w:rsidRDefault="00512D72" w:rsidP="00512D72"/>
        </w:tc>
        <w:tc>
          <w:tcPr>
            <w:tcW w:w="1535" w:type="dxa"/>
          </w:tcPr>
          <w:p w14:paraId="7E4E48AE" w14:textId="77777777" w:rsidR="00512D72" w:rsidRDefault="00512D72" w:rsidP="00512D72"/>
        </w:tc>
        <w:tc>
          <w:tcPr>
            <w:tcW w:w="1345" w:type="dxa"/>
          </w:tcPr>
          <w:p w14:paraId="1C4741B6" w14:textId="41E6C904" w:rsidR="00512D72" w:rsidRDefault="00512D72" w:rsidP="00512D72">
            <w:r>
              <w:t>Admin 1 dose &gt;= 8 wks from prior dose</w:t>
            </w:r>
          </w:p>
        </w:tc>
        <w:tc>
          <w:tcPr>
            <w:tcW w:w="1080" w:type="dxa"/>
          </w:tcPr>
          <w:p w14:paraId="74B09863" w14:textId="77777777" w:rsidR="00512D72" w:rsidRDefault="00512D72" w:rsidP="00512D72"/>
        </w:tc>
        <w:tc>
          <w:tcPr>
            <w:tcW w:w="900" w:type="dxa"/>
          </w:tcPr>
          <w:p w14:paraId="35D313CA" w14:textId="77777777" w:rsidR="00512D72" w:rsidRDefault="00512D72" w:rsidP="00512D72"/>
        </w:tc>
        <w:tc>
          <w:tcPr>
            <w:tcW w:w="810" w:type="dxa"/>
          </w:tcPr>
          <w:p w14:paraId="7DAAEFBD" w14:textId="77777777" w:rsidR="00512D72" w:rsidRDefault="00512D72" w:rsidP="00512D72"/>
        </w:tc>
        <w:tc>
          <w:tcPr>
            <w:tcW w:w="810" w:type="dxa"/>
          </w:tcPr>
          <w:p w14:paraId="21BC312E" w14:textId="77777777" w:rsidR="00512D72" w:rsidRDefault="00512D72" w:rsidP="00512D72"/>
        </w:tc>
        <w:tc>
          <w:tcPr>
            <w:tcW w:w="810" w:type="dxa"/>
          </w:tcPr>
          <w:p w14:paraId="4BB76D94" w14:textId="77777777" w:rsidR="00512D72" w:rsidRDefault="00512D72" w:rsidP="00512D72"/>
        </w:tc>
        <w:tc>
          <w:tcPr>
            <w:tcW w:w="1080" w:type="dxa"/>
          </w:tcPr>
          <w:p w14:paraId="56F3A5A0" w14:textId="77777777" w:rsidR="00512D72" w:rsidRDefault="00512D72" w:rsidP="00512D72"/>
        </w:tc>
      </w:tr>
      <w:tr w:rsidR="00512D72" w14:paraId="2F54FDE5" w14:textId="77777777" w:rsidTr="007528B7">
        <w:tc>
          <w:tcPr>
            <w:tcW w:w="1345" w:type="dxa"/>
          </w:tcPr>
          <w:p w14:paraId="0F33E2A9" w14:textId="77777777" w:rsidR="00512D72" w:rsidRDefault="00512D72" w:rsidP="00512D72"/>
        </w:tc>
        <w:tc>
          <w:tcPr>
            <w:tcW w:w="245" w:type="dxa"/>
          </w:tcPr>
          <w:p w14:paraId="548B19E7" w14:textId="15209A5B" w:rsidR="00512D72" w:rsidRDefault="006E6276" w:rsidP="00512D72">
            <w:ins w:id="16" w:author="Xia Jing" w:date="2024-05-03T12:48:00Z">
              <w:r>
                <w:t>11</w:t>
              </w:r>
            </w:ins>
          </w:p>
        </w:tc>
        <w:tc>
          <w:tcPr>
            <w:tcW w:w="850" w:type="dxa"/>
          </w:tcPr>
          <w:p w14:paraId="776D88B5" w14:textId="3C41DC21" w:rsidR="00512D72" w:rsidRDefault="00512D72" w:rsidP="00512D72">
            <w:r>
              <w:t>&gt;= 12 mon</w:t>
            </w:r>
          </w:p>
        </w:tc>
        <w:tc>
          <w:tcPr>
            <w:tcW w:w="880" w:type="dxa"/>
          </w:tcPr>
          <w:p w14:paraId="40228722" w14:textId="0C5C2190" w:rsidR="00512D72" w:rsidRDefault="00512D72" w:rsidP="00512D72">
            <w:r>
              <w:t>&lt;= 23 mon</w:t>
            </w:r>
          </w:p>
        </w:tc>
        <w:tc>
          <w:tcPr>
            <w:tcW w:w="1596" w:type="dxa"/>
          </w:tcPr>
          <w:p w14:paraId="07A6F51A" w14:textId="77777777" w:rsidR="00512D72" w:rsidRDefault="00512D72" w:rsidP="00512D72"/>
        </w:tc>
        <w:tc>
          <w:tcPr>
            <w:tcW w:w="534" w:type="dxa"/>
          </w:tcPr>
          <w:p w14:paraId="2B15A071" w14:textId="45805246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77B8D927" w14:textId="66E133C6" w:rsidR="00512D72" w:rsidRDefault="00512D72" w:rsidP="00512D72">
            <w:r>
              <w:t>2</w:t>
            </w:r>
          </w:p>
        </w:tc>
        <w:tc>
          <w:tcPr>
            <w:tcW w:w="1209" w:type="dxa"/>
          </w:tcPr>
          <w:p w14:paraId="096F9FA9" w14:textId="2B6FD811" w:rsidR="00512D72" w:rsidRDefault="00512D72" w:rsidP="00512D72">
            <w:r>
              <w:t xml:space="preserve">Admin before age </w:t>
            </w:r>
            <w:r w:rsidR="00443022">
              <w:t>&lt;</w:t>
            </w:r>
            <w:r>
              <w:t>12 mon</w:t>
            </w:r>
          </w:p>
        </w:tc>
        <w:tc>
          <w:tcPr>
            <w:tcW w:w="1530" w:type="dxa"/>
          </w:tcPr>
          <w:p w14:paraId="1A4CDEDA" w14:textId="77777777" w:rsidR="00512D72" w:rsidRDefault="00512D72" w:rsidP="00512D72"/>
        </w:tc>
        <w:tc>
          <w:tcPr>
            <w:tcW w:w="1530" w:type="dxa"/>
          </w:tcPr>
          <w:p w14:paraId="120E1D7A" w14:textId="77777777" w:rsidR="00512D72" w:rsidRDefault="00512D72" w:rsidP="00512D72"/>
        </w:tc>
        <w:tc>
          <w:tcPr>
            <w:tcW w:w="1535" w:type="dxa"/>
          </w:tcPr>
          <w:p w14:paraId="428D8159" w14:textId="77777777" w:rsidR="00512D72" w:rsidRDefault="00512D72" w:rsidP="00512D72"/>
        </w:tc>
        <w:tc>
          <w:tcPr>
            <w:tcW w:w="1345" w:type="dxa"/>
          </w:tcPr>
          <w:p w14:paraId="49A81DBB" w14:textId="53039EEB" w:rsidR="00512D72" w:rsidRDefault="00512D72" w:rsidP="00512D72">
            <w:r>
              <w:t>Admin 1 dose &gt;= 8 wks from prior dose</w:t>
            </w:r>
          </w:p>
        </w:tc>
        <w:tc>
          <w:tcPr>
            <w:tcW w:w="1080" w:type="dxa"/>
          </w:tcPr>
          <w:p w14:paraId="51896613" w14:textId="77777777" w:rsidR="00512D72" w:rsidRDefault="00512D72" w:rsidP="00512D72"/>
        </w:tc>
        <w:tc>
          <w:tcPr>
            <w:tcW w:w="900" w:type="dxa"/>
          </w:tcPr>
          <w:p w14:paraId="1F1DCA42" w14:textId="77777777" w:rsidR="00512D72" w:rsidRDefault="00512D72" w:rsidP="00512D72"/>
        </w:tc>
        <w:tc>
          <w:tcPr>
            <w:tcW w:w="810" w:type="dxa"/>
          </w:tcPr>
          <w:p w14:paraId="54E51A45" w14:textId="77777777" w:rsidR="00512D72" w:rsidRDefault="00512D72" w:rsidP="00512D72"/>
        </w:tc>
        <w:tc>
          <w:tcPr>
            <w:tcW w:w="810" w:type="dxa"/>
          </w:tcPr>
          <w:p w14:paraId="742DB02A" w14:textId="77777777" w:rsidR="00512D72" w:rsidRDefault="00512D72" w:rsidP="00512D72"/>
        </w:tc>
        <w:tc>
          <w:tcPr>
            <w:tcW w:w="810" w:type="dxa"/>
          </w:tcPr>
          <w:p w14:paraId="17CC3911" w14:textId="77777777" w:rsidR="00512D72" w:rsidRDefault="00512D72" w:rsidP="00512D72"/>
        </w:tc>
        <w:tc>
          <w:tcPr>
            <w:tcW w:w="1080" w:type="dxa"/>
          </w:tcPr>
          <w:p w14:paraId="10B5F3C1" w14:textId="77777777" w:rsidR="00512D72" w:rsidRDefault="00512D72" w:rsidP="00512D72"/>
        </w:tc>
      </w:tr>
      <w:tr w:rsidR="00512D72" w14:paraId="0C673C2B" w14:textId="77777777" w:rsidTr="007528B7">
        <w:tc>
          <w:tcPr>
            <w:tcW w:w="1345" w:type="dxa"/>
          </w:tcPr>
          <w:p w14:paraId="6A855F07" w14:textId="77777777" w:rsidR="00512D72" w:rsidRDefault="00512D72" w:rsidP="00512D72"/>
        </w:tc>
        <w:tc>
          <w:tcPr>
            <w:tcW w:w="245" w:type="dxa"/>
          </w:tcPr>
          <w:p w14:paraId="199B712D" w14:textId="6EF986C8" w:rsidR="00512D72" w:rsidRDefault="006E6276" w:rsidP="00512D72">
            <w:ins w:id="17" w:author="Xia Jing" w:date="2024-05-03T12:48:00Z">
              <w:r>
                <w:t>12</w:t>
              </w:r>
            </w:ins>
          </w:p>
        </w:tc>
        <w:tc>
          <w:tcPr>
            <w:tcW w:w="850" w:type="dxa"/>
          </w:tcPr>
          <w:p w14:paraId="7B5198D2" w14:textId="4A906C61" w:rsidR="00512D72" w:rsidRDefault="00512D72" w:rsidP="00512D72">
            <w:r>
              <w:t>&gt;= 12 mon</w:t>
            </w:r>
          </w:p>
        </w:tc>
        <w:tc>
          <w:tcPr>
            <w:tcW w:w="880" w:type="dxa"/>
          </w:tcPr>
          <w:p w14:paraId="0460A974" w14:textId="22C8B2C5" w:rsidR="00512D72" w:rsidRDefault="00512D72" w:rsidP="00512D72">
            <w:r>
              <w:t>&lt;= 23 mon</w:t>
            </w:r>
          </w:p>
        </w:tc>
        <w:tc>
          <w:tcPr>
            <w:tcW w:w="1596" w:type="dxa"/>
          </w:tcPr>
          <w:p w14:paraId="0B516FAE" w14:textId="77777777" w:rsidR="00512D72" w:rsidRDefault="00512D72" w:rsidP="00512D72"/>
        </w:tc>
        <w:tc>
          <w:tcPr>
            <w:tcW w:w="534" w:type="dxa"/>
          </w:tcPr>
          <w:p w14:paraId="4E3623F4" w14:textId="087EE8BE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0E0E14E5" w14:textId="07B364D8" w:rsidR="00512D72" w:rsidRDefault="00512D72" w:rsidP="00512D72">
            <w:r>
              <w:t>3</w:t>
            </w:r>
          </w:p>
        </w:tc>
        <w:tc>
          <w:tcPr>
            <w:tcW w:w="1209" w:type="dxa"/>
          </w:tcPr>
          <w:p w14:paraId="4D445315" w14:textId="7CC0DCE3" w:rsidR="00512D72" w:rsidRDefault="00512D72" w:rsidP="00512D72">
            <w:r>
              <w:t xml:space="preserve">Admin before age </w:t>
            </w:r>
            <w:r w:rsidR="00443022">
              <w:t>&lt;</w:t>
            </w:r>
            <w:r>
              <w:t>12 mon</w:t>
            </w:r>
          </w:p>
        </w:tc>
        <w:tc>
          <w:tcPr>
            <w:tcW w:w="1530" w:type="dxa"/>
          </w:tcPr>
          <w:p w14:paraId="513427D1" w14:textId="77777777" w:rsidR="00512D72" w:rsidRDefault="00512D72" w:rsidP="00512D72"/>
        </w:tc>
        <w:tc>
          <w:tcPr>
            <w:tcW w:w="1530" w:type="dxa"/>
          </w:tcPr>
          <w:p w14:paraId="58E858F0" w14:textId="77777777" w:rsidR="00512D72" w:rsidRDefault="00512D72" w:rsidP="00512D72"/>
        </w:tc>
        <w:tc>
          <w:tcPr>
            <w:tcW w:w="1535" w:type="dxa"/>
          </w:tcPr>
          <w:p w14:paraId="64A8CB1F" w14:textId="77777777" w:rsidR="00512D72" w:rsidRDefault="00512D72" w:rsidP="00512D72"/>
        </w:tc>
        <w:tc>
          <w:tcPr>
            <w:tcW w:w="1345" w:type="dxa"/>
          </w:tcPr>
          <w:p w14:paraId="3A855F98" w14:textId="4CF475A3" w:rsidR="00512D72" w:rsidRDefault="00512D72" w:rsidP="00512D72">
            <w:r>
              <w:t>Admin 1 dose &gt;= 8 wks from prior dose</w:t>
            </w:r>
          </w:p>
        </w:tc>
        <w:tc>
          <w:tcPr>
            <w:tcW w:w="1080" w:type="dxa"/>
          </w:tcPr>
          <w:p w14:paraId="29B1234F" w14:textId="77777777" w:rsidR="00512D72" w:rsidRDefault="00512D72" w:rsidP="00512D72"/>
        </w:tc>
        <w:tc>
          <w:tcPr>
            <w:tcW w:w="900" w:type="dxa"/>
          </w:tcPr>
          <w:p w14:paraId="0BA4666B" w14:textId="77777777" w:rsidR="00512D72" w:rsidRDefault="00512D72" w:rsidP="00512D72"/>
        </w:tc>
        <w:tc>
          <w:tcPr>
            <w:tcW w:w="810" w:type="dxa"/>
          </w:tcPr>
          <w:p w14:paraId="3CF9CCBF" w14:textId="77777777" w:rsidR="00512D72" w:rsidRDefault="00512D72" w:rsidP="00512D72"/>
        </w:tc>
        <w:tc>
          <w:tcPr>
            <w:tcW w:w="810" w:type="dxa"/>
          </w:tcPr>
          <w:p w14:paraId="563085DD" w14:textId="77777777" w:rsidR="00512D72" w:rsidRDefault="00512D72" w:rsidP="00512D72"/>
        </w:tc>
        <w:tc>
          <w:tcPr>
            <w:tcW w:w="810" w:type="dxa"/>
          </w:tcPr>
          <w:p w14:paraId="1E8C5E42" w14:textId="77777777" w:rsidR="00512D72" w:rsidRDefault="00512D72" w:rsidP="00512D72"/>
        </w:tc>
        <w:tc>
          <w:tcPr>
            <w:tcW w:w="1080" w:type="dxa"/>
          </w:tcPr>
          <w:p w14:paraId="0A08BDD5" w14:textId="77777777" w:rsidR="00512D72" w:rsidRDefault="00512D72" w:rsidP="00512D72"/>
        </w:tc>
      </w:tr>
      <w:tr w:rsidR="00512D72" w14:paraId="3FAC7789" w14:textId="77777777" w:rsidTr="007528B7">
        <w:tc>
          <w:tcPr>
            <w:tcW w:w="1345" w:type="dxa"/>
          </w:tcPr>
          <w:p w14:paraId="579E80BB" w14:textId="77777777" w:rsidR="00512D72" w:rsidRDefault="00512D72" w:rsidP="00512D72"/>
        </w:tc>
        <w:tc>
          <w:tcPr>
            <w:tcW w:w="245" w:type="dxa"/>
          </w:tcPr>
          <w:p w14:paraId="76BD69F6" w14:textId="00DC18F2" w:rsidR="00512D72" w:rsidRDefault="006E6276" w:rsidP="00512D72">
            <w:ins w:id="18" w:author="Xia Jing" w:date="2024-05-03T12:48:00Z">
              <w:r>
                <w:t>13</w:t>
              </w:r>
            </w:ins>
          </w:p>
        </w:tc>
        <w:tc>
          <w:tcPr>
            <w:tcW w:w="850" w:type="dxa"/>
          </w:tcPr>
          <w:p w14:paraId="5B96EF03" w14:textId="248B5209" w:rsidR="00512D72" w:rsidRDefault="00512D72" w:rsidP="00512D72">
            <w:r>
              <w:t>&gt;= 12 mon</w:t>
            </w:r>
          </w:p>
        </w:tc>
        <w:tc>
          <w:tcPr>
            <w:tcW w:w="880" w:type="dxa"/>
          </w:tcPr>
          <w:p w14:paraId="485C2E9D" w14:textId="4F47DDB0" w:rsidR="00512D72" w:rsidRDefault="00512D72" w:rsidP="00512D72">
            <w:r>
              <w:t>&lt;= 23 mon</w:t>
            </w:r>
          </w:p>
        </w:tc>
        <w:tc>
          <w:tcPr>
            <w:tcW w:w="1596" w:type="dxa"/>
          </w:tcPr>
          <w:p w14:paraId="137525CA" w14:textId="22877072" w:rsidR="00512D72" w:rsidRDefault="00144B1A" w:rsidP="00512D72">
            <w:r>
              <w:t>Or complete vaccination of PCV7</w:t>
            </w:r>
          </w:p>
        </w:tc>
        <w:tc>
          <w:tcPr>
            <w:tcW w:w="534" w:type="dxa"/>
          </w:tcPr>
          <w:p w14:paraId="10376750" w14:textId="131084CD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388332FE" w14:textId="2C5DE78D" w:rsidR="00512D72" w:rsidRDefault="00512D72" w:rsidP="00512D72">
            <w:r>
              <w:t>4 doses of PCV7</w:t>
            </w:r>
          </w:p>
        </w:tc>
        <w:tc>
          <w:tcPr>
            <w:tcW w:w="1209" w:type="dxa"/>
          </w:tcPr>
          <w:p w14:paraId="1C480654" w14:textId="77777777" w:rsidR="00512D72" w:rsidRDefault="00512D72" w:rsidP="00512D72"/>
        </w:tc>
        <w:tc>
          <w:tcPr>
            <w:tcW w:w="1530" w:type="dxa"/>
          </w:tcPr>
          <w:p w14:paraId="12278602" w14:textId="77777777" w:rsidR="00512D72" w:rsidRDefault="00512D72" w:rsidP="00512D72"/>
        </w:tc>
        <w:tc>
          <w:tcPr>
            <w:tcW w:w="1530" w:type="dxa"/>
          </w:tcPr>
          <w:p w14:paraId="114CA4C4" w14:textId="77777777" w:rsidR="00512D72" w:rsidRDefault="00512D72" w:rsidP="00512D72"/>
        </w:tc>
        <w:tc>
          <w:tcPr>
            <w:tcW w:w="1535" w:type="dxa"/>
          </w:tcPr>
          <w:p w14:paraId="4459A2DC" w14:textId="77777777" w:rsidR="00512D72" w:rsidRDefault="00512D72" w:rsidP="00512D72"/>
        </w:tc>
        <w:tc>
          <w:tcPr>
            <w:tcW w:w="1345" w:type="dxa"/>
          </w:tcPr>
          <w:p w14:paraId="3DC9997B" w14:textId="08395C42" w:rsidR="00512D72" w:rsidRDefault="00512D72" w:rsidP="00512D72">
            <w:r>
              <w:t>Admin 1 dose of PCV13 &gt;= 8 wks from prior dose</w:t>
            </w:r>
          </w:p>
        </w:tc>
        <w:tc>
          <w:tcPr>
            <w:tcW w:w="1080" w:type="dxa"/>
          </w:tcPr>
          <w:p w14:paraId="7A11C910" w14:textId="77777777" w:rsidR="00512D72" w:rsidRDefault="00512D72" w:rsidP="00512D72"/>
        </w:tc>
        <w:tc>
          <w:tcPr>
            <w:tcW w:w="900" w:type="dxa"/>
          </w:tcPr>
          <w:p w14:paraId="175B72A9" w14:textId="77777777" w:rsidR="00512D72" w:rsidRDefault="00512D72" w:rsidP="00512D72"/>
        </w:tc>
        <w:tc>
          <w:tcPr>
            <w:tcW w:w="810" w:type="dxa"/>
          </w:tcPr>
          <w:p w14:paraId="2A4A7D03" w14:textId="77777777" w:rsidR="00512D72" w:rsidRDefault="00512D72" w:rsidP="00512D72"/>
        </w:tc>
        <w:tc>
          <w:tcPr>
            <w:tcW w:w="810" w:type="dxa"/>
          </w:tcPr>
          <w:p w14:paraId="06AA97BD" w14:textId="77777777" w:rsidR="00512D72" w:rsidRDefault="00512D72" w:rsidP="00512D72"/>
        </w:tc>
        <w:tc>
          <w:tcPr>
            <w:tcW w:w="810" w:type="dxa"/>
          </w:tcPr>
          <w:p w14:paraId="598BD140" w14:textId="77777777" w:rsidR="00512D72" w:rsidRDefault="00512D72" w:rsidP="00512D72"/>
        </w:tc>
        <w:tc>
          <w:tcPr>
            <w:tcW w:w="1080" w:type="dxa"/>
          </w:tcPr>
          <w:p w14:paraId="63E768CD" w14:textId="77777777" w:rsidR="00512D72" w:rsidRDefault="00512D72" w:rsidP="00512D72"/>
        </w:tc>
      </w:tr>
      <w:tr w:rsidR="00512D72" w14:paraId="25F62865" w14:textId="77777777" w:rsidTr="007528B7">
        <w:tc>
          <w:tcPr>
            <w:tcW w:w="1345" w:type="dxa"/>
          </w:tcPr>
          <w:p w14:paraId="3F0AFF62" w14:textId="2730E228" w:rsidR="00512D72" w:rsidRDefault="00512D72" w:rsidP="00512D72"/>
        </w:tc>
        <w:tc>
          <w:tcPr>
            <w:tcW w:w="245" w:type="dxa"/>
          </w:tcPr>
          <w:p w14:paraId="23F42420" w14:textId="34E9DF35" w:rsidR="00512D72" w:rsidRDefault="006E6276" w:rsidP="00512D72">
            <w:ins w:id="19" w:author="Xia Jing" w:date="2024-05-03T12:48:00Z">
              <w:r>
                <w:t>14</w:t>
              </w:r>
            </w:ins>
          </w:p>
        </w:tc>
        <w:tc>
          <w:tcPr>
            <w:tcW w:w="850" w:type="dxa"/>
          </w:tcPr>
          <w:p w14:paraId="681AAB13" w14:textId="0D8A1746" w:rsidR="00512D72" w:rsidRDefault="00512D72" w:rsidP="00512D72">
            <w:r>
              <w:t>&gt;= 24 mon</w:t>
            </w:r>
          </w:p>
        </w:tc>
        <w:tc>
          <w:tcPr>
            <w:tcW w:w="880" w:type="dxa"/>
          </w:tcPr>
          <w:p w14:paraId="6221F4BB" w14:textId="7BB60D71" w:rsidR="00512D72" w:rsidRDefault="00512D72" w:rsidP="00512D72">
            <w:r>
              <w:t>&lt;= 59 mon</w:t>
            </w:r>
          </w:p>
        </w:tc>
        <w:tc>
          <w:tcPr>
            <w:tcW w:w="1596" w:type="dxa"/>
          </w:tcPr>
          <w:p w14:paraId="4BB69B4D" w14:textId="6ECE2985" w:rsidR="00512D72" w:rsidRDefault="00512D72" w:rsidP="00512D72">
            <w:r>
              <w:t>Healthy children</w:t>
            </w:r>
          </w:p>
        </w:tc>
        <w:tc>
          <w:tcPr>
            <w:tcW w:w="534" w:type="dxa"/>
          </w:tcPr>
          <w:p w14:paraId="3770ABFE" w14:textId="77777777" w:rsidR="00512D72" w:rsidRDefault="00512D72" w:rsidP="00512D72">
            <w:r>
              <w:t>N</w:t>
            </w:r>
          </w:p>
        </w:tc>
        <w:tc>
          <w:tcPr>
            <w:tcW w:w="626" w:type="dxa"/>
          </w:tcPr>
          <w:p w14:paraId="78831300" w14:textId="77777777" w:rsidR="00512D72" w:rsidRDefault="00512D72" w:rsidP="00512D72"/>
        </w:tc>
        <w:tc>
          <w:tcPr>
            <w:tcW w:w="1209" w:type="dxa"/>
          </w:tcPr>
          <w:p w14:paraId="577CDE23" w14:textId="77777777" w:rsidR="00512D72" w:rsidRDefault="00512D72" w:rsidP="00512D72"/>
        </w:tc>
        <w:tc>
          <w:tcPr>
            <w:tcW w:w="1530" w:type="dxa"/>
          </w:tcPr>
          <w:p w14:paraId="6C62B75C" w14:textId="77777777" w:rsidR="00512D72" w:rsidRDefault="00512D72" w:rsidP="00512D72"/>
        </w:tc>
        <w:tc>
          <w:tcPr>
            <w:tcW w:w="1530" w:type="dxa"/>
          </w:tcPr>
          <w:p w14:paraId="22212BAD" w14:textId="77777777" w:rsidR="00512D72" w:rsidRDefault="00512D72" w:rsidP="00512D72"/>
        </w:tc>
        <w:tc>
          <w:tcPr>
            <w:tcW w:w="1535" w:type="dxa"/>
          </w:tcPr>
          <w:p w14:paraId="6D954B02" w14:textId="77777777" w:rsidR="00512D72" w:rsidRDefault="00512D72" w:rsidP="00512D72"/>
        </w:tc>
        <w:tc>
          <w:tcPr>
            <w:tcW w:w="1345" w:type="dxa"/>
          </w:tcPr>
          <w:p w14:paraId="136B90A7" w14:textId="6015F2B7" w:rsidR="00512D72" w:rsidRDefault="00512D72" w:rsidP="00512D72">
            <w:r>
              <w:t>Admin 1</w:t>
            </w:r>
            <w:r w:rsidRPr="00C75E57">
              <w:rPr>
                <w:vertAlign w:val="superscript"/>
              </w:rPr>
              <w:t>st</w:t>
            </w:r>
            <w:r>
              <w:t xml:space="preserve"> dose </w:t>
            </w:r>
          </w:p>
        </w:tc>
        <w:tc>
          <w:tcPr>
            <w:tcW w:w="1080" w:type="dxa"/>
          </w:tcPr>
          <w:p w14:paraId="20991323" w14:textId="40295DFF" w:rsidR="00512D72" w:rsidRDefault="00512D72" w:rsidP="00512D72">
            <w:r>
              <w:t>No further dose is needed for healthy children</w:t>
            </w:r>
          </w:p>
        </w:tc>
        <w:tc>
          <w:tcPr>
            <w:tcW w:w="900" w:type="dxa"/>
          </w:tcPr>
          <w:p w14:paraId="2B7FEF99" w14:textId="77777777" w:rsidR="00512D72" w:rsidRDefault="00512D72" w:rsidP="00512D72"/>
        </w:tc>
        <w:tc>
          <w:tcPr>
            <w:tcW w:w="810" w:type="dxa"/>
          </w:tcPr>
          <w:p w14:paraId="661777CD" w14:textId="77777777" w:rsidR="00512D72" w:rsidRDefault="00512D72" w:rsidP="00512D72"/>
        </w:tc>
        <w:tc>
          <w:tcPr>
            <w:tcW w:w="810" w:type="dxa"/>
          </w:tcPr>
          <w:p w14:paraId="2D5BEEA8" w14:textId="77777777" w:rsidR="00512D72" w:rsidRDefault="00512D72" w:rsidP="00512D72"/>
        </w:tc>
        <w:tc>
          <w:tcPr>
            <w:tcW w:w="810" w:type="dxa"/>
          </w:tcPr>
          <w:p w14:paraId="3ADF6E2F" w14:textId="77777777" w:rsidR="00512D72" w:rsidRDefault="00512D72" w:rsidP="00512D72"/>
        </w:tc>
        <w:tc>
          <w:tcPr>
            <w:tcW w:w="1080" w:type="dxa"/>
          </w:tcPr>
          <w:p w14:paraId="2892E208" w14:textId="77777777" w:rsidR="00512D72" w:rsidRDefault="00512D72" w:rsidP="00512D72"/>
        </w:tc>
      </w:tr>
      <w:tr w:rsidR="00512D72" w14:paraId="3C0727BF" w14:textId="77777777" w:rsidTr="007528B7">
        <w:tc>
          <w:tcPr>
            <w:tcW w:w="1345" w:type="dxa"/>
          </w:tcPr>
          <w:p w14:paraId="6F658F36" w14:textId="77777777" w:rsidR="00512D72" w:rsidRDefault="00512D72" w:rsidP="00512D72"/>
        </w:tc>
        <w:tc>
          <w:tcPr>
            <w:tcW w:w="245" w:type="dxa"/>
          </w:tcPr>
          <w:p w14:paraId="26340773" w14:textId="686EAF81" w:rsidR="00512D72" w:rsidRDefault="006E6276" w:rsidP="00512D72">
            <w:ins w:id="20" w:author="Xia Jing" w:date="2024-05-03T12:48:00Z">
              <w:r>
                <w:t>15</w:t>
              </w:r>
            </w:ins>
          </w:p>
        </w:tc>
        <w:tc>
          <w:tcPr>
            <w:tcW w:w="850" w:type="dxa"/>
          </w:tcPr>
          <w:p w14:paraId="350E91EE" w14:textId="7985C0F5" w:rsidR="00512D72" w:rsidRDefault="00512D72" w:rsidP="00512D72">
            <w:r>
              <w:t>&gt;= 24 mon</w:t>
            </w:r>
          </w:p>
        </w:tc>
        <w:tc>
          <w:tcPr>
            <w:tcW w:w="880" w:type="dxa"/>
          </w:tcPr>
          <w:p w14:paraId="0B01386C" w14:textId="19ABAC97" w:rsidR="00512D72" w:rsidRDefault="00512D72" w:rsidP="00512D72">
            <w:r>
              <w:t>&lt;= 59 mon</w:t>
            </w:r>
          </w:p>
        </w:tc>
        <w:tc>
          <w:tcPr>
            <w:tcW w:w="1596" w:type="dxa"/>
          </w:tcPr>
          <w:p w14:paraId="48DE3C5C" w14:textId="216F559C" w:rsidR="00512D72" w:rsidRDefault="00512D72" w:rsidP="00512D72">
            <w:r>
              <w:t>Healthy children</w:t>
            </w:r>
            <w:r w:rsidR="001C2193">
              <w:t>; or complete vaccination of PCV7</w:t>
            </w:r>
          </w:p>
        </w:tc>
        <w:tc>
          <w:tcPr>
            <w:tcW w:w="534" w:type="dxa"/>
          </w:tcPr>
          <w:p w14:paraId="10BE66F2" w14:textId="3D0BF729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73801D5D" w14:textId="5104733A" w:rsidR="00512D72" w:rsidRDefault="00512D72" w:rsidP="00512D72">
            <w:r>
              <w:t>4 doses of PCV7</w:t>
            </w:r>
          </w:p>
        </w:tc>
        <w:tc>
          <w:tcPr>
            <w:tcW w:w="1209" w:type="dxa"/>
          </w:tcPr>
          <w:p w14:paraId="14F3759E" w14:textId="77777777" w:rsidR="00512D72" w:rsidRDefault="00512D72" w:rsidP="00512D72"/>
        </w:tc>
        <w:tc>
          <w:tcPr>
            <w:tcW w:w="1530" w:type="dxa"/>
          </w:tcPr>
          <w:p w14:paraId="5AF3F98D" w14:textId="77777777" w:rsidR="00512D72" w:rsidRDefault="00512D72" w:rsidP="00512D72"/>
        </w:tc>
        <w:tc>
          <w:tcPr>
            <w:tcW w:w="1530" w:type="dxa"/>
          </w:tcPr>
          <w:p w14:paraId="5CB9772E" w14:textId="77777777" w:rsidR="00512D72" w:rsidRDefault="00512D72" w:rsidP="00512D72"/>
        </w:tc>
        <w:tc>
          <w:tcPr>
            <w:tcW w:w="1535" w:type="dxa"/>
          </w:tcPr>
          <w:p w14:paraId="521DFB33" w14:textId="77777777" w:rsidR="00512D72" w:rsidRDefault="00512D72" w:rsidP="00512D72"/>
        </w:tc>
        <w:tc>
          <w:tcPr>
            <w:tcW w:w="1345" w:type="dxa"/>
          </w:tcPr>
          <w:p w14:paraId="633AA50C" w14:textId="0EEDB9FA" w:rsidR="00512D72" w:rsidRDefault="00512D72" w:rsidP="00512D72">
            <w:r>
              <w:t>Admin 1 dose of PCV13 &gt;= 8 wks from prior dose</w:t>
            </w:r>
          </w:p>
        </w:tc>
        <w:tc>
          <w:tcPr>
            <w:tcW w:w="1080" w:type="dxa"/>
          </w:tcPr>
          <w:p w14:paraId="5BDAAF2D" w14:textId="77777777" w:rsidR="00512D72" w:rsidRDefault="00512D72" w:rsidP="00512D72"/>
        </w:tc>
        <w:tc>
          <w:tcPr>
            <w:tcW w:w="900" w:type="dxa"/>
          </w:tcPr>
          <w:p w14:paraId="6F7F27D0" w14:textId="77777777" w:rsidR="00512D72" w:rsidRDefault="00512D72" w:rsidP="00512D72"/>
        </w:tc>
        <w:tc>
          <w:tcPr>
            <w:tcW w:w="810" w:type="dxa"/>
          </w:tcPr>
          <w:p w14:paraId="7C2747ED" w14:textId="77777777" w:rsidR="00512D72" w:rsidRDefault="00512D72" w:rsidP="00512D72"/>
        </w:tc>
        <w:tc>
          <w:tcPr>
            <w:tcW w:w="810" w:type="dxa"/>
          </w:tcPr>
          <w:p w14:paraId="09FF488F" w14:textId="77777777" w:rsidR="00512D72" w:rsidRDefault="00512D72" w:rsidP="00512D72"/>
        </w:tc>
        <w:tc>
          <w:tcPr>
            <w:tcW w:w="810" w:type="dxa"/>
          </w:tcPr>
          <w:p w14:paraId="218F5A5C" w14:textId="77777777" w:rsidR="00512D72" w:rsidRDefault="00512D72" w:rsidP="00512D72"/>
        </w:tc>
        <w:tc>
          <w:tcPr>
            <w:tcW w:w="1080" w:type="dxa"/>
          </w:tcPr>
          <w:p w14:paraId="138A4F0B" w14:textId="77777777" w:rsidR="00512D72" w:rsidRDefault="00512D72" w:rsidP="00512D72"/>
        </w:tc>
      </w:tr>
      <w:tr w:rsidR="00512D72" w14:paraId="115D8A3F" w14:textId="77777777" w:rsidTr="007528B7">
        <w:tc>
          <w:tcPr>
            <w:tcW w:w="1345" w:type="dxa"/>
          </w:tcPr>
          <w:p w14:paraId="41779D53" w14:textId="77777777" w:rsidR="00512D72" w:rsidRDefault="00512D72" w:rsidP="00512D72"/>
        </w:tc>
        <w:tc>
          <w:tcPr>
            <w:tcW w:w="245" w:type="dxa"/>
          </w:tcPr>
          <w:p w14:paraId="24DB5803" w14:textId="4544629C" w:rsidR="00512D72" w:rsidRDefault="006E6276" w:rsidP="00512D72">
            <w:ins w:id="21" w:author="Xia Jing" w:date="2024-05-03T12:48:00Z">
              <w:r>
                <w:t>16</w:t>
              </w:r>
            </w:ins>
          </w:p>
        </w:tc>
        <w:tc>
          <w:tcPr>
            <w:tcW w:w="850" w:type="dxa"/>
          </w:tcPr>
          <w:p w14:paraId="0DCC4349" w14:textId="4F5BF6A5" w:rsidR="00512D72" w:rsidRDefault="00512D72" w:rsidP="00512D72">
            <w:r>
              <w:t>&gt;= 24 mon</w:t>
            </w:r>
          </w:p>
        </w:tc>
        <w:tc>
          <w:tcPr>
            <w:tcW w:w="880" w:type="dxa"/>
          </w:tcPr>
          <w:p w14:paraId="703DF2FA" w14:textId="054A5830" w:rsidR="00512D72" w:rsidRDefault="00512D72" w:rsidP="00512D72">
            <w:r>
              <w:t>&lt;= 59 mon</w:t>
            </w:r>
          </w:p>
        </w:tc>
        <w:tc>
          <w:tcPr>
            <w:tcW w:w="1596" w:type="dxa"/>
          </w:tcPr>
          <w:p w14:paraId="139F4826" w14:textId="6CAA3274" w:rsidR="00512D72" w:rsidRDefault="00512D72" w:rsidP="00512D72">
            <w:r>
              <w:t>Healthy children</w:t>
            </w:r>
          </w:p>
        </w:tc>
        <w:tc>
          <w:tcPr>
            <w:tcW w:w="534" w:type="dxa"/>
          </w:tcPr>
          <w:p w14:paraId="609F9FDC" w14:textId="1025EC20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66C4B4C1" w14:textId="5EAA310B" w:rsidR="00512D72" w:rsidRDefault="00512D72" w:rsidP="00512D72">
            <w:r>
              <w:t>Incomplete PCV13 series</w:t>
            </w:r>
          </w:p>
        </w:tc>
        <w:tc>
          <w:tcPr>
            <w:tcW w:w="1209" w:type="dxa"/>
          </w:tcPr>
          <w:p w14:paraId="2357374B" w14:textId="77777777" w:rsidR="00512D72" w:rsidRDefault="00512D72" w:rsidP="00512D72"/>
        </w:tc>
        <w:tc>
          <w:tcPr>
            <w:tcW w:w="1530" w:type="dxa"/>
          </w:tcPr>
          <w:p w14:paraId="63F0F04A" w14:textId="77777777" w:rsidR="00512D72" w:rsidRDefault="00512D72" w:rsidP="00512D72"/>
        </w:tc>
        <w:tc>
          <w:tcPr>
            <w:tcW w:w="1530" w:type="dxa"/>
          </w:tcPr>
          <w:p w14:paraId="2D3F41FE" w14:textId="77777777" w:rsidR="00512D72" w:rsidRDefault="00512D72" w:rsidP="00512D72"/>
        </w:tc>
        <w:tc>
          <w:tcPr>
            <w:tcW w:w="1535" w:type="dxa"/>
          </w:tcPr>
          <w:p w14:paraId="6ED37175" w14:textId="77777777" w:rsidR="00512D72" w:rsidRDefault="00512D72" w:rsidP="00512D72"/>
        </w:tc>
        <w:tc>
          <w:tcPr>
            <w:tcW w:w="1345" w:type="dxa"/>
          </w:tcPr>
          <w:p w14:paraId="40B47A95" w14:textId="75F9299D" w:rsidR="00512D72" w:rsidRDefault="00512D72" w:rsidP="00512D72">
            <w:r>
              <w:t>Admin 1 dose &gt;= 8 wks from prior dose</w:t>
            </w:r>
          </w:p>
        </w:tc>
        <w:tc>
          <w:tcPr>
            <w:tcW w:w="1080" w:type="dxa"/>
          </w:tcPr>
          <w:p w14:paraId="66CF8151" w14:textId="77777777" w:rsidR="00512D72" w:rsidRDefault="00512D72" w:rsidP="00512D72"/>
        </w:tc>
        <w:tc>
          <w:tcPr>
            <w:tcW w:w="900" w:type="dxa"/>
          </w:tcPr>
          <w:p w14:paraId="41A0DC70" w14:textId="77777777" w:rsidR="00512D72" w:rsidRDefault="00512D72" w:rsidP="00512D72"/>
        </w:tc>
        <w:tc>
          <w:tcPr>
            <w:tcW w:w="810" w:type="dxa"/>
          </w:tcPr>
          <w:p w14:paraId="533590A0" w14:textId="77777777" w:rsidR="00512D72" w:rsidRDefault="00512D72" w:rsidP="00512D72"/>
        </w:tc>
        <w:tc>
          <w:tcPr>
            <w:tcW w:w="810" w:type="dxa"/>
          </w:tcPr>
          <w:p w14:paraId="48FA1F18" w14:textId="77777777" w:rsidR="00512D72" w:rsidRDefault="00512D72" w:rsidP="00512D72"/>
        </w:tc>
        <w:tc>
          <w:tcPr>
            <w:tcW w:w="810" w:type="dxa"/>
          </w:tcPr>
          <w:p w14:paraId="3E87B4CF" w14:textId="77777777" w:rsidR="00512D72" w:rsidRDefault="00512D72" w:rsidP="00512D72"/>
        </w:tc>
        <w:tc>
          <w:tcPr>
            <w:tcW w:w="1080" w:type="dxa"/>
          </w:tcPr>
          <w:p w14:paraId="773041E9" w14:textId="77777777" w:rsidR="00512D72" w:rsidRDefault="00512D72" w:rsidP="00512D72"/>
        </w:tc>
      </w:tr>
      <w:tr w:rsidR="00512D72" w14:paraId="4E6D49F9" w14:textId="77777777" w:rsidTr="007528B7">
        <w:tc>
          <w:tcPr>
            <w:tcW w:w="1345" w:type="dxa"/>
          </w:tcPr>
          <w:p w14:paraId="016483C4" w14:textId="77777777" w:rsidR="00512D72" w:rsidRDefault="00512D72" w:rsidP="00512D72"/>
        </w:tc>
        <w:tc>
          <w:tcPr>
            <w:tcW w:w="245" w:type="dxa"/>
          </w:tcPr>
          <w:p w14:paraId="081FAD34" w14:textId="0E30F52E" w:rsidR="00512D72" w:rsidRDefault="006E6276" w:rsidP="00512D72">
            <w:ins w:id="22" w:author="Xia Jing" w:date="2024-05-03T12:48:00Z">
              <w:r>
                <w:t>17</w:t>
              </w:r>
            </w:ins>
          </w:p>
        </w:tc>
        <w:tc>
          <w:tcPr>
            <w:tcW w:w="850" w:type="dxa"/>
          </w:tcPr>
          <w:p w14:paraId="424463CE" w14:textId="1F345440" w:rsidR="00512D72" w:rsidRDefault="00512D72" w:rsidP="00512D72">
            <w:r>
              <w:t>&gt;= 24 mon</w:t>
            </w:r>
          </w:p>
        </w:tc>
        <w:tc>
          <w:tcPr>
            <w:tcW w:w="880" w:type="dxa"/>
          </w:tcPr>
          <w:p w14:paraId="54B5B8DA" w14:textId="77777777" w:rsidR="00512D72" w:rsidRDefault="00512D72" w:rsidP="00512D72"/>
        </w:tc>
        <w:tc>
          <w:tcPr>
            <w:tcW w:w="1596" w:type="dxa"/>
          </w:tcPr>
          <w:p w14:paraId="5A8171A3" w14:textId="15B32799" w:rsidR="00512D72" w:rsidRDefault="00512D72" w:rsidP="00512D72">
            <w:r>
              <w:t>Healthy children</w:t>
            </w:r>
          </w:p>
        </w:tc>
        <w:tc>
          <w:tcPr>
            <w:tcW w:w="534" w:type="dxa"/>
          </w:tcPr>
          <w:p w14:paraId="32F17061" w14:textId="3590E0DC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7370FDDF" w14:textId="120F27F3" w:rsidR="00512D72" w:rsidRDefault="00512D72" w:rsidP="00512D72">
            <w:r>
              <w:t>1</w:t>
            </w:r>
          </w:p>
        </w:tc>
        <w:tc>
          <w:tcPr>
            <w:tcW w:w="1209" w:type="dxa"/>
          </w:tcPr>
          <w:p w14:paraId="50C83C89" w14:textId="0819D4A2" w:rsidR="00512D72" w:rsidRDefault="00512D72" w:rsidP="00512D72">
            <w:r>
              <w:t>Admin at age of &gt;= 24 mon</w:t>
            </w:r>
          </w:p>
        </w:tc>
        <w:tc>
          <w:tcPr>
            <w:tcW w:w="1530" w:type="dxa"/>
          </w:tcPr>
          <w:p w14:paraId="2CC73C99" w14:textId="77777777" w:rsidR="00512D72" w:rsidRDefault="00512D72" w:rsidP="00512D72"/>
        </w:tc>
        <w:tc>
          <w:tcPr>
            <w:tcW w:w="1530" w:type="dxa"/>
          </w:tcPr>
          <w:p w14:paraId="726C717A" w14:textId="77777777" w:rsidR="00512D72" w:rsidRDefault="00512D72" w:rsidP="00512D72"/>
        </w:tc>
        <w:tc>
          <w:tcPr>
            <w:tcW w:w="1535" w:type="dxa"/>
          </w:tcPr>
          <w:p w14:paraId="454A427E" w14:textId="77777777" w:rsidR="00512D72" w:rsidRDefault="00512D72" w:rsidP="00512D72"/>
        </w:tc>
        <w:tc>
          <w:tcPr>
            <w:tcW w:w="1345" w:type="dxa"/>
          </w:tcPr>
          <w:p w14:paraId="4CE5A846" w14:textId="56A5B63E" w:rsidR="00512D72" w:rsidRDefault="00512D72" w:rsidP="00512D72">
            <w:r>
              <w:t>Do not admin</w:t>
            </w:r>
          </w:p>
        </w:tc>
        <w:tc>
          <w:tcPr>
            <w:tcW w:w="1080" w:type="dxa"/>
          </w:tcPr>
          <w:p w14:paraId="217570BB" w14:textId="77777777" w:rsidR="00512D72" w:rsidRDefault="00512D72" w:rsidP="00512D72"/>
        </w:tc>
        <w:tc>
          <w:tcPr>
            <w:tcW w:w="900" w:type="dxa"/>
          </w:tcPr>
          <w:p w14:paraId="31726D9B" w14:textId="77777777" w:rsidR="00512D72" w:rsidRDefault="00512D72" w:rsidP="00512D72"/>
        </w:tc>
        <w:tc>
          <w:tcPr>
            <w:tcW w:w="810" w:type="dxa"/>
          </w:tcPr>
          <w:p w14:paraId="0DE3AB94" w14:textId="77777777" w:rsidR="00512D72" w:rsidRDefault="00512D72" w:rsidP="00512D72"/>
        </w:tc>
        <w:tc>
          <w:tcPr>
            <w:tcW w:w="810" w:type="dxa"/>
          </w:tcPr>
          <w:p w14:paraId="7239FF31" w14:textId="77777777" w:rsidR="00512D72" w:rsidRDefault="00512D72" w:rsidP="00512D72"/>
        </w:tc>
        <w:tc>
          <w:tcPr>
            <w:tcW w:w="810" w:type="dxa"/>
          </w:tcPr>
          <w:p w14:paraId="35FFDE02" w14:textId="77777777" w:rsidR="00512D72" w:rsidRDefault="00512D72" w:rsidP="00512D72"/>
        </w:tc>
        <w:tc>
          <w:tcPr>
            <w:tcW w:w="1080" w:type="dxa"/>
          </w:tcPr>
          <w:p w14:paraId="33F4B916" w14:textId="77777777" w:rsidR="00512D72" w:rsidRDefault="00512D72" w:rsidP="00512D72"/>
        </w:tc>
      </w:tr>
      <w:tr w:rsidR="00512D72" w14:paraId="3E8CE750" w14:textId="77777777" w:rsidTr="007528B7">
        <w:tc>
          <w:tcPr>
            <w:tcW w:w="1345" w:type="dxa"/>
          </w:tcPr>
          <w:p w14:paraId="3CE14122" w14:textId="77777777" w:rsidR="00512D72" w:rsidRDefault="00512D72" w:rsidP="00512D72"/>
        </w:tc>
        <w:tc>
          <w:tcPr>
            <w:tcW w:w="245" w:type="dxa"/>
          </w:tcPr>
          <w:p w14:paraId="288C878D" w14:textId="4D18393D" w:rsidR="00512D72" w:rsidRDefault="006E6276" w:rsidP="00512D72">
            <w:ins w:id="23" w:author="Xia Jing" w:date="2024-05-03T12:48:00Z">
              <w:r>
                <w:t>18</w:t>
              </w:r>
            </w:ins>
          </w:p>
        </w:tc>
        <w:tc>
          <w:tcPr>
            <w:tcW w:w="850" w:type="dxa"/>
          </w:tcPr>
          <w:p w14:paraId="3238E9AA" w14:textId="77AEF58B" w:rsidR="00512D72" w:rsidRDefault="00512D72" w:rsidP="00512D72">
            <w:r>
              <w:t>&gt;= 12 mon</w:t>
            </w:r>
          </w:p>
        </w:tc>
        <w:tc>
          <w:tcPr>
            <w:tcW w:w="880" w:type="dxa"/>
          </w:tcPr>
          <w:p w14:paraId="4C68F680" w14:textId="38F48430" w:rsidR="00512D72" w:rsidRDefault="00512D72" w:rsidP="00512D72">
            <w:r>
              <w:t>&lt;= 59 mon</w:t>
            </w:r>
          </w:p>
        </w:tc>
        <w:tc>
          <w:tcPr>
            <w:tcW w:w="1596" w:type="dxa"/>
          </w:tcPr>
          <w:p w14:paraId="71C55ADF" w14:textId="77777777" w:rsidR="00512D72" w:rsidRDefault="00512D72" w:rsidP="00512D72"/>
        </w:tc>
        <w:tc>
          <w:tcPr>
            <w:tcW w:w="534" w:type="dxa"/>
          </w:tcPr>
          <w:p w14:paraId="3B3C1D11" w14:textId="177FFBFC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0C33D8FD" w14:textId="23F29E28" w:rsidR="00512D72" w:rsidRDefault="00512D72" w:rsidP="00512D72">
            <w:r>
              <w:t>3</w:t>
            </w:r>
          </w:p>
        </w:tc>
        <w:tc>
          <w:tcPr>
            <w:tcW w:w="1209" w:type="dxa"/>
          </w:tcPr>
          <w:p w14:paraId="3C182426" w14:textId="180C75ED" w:rsidR="00512D72" w:rsidRDefault="00512D72" w:rsidP="00512D72">
            <w:r>
              <w:t>Admin 3</w:t>
            </w:r>
            <w:r w:rsidRPr="00374EC0">
              <w:rPr>
                <w:vertAlign w:val="superscript"/>
              </w:rPr>
              <w:t>rd</w:t>
            </w:r>
            <w:r>
              <w:t xml:space="preserve"> dose before age 12 mon</w:t>
            </w:r>
          </w:p>
        </w:tc>
        <w:tc>
          <w:tcPr>
            <w:tcW w:w="1530" w:type="dxa"/>
          </w:tcPr>
          <w:p w14:paraId="052F8F2A" w14:textId="77777777" w:rsidR="00512D72" w:rsidRDefault="00512D72" w:rsidP="00512D72"/>
        </w:tc>
        <w:tc>
          <w:tcPr>
            <w:tcW w:w="1530" w:type="dxa"/>
          </w:tcPr>
          <w:p w14:paraId="0C93EB12" w14:textId="77777777" w:rsidR="00512D72" w:rsidRDefault="00512D72" w:rsidP="00512D72"/>
        </w:tc>
        <w:tc>
          <w:tcPr>
            <w:tcW w:w="1535" w:type="dxa"/>
          </w:tcPr>
          <w:p w14:paraId="21ADB67B" w14:textId="77777777" w:rsidR="00512D72" w:rsidRDefault="00512D72" w:rsidP="00512D72"/>
        </w:tc>
        <w:tc>
          <w:tcPr>
            <w:tcW w:w="1345" w:type="dxa"/>
          </w:tcPr>
          <w:p w14:paraId="203E5537" w14:textId="1DF9E3E5" w:rsidR="00512D72" w:rsidRDefault="00512D72" w:rsidP="00512D72">
            <w:r>
              <w:t>Admin 4</w:t>
            </w:r>
            <w:r w:rsidRPr="004B65EB">
              <w:rPr>
                <w:vertAlign w:val="superscript"/>
              </w:rPr>
              <w:t>th</w:t>
            </w:r>
            <w:r>
              <w:t xml:space="preserve"> dose &gt;= 8 wks from 3</w:t>
            </w:r>
            <w:r w:rsidRPr="004B65EB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1080" w:type="dxa"/>
          </w:tcPr>
          <w:p w14:paraId="1257F23B" w14:textId="77777777" w:rsidR="00512D72" w:rsidRDefault="00512D72" w:rsidP="00512D72"/>
        </w:tc>
        <w:tc>
          <w:tcPr>
            <w:tcW w:w="900" w:type="dxa"/>
          </w:tcPr>
          <w:p w14:paraId="52F46D57" w14:textId="77777777" w:rsidR="00512D72" w:rsidRDefault="00512D72" w:rsidP="00512D72"/>
        </w:tc>
        <w:tc>
          <w:tcPr>
            <w:tcW w:w="810" w:type="dxa"/>
          </w:tcPr>
          <w:p w14:paraId="06138D62" w14:textId="77777777" w:rsidR="00512D72" w:rsidRDefault="00512D72" w:rsidP="00512D72"/>
        </w:tc>
        <w:tc>
          <w:tcPr>
            <w:tcW w:w="810" w:type="dxa"/>
          </w:tcPr>
          <w:p w14:paraId="372395DC" w14:textId="77777777" w:rsidR="00512D72" w:rsidRDefault="00512D72" w:rsidP="00512D72"/>
        </w:tc>
        <w:tc>
          <w:tcPr>
            <w:tcW w:w="810" w:type="dxa"/>
          </w:tcPr>
          <w:p w14:paraId="6B38E7AB" w14:textId="77777777" w:rsidR="00512D72" w:rsidRDefault="00512D72" w:rsidP="00512D72"/>
        </w:tc>
        <w:tc>
          <w:tcPr>
            <w:tcW w:w="1080" w:type="dxa"/>
          </w:tcPr>
          <w:p w14:paraId="011C87A8" w14:textId="77777777" w:rsidR="00512D72" w:rsidRDefault="00512D72" w:rsidP="00512D72"/>
        </w:tc>
      </w:tr>
      <w:tr w:rsidR="00512D72" w:rsidRPr="006E3BA6" w14:paraId="7C47A56A" w14:textId="77777777" w:rsidTr="009B21BD">
        <w:tc>
          <w:tcPr>
            <w:tcW w:w="18715" w:type="dxa"/>
            <w:gridSpan w:val="18"/>
          </w:tcPr>
          <w:p w14:paraId="2B6FD4E8" w14:textId="61E30AB8" w:rsidR="00512D72" w:rsidRPr="006E3BA6" w:rsidRDefault="00512D72" w:rsidP="00512D72">
            <w:pPr>
              <w:rPr>
                <w:b/>
                <w:bCs/>
              </w:rPr>
            </w:pPr>
            <w:r w:rsidRPr="006E3BA6">
              <w:rPr>
                <w:b/>
                <w:bCs/>
              </w:rPr>
              <w:t xml:space="preserve">Special situations </w:t>
            </w:r>
            <w:r>
              <w:rPr>
                <w:b/>
                <w:bCs/>
              </w:rPr>
              <w:t xml:space="preserve">(when PCV13 and PPSV23 are indicated, admin PCV13 first; PCV13 and PPSV23 should not be administered during the same visit) </w:t>
            </w:r>
          </w:p>
        </w:tc>
      </w:tr>
      <w:tr w:rsidR="00512D72" w14:paraId="4B61E269" w14:textId="77777777" w:rsidTr="007528B7">
        <w:tc>
          <w:tcPr>
            <w:tcW w:w="1345" w:type="dxa"/>
          </w:tcPr>
          <w:p w14:paraId="2D5F2A4B" w14:textId="77777777" w:rsidR="00512D72" w:rsidRDefault="00512D72" w:rsidP="00512D72"/>
        </w:tc>
        <w:tc>
          <w:tcPr>
            <w:tcW w:w="245" w:type="dxa"/>
          </w:tcPr>
          <w:p w14:paraId="36E658F0" w14:textId="2228C8CC" w:rsidR="00512D72" w:rsidRDefault="006E6276" w:rsidP="00512D72">
            <w:ins w:id="24" w:author="Xia Jing" w:date="2024-05-03T12:48:00Z">
              <w:r>
                <w:t>19</w:t>
              </w:r>
            </w:ins>
          </w:p>
        </w:tc>
        <w:tc>
          <w:tcPr>
            <w:tcW w:w="850" w:type="dxa"/>
          </w:tcPr>
          <w:p w14:paraId="3DEEB2EC" w14:textId="77777777" w:rsidR="00512D72" w:rsidRDefault="00512D72" w:rsidP="00512D72"/>
        </w:tc>
        <w:tc>
          <w:tcPr>
            <w:tcW w:w="880" w:type="dxa"/>
          </w:tcPr>
          <w:p w14:paraId="0952E95F" w14:textId="77777777" w:rsidR="00512D72" w:rsidRDefault="00512D72" w:rsidP="00512D72"/>
        </w:tc>
        <w:tc>
          <w:tcPr>
            <w:tcW w:w="1596" w:type="dxa"/>
          </w:tcPr>
          <w:p w14:paraId="4CCF88A0" w14:textId="0BFF41AD" w:rsidR="00512D72" w:rsidRDefault="00512D72" w:rsidP="00512D72">
            <w:r>
              <w:t>Children at high risk</w:t>
            </w:r>
          </w:p>
        </w:tc>
        <w:tc>
          <w:tcPr>
            <w:tcW w:w="534" w:type="dxa"/>
          </w:tcPr>
          <w:p w14:paraId="50B934EC" w14:textId="5A874E42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6C30108E" w14:textId="13D20D99" w:rsidR="00512D72" w:rsidRDefault="00512D72" w:rsidP="00512D72">
            <w:r>
              <w:t>3</w:t>
            </w:r>
          </w:p>
        </w:tc>
        <w:tc>
          <w:tcPr>
            <w:tcW w:w="1209" w:type="dxa"/>
          </w:tcPr>
          <w:p w14:paraId="0AF81B17" w14:textId="77777777" w:rsidR="00512D72" w:rsidRDefault="00512D72" w:rsidP="00512D72"/>
        </w:tc>
        <w:tc>
          <w:tcPr>
            <w:tcW w:w="1530" w:type="dxa"/>
          </w:tcPr>
          <w:p w14:paraId="6B33EC70" w14:textId="77777777" w:rsidR="00512D72" w:rsidRDefault="00512D72" w:rsidP="00512D72"/>
        </w:tc>
        <w:tc>
          <w:tcPr>
            <w:tcW w:w="1530" w:type="dxa"/>
          </w:tcPr>
          <w:p w14:paraId="42026F89" w14:textId="77777777" w:rsidR="00512D72" w:rsidRDefault="00512D72" w:rsidP="00512D72"/>
        </w:tc>
        <w:tc>
          <w:tcPr>
            <w:tcW w:w="1535" w:type="dxa"/>
          </w:tcPr>
          <w:p w14:paraId="727DB581" w14:textId="77777777" w:rsidR="00512D72" w:rsidRDefault="00512D72" w:rsidP="00512D72"/>
        </w:tc>
        <w:tc>
          <w:tcPr>
            <w:tcW w:w="1345" w:type="dxa"/>
          </w:tcPr>
          <w:p w14:paraId="5BA914CA" w14:textId="4904E0FF" w:rsidR="00512D72" w:rsidRDefault="00512D72" w:rsidP="00512D72">
            <w:r>
              <w:t>Admin 4</w:t>
            </w:r>
            <w:r w:rsidRPr="004B65EB">
              <w:rPr>
                <w:vertAlign w:val="superscript"/>
              </w:rPr>
              <w:t>th</w:t>
            </w:r>
            <w:r>
              <w:t xml:space="preserve"> dose &gt;= 8 wks from 3</w:t>
            </w:r>
            <w:r w:rsidRPr="004B65EB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1080" w:type="dxa"/>
          </w:tcPr>
          <w:p w14:paraId="008F7E33" w14:textId="77777777" w:rsidR="00512D72" w:rsidRDefault="00512D72" w:rsidP="00512D72"/>
        </w:tc>
        <w:tc>
          <w:tcPr>
            <w:tcW w:w="900" w:type="dxa"/>
          </w:tcPr>
          <w:p w14:paraId="1BE924D3" w14:textId="77777777" w:rsidR="00512D72" w:rsidRDefault="00512D72" w:rsidP="00512D72"/>
        </w:tc>
        <w:tc>
          <w:tcPr>
            <w:tcW w:w="810" w:type="dxa"/>
          </w:tcPr>
          <w:p w14:paraId="5A367244" w14:textId="77777777" w:rsidR="00512D72" w:rsidRDefault="00512D72" w:rsidP="00512D72"/>
        </w:tc>
        <w:tc>
          <w:tcPr>
            <w:tcW w:w="810" w:type="dxa"/>
          </w:tcPr>
          <w:p w14:paraId="75CA8835" w14:textId="77777777" w:rsidR="00512D72" w:rsidRDefault="00512D72" w:rsidP="00512D72"/>
        </w:tc>
        <w:tc>
          <w:tcPr>
            <w:tcW w:w="810" w:type="dxa"/>
          </w:tcPr>
          <w:p w14:paraId="75D8582E" w14:textId="77777777" w:rsidR="00512D72" w:rsidRDefault="00512D72" w:rsidP="00512D72"/>
        </w:tc>
        <w:tc>
          <w:tcPr>
            <w:tcW w:w="1080" w:type="dxa"/>
          </w:tcPr>
          <w:p w14:paraId="07BBD187" w14:textId="77777777" w:rsidR="00512D72" w:rsidRDefault="00512D72" w:rsidP="00512D72"/>
        </w:tc>
      </w:tr>
      <w:tr w:rsidR="00512D72" w14:paraId="7A2C2767" w14:textId="77777777" w:rsidTr="00D14C6C">
        <w:tc>
          <w:tcPr>
            <w:tcW w:w="18715" w:type="dxa"/>
            <w:gridSpan w:val="18"/>
          </w:tcPr>
          <w:p w14:paraId="091EB5AB" w14:textId="7E926879" w:rsidR="00512D72" w:rsidRDefault="00512D72" w:rsidP="00512D72">
            <w:r>
              <w:t>Chronic heart disease (particularly cyanotic congenital heart disease and cardiac failure); chronic lung disease (including asthma treated with high-dose, oral corticosteroids); diabetes mellitus</w:t>
            </w:r>
          </w:p>
        </w:tc>
      </w:tr>
      <w:tr w:rsidR="00512D72" w14:paraId="6E041FA0" w14:textId="77777777" w:rsidTr="007528B7">
        <w:tc>
          <w:tcPr>
            <w:tcW w:w="1345" w:type="dxa"/>
          </w:tcPr>
          <w:p w14:paraId="49D242AE" w14:textId="140C6E36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2254F30A" w14:textId="532E24DA" w:rsidR="00512D72" w:rsidRDefault="006E6276" w:rsidP="00512D72">
            <w:ins w:id="25" w:author="Xia Jing" w:date="2024-05-03T12:48:00Z">
              <w:r>
                <w:t>20</w:t>
              </w:r>
            </w:ins>
          </w:p>
        </w:tc>
        <w:tc>
          <w:tcPr>
            <w:tcW w:w="850" w:type="dxa"/>
          </w:tcPr>
          <w:p w14:paraId="2FFC9AB4" w14:textId="16C75B28" w:rsidR="00512D72" w:rsidRDefault="00512D72" w:rsidP="00512D72">
            <w:r>
              <w:t>&gt;= 24 mon</w:t>
            </w:r>
          </w:p>
        </w:tc>
        <w:tc>
          <w:tcPr>
            <w:tcW w:w="880" w:type="dxa"/>
          </w:tcPr>
          <w:p w14:paraId="08C7BD97" w14:textId="670DC509" w:rsidR="00512D72" w:rsidRDefault="00512D72" w:rsidP="00512D72">
            <w:r>
              <w:t>&lt;= 71 mon</w:t>
            </w:r>
          </w:p>
        </w:tc>
        <w:tc>
          <w:tcPr>
            <w:tcW w:w="1596" w:type="dxa"/>
          </w:tcPr>
          <w:p w14:paraId="71C1074B" w14:textId="77777777" w:rsidR="00512D72" w:rsidRDefault="00512D72" w:rsidP="00512D72"/>
        </w:tc>
        <w:tc>
          <w:tcPr>
            <w:tcW w:w="534" w:type="dxa"/>
          </w:tcPr>
          <w:p w14:paraId="1541C65A" w14:textId="164CC9F5" w:rsidR="00512D72" w:rsidRDefault="00512D72" w:rsidP="00512D72">
            <w:r>
              <w:t>N</w:t>
            </w:r>
          </w:p>
        </w:tc>
        <w:tc>
          <w:tcPr>
            <w:tcW w:w="626" w:type="dxa"/>
          </w:tcPr>
          <w:p w14:paraId="17633926" w14:textId="77777777" w:rsidR="00512D72" w:rsidRDefault="00512D72" w:rsidP="00512D72"/>
        </w:tc>
        <w:tc>
          <w:tcPr>
            <w:tcW w:w="1209" w:type="dxa"/>
          </w:tcPr>
          <w:p w14:paraId="54942119" w14:textId="77777777" w:rsidR="00512D72" w:rsidRDefault="00512D72" w:rsidP="00512D72"/>
        </w:tc>
        <w:tc>
          <w:tcPr>
            <w:tcW w:w="1530" w:type="dxa"/>
          </w:tcPr>
          <w:p w14:paraId="51C6A20F" w14:textId="77777777" w:rsidR="00512D72" w:rsidRDefault="00512D72" w:rsidP="00512D72"/>
        </w:tc>
        <w:tc>
          <w:tcPr>
            <w:tcW w:w="1530" w:type="dxa"/>
          </w:tcPr>
          <w:p w14:paraId="4C43FB74" w14:textId="77777777" w:rsidR="00512D72" w:rsidRDefault="00512D72" w:rsidP="00512D72"/>
        </w:tc>
        <w:tc>
          <w:tcPr>
            <w:tcW w:w="1535" w:type="dxa"/>
          </w:tcPr>
          <w:p w14:paraId="67128175" w14:textId="77777777" w:rsidR="00512D72" w:rsidRDefault="00512D72" w:rsidP="00512D72"/>
        </w:tc>
        <w:tc>
          <w:tcPr>
            <w:tcW w:w="1345" w:type="dxa"/>
          </w:tcPr>
          <w:p w14:paraId="4BFD4A0F" w14:textId="32C0D925" w:rsidR="00512D72" w:rsidRDefault="00512D72" w:rsidP="00512D72">
            <w:r>
              <w:t>Admin 1</w:t>
            </w:r>
            <w:r w:rsidRPr="00077EA3">
              <w:rPr>
                <w:vertAlign w:val="superscript"/>
              </w:rPr>
              <w:t>st</w:t>
            </w:r>
            <w:r>
              <w:t xml:space="preserve"> dose of PCV13 &gt;= 8 wks from prior dose</w:t>
            </w:r>
          </w:p>
        </w:tc>
        <w:tc>
          <w:tcPr>
            <w:tcW w:w="1080" w:type="dxa"/>
          </w:tcPr>
          <w:p w14:paraId="4F0EF225" w14:textId="68A34585" w:rsidR="00512D72" w:rsidRDefault="00512D72" w:rsidP="00512D72">
            <w:r>
              <w:t>Schedule 2</w:t>
            </w:r>
            <w:r w:rsidRPr="00077EA3">
              <w:rPr>
                <w:vertAlign w:val="superscript"/>
              </w:rPr>
              <w:t>nd</w:t>
            </w:r>
            <w:r>
              <w:t xml:space="preserve"> dose &gt;= 8 wks from 1</w:t>
            </w:r>
            <w:r w:rsidRPr="00077EA3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900" w:type="dxa"/>
          </w:tcPr>
          <w:p w14:paraId="0B6C6756" w14:textId="77777777" w:rsidR="00512D72" w:rsidRDefault="00512D72" w:rsidP="00512D72"/>
        </w:tc>
        <w:tc>
          <w:tcPr>
            <w:tcW w:w="810" w:type="dxa"/>
          </w:tcPr>
          <w:p w14:paraId="58C50550" w14:textId="77777777" w:rsidR="00512D72" w:rsidRDefault="00512D72" w:rsidP="00512D72"/>
        </w:tc>
        <w:tc>
          <w:tcPr>
            <w:tcW w:w="810" w:type="dxa"/>
          </w:tcPr>
          <w:p w14:paraId="1969BB50" w14:textId="77777777" w:rsidR="00512D72" w:rsidRDefault="00512D72" w:rsidP="00512D72"/>
        </w:tc>
        <w:tc>
          <w:tcPr>
            <w:tcW w:w="810" w:type="dxa"/>
          </w:tcPr>
          <w:p w14:paraId="08439919" w14:textId="77777777" w:rsidR="00512D72" w:rsidRDefault="00512D72" w:rsidP="00512D72"/>
        </w:tc>
        <w:tc>
          <w:tcPr>
            <w:tcW w:w="1080" w:type="dxa"/>
          </w:tcPr>
          <w:p w14:paraId="24550DEE" w14:textId="77777777" w:rsidR="00512D72" w:rsidRDefault="00512D72" w:rsidP="00512D72"/>
        </w:tc>
      </w:tr>
      <w:tr w:rsidR="00512D72" w14:paraId="367AE346" w14:textId="77777777" w:rsidTr="007528B7">
        <w:tc>
          <w:tcPr>
            <w:tcW w:w="1345" w:type="dxa"/>
          </w:tcPr>
          <w:p w14:paraId="6E656679" w14:textId="695E86DA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43192119" w14:textId="29E3E5D6" w:rsidR="00512D72" w:rsidRDefault="006E6276" w:rsidP="00512D72">
            <w:ins w:id="26" w:author="Xia Jing" w:date="2024-05-03T12:48:00Z">
              <w:r>
                <w:t>21</w:t>
              </w:r>
            </w:ins>
          </w:p>
        </w:tc>
        <w:tc>
          <w:tcPr>
            <w:tcW w:w="850" w:type="dxa"/>
          </w:tcPr>
          <w:p w14:paraId="3617A0B6" w14:textId="4F4549CA" w:rsidR="00512D72" w:rsidRDefault="00512D72" w:rsidP="00512D72">
            <w:r>
              <w:t>&gt;= 24 mon</w:t>
            </w:r>
          </w:p>
        </w:tc>
        <w:tc>
          <w:tcPr>
            <w:tcW w:w="880" w:type="dxa"/>
          </w:tcPr>
          <w:p w14:paraId="437D3DC9" w14:textId="493C7F3F" w:rsidR="00512D72" w:rsidRDefault="00512D72" w:rsidP="00512D72">
            <w:r>
              <w:t>&lt;= 71 mon</w:t>
            </w:r>
          </w:p>
        </w:tc>
        <w:tc>
          <w:tcPr>
            <w:tcW w:w="1596" w:type="dxa"/>
          </w:tcPr>
          <w:p w14:paraId="36B80F6D" w14:textId="77777777" w:rsidR="00512D72" w:rsidRDefault="00512D72" w:rsidP="00512D72"/>
        </w:tc>
        <w:tc>
          <w:tcPr>
            <w:tcW w:w="534" w:type="dxa"/>
          </w:tcPr>
          <w:p w14:paraId="4E34A668" w14:textId="30EA6DF4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54E0CD81" w14:textId="5E317FE8" w:rsidR="00512D72" w:rsidRDefault="00512D72" w:rsidP="00512D72">
            <w:r>
              <w:t>2</w:t>
            </w:r>
          </w:p>
        </w:tc>
        <w:tc>
          <w:tcPr>
            <w:tcW w:w="1209" w:type="dxa"/>
          </w:tcPr>
          <w:p w14:paraId="4F38B304" w14:textId="2C04DBF3" w:rsidR="00512D72" w:rsidRDefault="00512D72" w:rsidP="00512D72">
            <w:r>
              <w:t>Incomplete vaccine</w:t>
            </w:r>
          </w:p>
        </w:tc>
        <w:tc>
          <w:tcPr>
            <w:tcW w:w="1530" w:type="dxa"/>
          </w:tcPr>
          <w:p w14:paraId="4D388289" w14:textId="77777777" w:rsidR="00512D72" w:rsidRDefault="00512D72" w:rsidP="00512D72"/>
        </w:tc>
        <w:tc>
          <w:tcPr>
            <w:tcW w:w="1530" w:type="dxa"/>
          </w:tcPr>
          <w:p w14:paraId="0BF492B2" w14:textId="77777777" w:rsidR="00512D72" w:rsidRDefault="00512D72" w:rsidP="00512D72"/>
        </w:tc>
        <w:tc>
          <w:tcPr>
            <w:tcW w:w="1535" w:type="dxa"/>
          </w:tcPr>
          <w:p w14:paraId="40AC70BC" w14:textId="77777777" w:rsidR="00512D72" w:rsidRDefault="00512D72" w:rsidP="00512D72"/>
        </w:tc>
        <w:tc>
          <w:tcPr>
            <w:tcW w:w="1345" w:type="dxa"/>
          </w:tcPr>
          <w:p w14:paraId="326DAD5F" w14:textId="11A52350" w:rsidR="00512D72" w:rsidRDefault="00512D72" w:rsidP="00512D72">
            <w:r>
              <w:t>Admin a dose of PCV13 &gt;= 8 wks from prior dose</w:t>
            </w:r>
          </w:p>
        </w:tc>
        <w:tc>
          <w:tcPr>
            <w:tcW w:w="1080" w:type="dxa"/>
          </w:tcPr>
          <w:p w14:paraId="34A0DD85" w14:textId="6C89DE04" w:rsidR="00512D72" w:rsidRDefault="00512D72" w:rsidP="00512D72">
            <w:r>
              <w:t>Schedule another dose &gt;= 8 wks from prior dose</w:t>
            </w:r>
          </w:p>
        </w:tc>
        <w:tc>
          <w:tcPr>
            <w:tcW w:w="900" w:type="dxa"/>
          </w:tcPr>
          <w:p w14:paraId="1A5F0026" w14:textId="77777777" w:rsidR="00512D72" w:rsidRDefault="00512D72" w:rsidP="00512D72"/>
        </w:tc>
        <w:tc>
          <w:tcPr>
            <w:tcW w:w="810" w:type="dxa"/>
          </w:tcPr>
          <w:p w14:paraId="49957A8F" w14:textId="77777777" w:rsidR="00512D72" w:rsidRDefault="00512D72" w:rsidP="00512D72"/>
        </w:tc>
        <w:tc>
          <w:tcPr>
            <w:tcW w:w="810" w:type="dxa"/>
          </w:tcPr>
          <w:p w14:paraId="068BA81A" w14:textId="77777777" w:rsidR="00512D72" w:rsidRDefault="00512D72" w:rsidP="00512D72"/>
        </w:tc>
        <w:tc>
          <w:tcPr>
            <w:tcW w:w="810" w:type="dxa"/>
          </w:tcPr>
          <w:p w14:paraId="36BCB35B" w14:textId="77777777" w:rsidR="00512D72" w:rsidRDefault="00512D72" w:rsidP="00512D72"/>
        </w:tc>
        <w:tc>
          <w:tcPr>
            <w:tcW w:w="1080" w:type="dxa"/>
          </w:tcPr>
          <w:p w14:paraId="00396F99" w14:textId="77777777" w:rsidR="00512D72" w:rsidRDefault="00512D72" w:rsidP="00512D72"/>
        </w:tc>
      </w:tr>
      <w:tr w:rsidR="00512D72" w14:paraId="173E1B02" w14:textId="77777777" w:rsidTr="007528B7">
        <w:tc>
          <w:tcPr>
            <w:tcW w:w="1345" w:type="dxa"/>
          </w:tcPr>
          <w:p w14:paraId="42507F8D" w14:textId="62B7BD64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253A2495" w14:textId="74D73E45" w:rsidR="00512D72" w:rsidRDefault="006E6276" w:rsidP="00512D72">
            <w:ins w:id="27" w:author="Xia Jing" w:date="2024-05-03T12:48:00Z">
              <w:r>
                <w:t>22</w:t>
              </w:r>
            </w:ins>
          </w:p>
        </w:tc>
        <w:tc>
          <w:tcPr>
            <w:tcW w:w="850" w:type="dxa"/>
          </w:tcPr>
          <w:p w14:paraId="429A323C" w14:textId="635C7987" w:rsidR="00512D72" w:rsidRDefault="00512D72" w:rsidP="00512D72">
            <w:r>
              <w:t>&gt;= 24 mon</w:t>
            </w:r>
          </w:p>
        </w:tc>
        <w:tc>
          <w:tcPr>
            <w:tcW w:w="880" w:type="dxa"/>
          </w:tcPr>
          <w:p w14:paraId="3085F3ED" w14:textId="65C6EF45" w:rsidR="00512D72" w:rsidRDefault="00512D72" w:rsidP="00512D72">
            <w:r>
              <w:t>&lt;= 71 mon</w:t>
            </w:r>
          </w:p>
        </w:tc>
        <w:tc>
          <w:tcPr>
            <w:tcW w:w="1596" w:type="dxa"/>
          </w:tcPr>
          <w:p w14:paraId="1DEB938E" w14:textId="77777777" w:rsidR="00512D72" w:rsidRDefault="00512D72" w:rsidP="00512D72"/>
        </w:tc>
        <w:tc>
          <w:tcPr>
            <w:tcW w:w="534" w:type="dxa"/>
          </w:tcPr>
          <w:p w14:paraId="71887ADC" w14:textId="1BD6063B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1BDE46AE" w14:textId="7CB9C8F1" w:rsidR="00512D72" w:rsidRDefault="00512D72" w:rsidP="00512D72">
            <w:r>
              <w:t>1</w:t>
            </w:r>
          </w:p>
        </w:tc>
        <w:tc>
          <w:tcPr>
            <w:tcW w:w="1209" w:type="dxa"/>
          </w:tcPr>
          <w:p w14:paraId="394A4552" w14:textId="476A5925" w:rsidR="00512D72" w:rsidRDefault="00512D72" w:rsidP="00512D72">
            <w:r>
              <w:t>Incomplete vaccine</w:t>
            </w:r>
          </w:p>
        </w:tc>
        <w:tc>
          <w:tcPr>
            <w:tcW w:w="1530" w:type="dxa"/>
          </w:tcPr>
          <w:p w14:paraId="715238E5" w14:textId="77777777" w:rsidR="00512D72" w:rsidRDefault="00512D72" w:rsidP="00512D72"/>
        </w:tc>
        <w:tc>
          <w:tcPr>
            <w:tcW w:w="1530" w:type="dxa"/>
          </w:tcPr>
          <w:p w14:paraId="7A5DAEC9" w14:textId="77777777" w:rsidR="00512D72" w:rsidRDefault="00512D72" w:rsidP="00512D72"/>
        </w:tc>
        <w:tc>
          <w:tcPr>
            <w:tcW w:w="1535" w:type="dxa"/>
          </w:tcPr>
          <w:p w14:paraId="77075020" w14:textId="77777777" w:rsidR="00512D72" w:rsidRDefault="00512D72" w:rsidP="00512D72"/>
        </w:tc>
        <w:tc>
          <w:tcPr>
            <w:tcW w:w="1345" w:type="dxa"/>
          </w:tcPr>
          <w:p w14:paraId="6E99C63F" w14:textId="60A2063D" w:rsidR="00512D72" w:rsidRDefault="00512D72" w:rsidP="00512D72">
            <w:r>
              <w:t>Admin a dose of PCV13 &gt;= 8 wks from prior dose</w:t>
            </w:r>
          </w:p>
        </w:tc>
        <w:tc>
          <w:tcPr>
            <w:tcW w:w="1080" w:type="dxa"/>
          </w:tcPr>
          <w:p w14:paraId="1C574B03" w14:textId="4CB80D9A" w:rsidR="00512D72" w:rsidRDefault="00512D72" w:rsidP="00512D72">
            <w:r>
              <w:t>Schedule another dose &gt;= 8 wks from prior dose</w:t>
            </w:r>
          </w:p>
        </w:tc>
        <w:tc>
          <w:tcPr>
            <w:tcW w:w="900" w:type="dxa"/>
          </w:tcPr>
          <w:p w14:paraId="5BE569C3" w14:textId="77777777" w:rsidR="00512D72" w:rsidRDefault="00512D72" w:rsidP="00512D72"/>
        </w:tc>
        <w:tc>
          <w:tcPr>
            <w:tcW w:w="810" w:type="dxa"/>
          </w:tcPr>
          <w:p w14:paraId="0B17361C" w14:textId="77777777" w:rsidR="00512D72" w:rsidRDefault="00512D72" w:rsidP="00512D72"/>
        </w:tc>
        <w:tc>
          <w:tcPr>
            <w:tcW w:w="810" w:type="dxa"/>
          </w:tcPr>
          <w:p w14:paraId="1483829A" w14:textId="77777777" w:rsidR="00512D72" w:rsidRDefault="00512D72" w:rsidP="00512D72"/>
        </w:tc>
        <w:tc>
          <w:tcPr>
            <w:tcW w:w="810" w:type="dxa"/>
          </w:tcPr>
          <w:p w14:paraId="14360ACA" w14:textId="77777777" w:rsidR="00512D72" w:rsidRDefault="00512D72" w:rsidP="00512D72"/>
        </w:tc>
        <w:tc>
          <w:tcPr>
            <w:tcW w:w="1080" w:type="dxa"/>
          </w:tcPr>
          <w:p w14:paraId="7848ADBD" w14:textId="77777777" w:rsidR="00512D72" w:rsidRDefault="00512D72" w:rsidP="00512D72"/>
        </w:tc>
      </w:tr>
      <w:tr w:rsidR="00512D72" w14:paraId="4AA03A8A" w14:textId="77777777" w:rsidTr="007528B7">
        <w:tc>
          <w:tcPr>
            <w:tcW w:w="1345" w:type="dxa"/>
          </w:tcPr>
          <w:p w14:paraId="123DC261" w14:textId="7B504F23" w:rsidR="00512D72" w:rsidRDefault="00512D72" w:rsidP="00512D72">
            <w:r>
              <w:lastRenderedPageBreak/>
              <w:t>PCV13</w:t>
            </w:r>
          </w:p>
        </w:tc>
        <w:tc>
          <w:tcPr>
            <w:tcW w:w="245" w:type="dxa"/>
          </w:tcPr>
          <w:p w14:paraId="6656C087" w14:textId="375B3800" w:rsidR="00512D72" w:rsidRDefault="006E6276" w:rsidP="00512D72">
            <w:ins w:id="28" w:author="Xia Jing" w:date="2024-05-03T12:48:00Z">
              <w:r>
                <w:t>23</w:t>
              </w:r>
            </w:ins>
          </w:p>
        </w:tc>
        <w:tc>
          <w:tcPr>
            <w:tcW w:w="850" w:type="dxa"/>
          </w:tcPr>
          <w:p w14:paraId="2924EB36" w14:textId="21A41284" w:rsidR="00512D72" w:rsidRDefault="00512D72" w:rsidP="00512D72">
            <w:r>
              <w:t>&gt;= 24 mon</w:t>
            </w:r>
          </w:p>
        </w:tc>
        <w:tc>
          <w:tcPr>
            <w:tcW w:w="880" w:type="dxa"/>
          </w:tcPr>
          <w:p w14:paraId="08604D3D" w14:textId="1FE74AFF" w:rsidR="00512D72" w:rsidRDefault="00512D72" w:rsidP="00512D72">
            <w:r>
              <w:t>&lt;= 71 mon</w:t>
            </w:r>
          </w:p>
        </w:tc>
        <w:tc>
          <w:tcPr>
            <w:tcW w:w="1596" w:type="dxa"/>
          </w:tcPr>
          <w:p w14:paraId="717FCFBC" w14:textId="77777777" w:rsidR="00512D72" w:rsidRDefault="00512D72" w:rsidP="00512D72"/>
        </w:tc>
        <w:tc>
          <w:tcPr>
            <w:tcW w:w="534" w:type="dxa"/>
          </w:tcPr>
          <w:p w14:paraId="4F515070" w14:textId="2115DB68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7D87BD50" w14:textId="5E8EE212" w:rsidR="00512D72" w:rsidRDefault="00512D72" w:rsidP="00512D72">
            <w:r>
              <w:t>3</w:t>
            </w:r>
          </w:p>
        </w:tc>
        <w:tc>
          <w:tcPr>
            <w:tcW w:w="1209" w:type="dxa"/>
          </w:tcPr>
          <w:p w14:paraId="5B76A417" w14:textId="75C91ECB" w:rsidR="00512D72" w:rsidRDefault="00512D72" w:rsidP="00512D72">
            <w:r>
              <w:t>Incomplete vaccine</w:t>
            </w:r>
          </w:p>
        </w:tc>
        <w:tc>
          <w:tcPr>
            <w:tcW w:w="1530" w:type="dxa"/>
          </w:tcPr>
          <w:p w14:paraId="7181F446" w14:textId="77777777" w:rsidR="00512D72" w:rsidRDefault="00512D72" w:rsidP="00512D72"/>
        </w:tc>
        <w:tc>
          <w:tcPr>
            <w:tcW w:w="1530" w:type="dxa"/>
          </w:tcPr>
          <w:p w14:paraId="21850D2E" w14:textId="77777777" w:rsidR="00512D72" w:rsidRDefault="00512D72" w:rsidP="00512D72"/>
        </w:tc>
        <w:tc>
          <w:tcPr>
            <w:tcW w:w="1535" w:type="dxa"/>
          </w:tcPr>
          <w:p w14:paraId="085758FC" w14:textId="77777777" w:rsidR="00512D72" w:rsidRDefault="00512D72" w:rsidP="00512D72"/>
        </w:tc>
        <w:tc>
          <w:tcPr>
            <w:tcW w:w="1345" w:type="dxa"/>
          </w:tcPr>
          <w:p w14:paraId="19FD62A9" w14:textId="1B033E88" w:rsidR="00512D72" w:rsidRDefault="00512D72" w:rsidP="00512D72">
            <w:r>
              <w:t>Admin a dose of PCV13 &gt;= 8 wks from the prior dose</w:t>
            </w:r>
          </w:p>
        </w:tc>
        <w:tc>
          <w:tcPr>
            <w:tcW w:w="1080" w:type="dxa"/>
          </w:tcPr>
          <w:p w14:paraId="28BEC031" w14:textId="77777777" w:rsidR="00512D72" w:rsidRDefault="00512D72" w:rsidP="00512D72"/>
        </w:tc>
        <w:tc>
          <w:tcPr>
            <w:tcW w:w="900" w:type="dxa"/>
          </w:tcPr>
          <w:p w14:paraId="38DFE6A0" w14:textId="77777777" w:rsidR="00512D72" w:rsidRDefault="00512D72" w:rsidP="00512D72"/>
        </w:tc>
        <w:tc>
          <w:tcPr>
            <w:tcW w:w="810" w:type="dxa"/>
          </w:tcPr>
          <w:p w14:paraId="009F6544" w14:textId="77777777" w:rsidR="00512D72" w:rsidRDefault="00512D72" w:rsidP="00512D72"/>
        </w:tc>
        <w:tc>
          <w:tcPr>
            <w:tcW w:w="810" w:type="dxa"/>
          </w:tcPr>
          <w:p w14:paraId="7DFC8CB5" w14:textId="77777777" w:rsidR="00512D72" w:rsidRDefault="00512D72" w:rsidP="00512D72"/>
        </w:tc>
        <w:tc>
          <w:tcPr>
            <w:tcW w:w="810" w:type="dxa"/>
          </w:tcPr>
          <w:p w14:paraId="5CAF05FF" w14:textId="77777777" w:rsidR="00512D72" w:rsidRDefault="00512D72" w:rsidP="00512D72"/>
        </w:tc>
        <w:tc>
          <w:tcPr>
            <w:tcW w:w="1080" w:type="dxa"/>
          </w:tcPr>
          <w:p w14:paraId="4185F1F6" w14:textId="77777777" w:rsidR="00512D72" w:rsidRDefault="00512D72" w:rsidP="00512D72"/>
        </w:tc>
      </w:tr>
      <w:tr w:rsidR="00512D72" w14:paraId="3257E608" w14:textId="77777777" w:rsidTr="007528B7">
        <w:tc>
          <w:tcPr>
            <w:tcW w:w="1345" w:type="dxa"/>
          </w:tcPr>
          <w:p w14:paraId="5C32B39A" w14:textId="7B9EF3EF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2020FE74" w14:textId="6D0C5562" w:rsidR="00512D72" w:rsidRDefault="006E6276" w:rsidP="00512D72">
            <w:ins w:id="29" w:author="Xia Jing" w:date="2024-05-03T12:48:00Z">
              <w:r>
                <w:t>24</w:t>
              </w:r>
            </w:ins>
          </w:p>
        </w:tc>
        <w:tc>
          <w:tcPr>
            <w:tcW w:w="850" w:type="dxa"/>
          </w:tcPr>
          <w:p w14:paraId="2CCE6403" w14:textId="28906C03" w:rsidR="00512D72" w:rsidRDefault="00512D72" w:rsidP="00512D72">
            <w:r>
              <w:t>&gt;= 24 mon</w:t>
            </w:r>
          </w:p>
        </w:tc>
        <w:tc>
          <w:tcPr>
            <w:tcW w:w="880" w:type="dxa"/>
          </w:tcPr>
          <w:p w14:paraId="04DF7F97" w14:textId="6759B446" w:rsidR="00512D72" w:rsidRDefault="00512D72" w:rsidP="00512D72">
            <w:r>
              <w:t>&lt;= 71 mon</w:t>
            </w:r>
          </w:p>
        </w:tc>
        <w:tc>
          <w:tcPr>
            <w:tcW w:w="1596" w:type="dxa"/>
          </w:tcPr>
          <w:p w14:paraId="0D2E75B0" w14:textId="77777777" w:rsidR="00512D72" w:rsidRDefault="00512D72" w:rsidP="00512D72"/>
        </w:tc>
        <w:tc>
          <w:tcPr>
            <w:tcW w:w="534" w:type="dxa"/>
          </w:tcPr>
          <w:p w14:paraId="4A658C65" w14:textId="40BB58C5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34C7E605" w14:textId="65C065DA" w:rsidR="00512D72" w:rsidRDefault="00512D72" w:rsidP="00512D72">
            <w:r>
              <w:t>4 doses of PCV7</w:t>
            </w:r>
          </w:p>
        </w:tc>
        <w:tc>
          <w:tcPr>
            <w:tcW w:w="1209" w:type="dxa"/>
          </w:tcPr>
          <w:p w14:paraId="73D013CC" w14:textId="77777777" w:rsidR="00512D72" w:rsidRDefault="00512D72" w:rsidP="00512D72"/>
        </w:tc>
        <w:tc>
          <w:tcPr>
            <w:tcW w:w="1530" w:type="dxa"/>
          </w:tcPr>
          <w:p w14:paraId="10946BFA" w14:textId="77777777" w:rsidR="00512D72" w:rsidRDefault="00512D72" w:rsidP="00512D72"/>
        </w:tc>
        <w:tc>
          <w:tcPr>
            <w:tcW w:w="1530" w:type="dxa"/>
          </w:tcPr>
          <w:p w14:paraId="28FF1AD5" w14:textId="77777777" w:rsidR="00512D72" w:rsidRDefault="00512D72" w:rsidP="00512D72"/>
        </w:tc>
        <w:tc>
          <w:tcPr>
            <w:tcW w:w="1535" w:type="dxa"/>
          </w:tcPr>
          <w:p w14:paraId="5DB51C04" w14:textId="77777777" w:rsidR="00512D72" w:rsidRDefault="00512D72" w:rsidP="00512D72"/>
        </w:tc>
        <w:tc>
          <w:tcPr>
            <w:tcW w:w="1345" w:type="dxa"/>
          </w:tcPr>
          <w:p w14:paraId="0800BFF7" w14:textId="34D48CB9" w:rsidR="00512D72" w:rsidRDefault="00512D72" w:rsidP="00512D72">
            <w:r>
              <w:t>Admin a dose of PCV13 &gt;= 8 wks from the prior dose</w:t>
            </w:r>
          </w:p>
        </w:tc>
        <w:tc>
          <w:tcPr>
            <w:tcW w:w="1080" w:type="dxa"/>
          </w:tcPr>
          <w:p w14:paraId="1FD11989" w14:textId="77777777" w:rsidR="00512D72" w:rsidRDefault="00512D72" w:rsidP="00512D72"/>
        </w:tc>
        <w:tc>
          <w:tcPr>
            <w:tcW w:w="900" w:type="dxa"/>
          </w:tcPr>
          <w:p w14:paraId="33CD5617" w14:textId="77777777" w:rsidR="00512D72" w:rsidRDefault="00512D72" w:rsidP="00512D72"/>
        </w:tc>
        <w:tc>
          <w:tcPr>
            <w:tcW w:w="810" w:type="dxa"/>
          </w:tcPr>
          <w:p w14:paraId="676C8878" w14:textId="77777777" w:rsidR="00512D72" w:rsidRDefault="00512D72" w:rsidP="00512D72"/>
        </w:tc>
        <w:tc>
          <w:tcPr>
            <w:tcW w:w="810" w:type="dxa"/>
          </w:tcPr>
          <w:p w14:paraId="49BC54CF" w14:textId="77777777" w:rsidR="00512D72" w:rsidRDefault="00512D72" w:rsidP="00512D72"/>
        </w:tc>
        <w:tc>
          <w:tcPr>
            <w:tcW w:w="810" w:type="dxa"/>
          </w:tcPr>
          <w:p w14:paraId="590E74A5" w14:textId="77777777" w:rsidR="00512D72" w:rsidRDefault="00512D72" w:rsidP="00512D72"/>
        </w:tc>
        <w:tc>
          <w:tcPr>
            <w:tcW w:w="1080" w:type="dxa"/>
          </w:tcPr>
          <w:p w14:paraId="1A9DC9EA" w14:textId="77777777" w:rsidR="00512D72" w:rsidRDefault="00512D72" w:rsidP="00512D72"/>
        </w:tc>
      </w:tr>
      <w:tr w:rsidR="00512D72" w:rsidRPr="005D7CA0" w14:paraId="413EF3C7" w14:textId="77777777" w:rsidTr="007528B7">
        <w:tc>
          <w:tcPr>
            <w:tcW w:w="1345" w:type="dxa"/>
          </w:tcPr>
          <w:p w14:paraId="75EA68A7" w14:textId="0927E0C4" w:rsidR="00512D72" w:rsidRDefault="00512D72" w:rsidP="00512D72">
            <w:r>
              <w:t>PPSV23</w:t>
            </w:r>
          </w:p>
        </w:tc>
        <w:tc>
          <w:tcPr>
            <w:tcW w:w="245" w:type="dxa"/>
          </w:tcPr>
          <w:p w14:paraId="3CBDD2FE" w14:textId="3441C9A8" w:rsidR="00512D72" w:rsidRDefault="006E6276" w:rsidP="00512D72">
            <w:ins w:id="30" w:author="Xia Jing" w:date="2024-05-03T12:48:00Z">
              <w:r>
                <w:t>25</w:t>
              </w:r>
            </w:ins>
          </w:p>
        </w:tc>
        <w:tc>
          <w:tcPr>
            <w:tcW w:w="850" w:type="dxa"/>
          </w:tcPr>
          <w:p w14:paraId="59542BB8" w14:textId="1B3F679E" w:rsidR="00512D72" w:rsidRDefault="00512D72" w:rsidP="00512D72">
            <w:r>
              <w:t xml:space="preserve">&gt;= </w:t>
            </w:r>
            <w:r w:rsidR="0007757E">
              <w:t>24</w:t>
            </w:r>
            <w:r>
              <w:t xml:space="preserve"> </w:t>
            </w:r>
            <w:del w:id="31" w:author="Xia Jing" w:date="2024-05-03T13:50:00Z">
              <w:r w:rsidDel="00061162">
                <w:delText>yr</w:delText>
              </w:r>
              <w:r w:rsidRPr="00061162" w:rsidDel="00061162">
                <w:rPr>
                  <w:highlight w:val="yellow"/>
                  <w:rPrChange w:id="32" w:author="Xia Jing" w:date="2024-05-03T13:50:00Z">
                    <w:rPr/>
                  </w:rPrChange>
                </w:rPr>
                <w:delText>s</w:delText>
              </w:r>
            </w:del>
            <w:ins w:id="33" w:author="Xia Jing" w:date="2024-05-03T13:50:00Z">
              <w:r w:rsidR="00061162" w:rsidRPr="00061162">
                <w:rPr>
                  <w:highlight w:val="yellow"/>
                  <w:rPrChange w:id="34" w:author="Xia Jing" w:date="2024-05-03T13:50:00Z">
                    <w:rPr/>
                  </w:rPrChange>
                </w:rPr>
                <w:t>Month</w:t>
              </w:r>
            </w:ins>
          </w:p>
        </w:tc>
        <w:tc>
          <w:tcPr>
            <w:tcW w:w="880" w:type="dxa"/>
          </w:tcPr>
          <w:p w14:paraId="0D1E1CB2" w14:textId="22D7EBE4" w:rsidR="00512D72" w:rsidRDefault="00512D72" w:rsidP="00512D72">
            <w:r>
              <w:t xml:space="preserve">&lt;= </w:t>
            </w:r>
            <w:r w:rsidR="0007757E">
              <w:t>71 mon</w:t>
            </w:r>
          </w:p>
        </w:tc>
        <w:tc>
          <w:tcPr>
            <w:tcW w:w="1596" w:type="dxa"/>
          </w:tcPr>
          <w:p w14:paraId="573F8CE3" w14:textId="7EBB013B" w:rsidR="00512D72" w:rsidRDefault="00512D72" w:rsidP="00512D72"/>
        </w:tc>
        <w:tc>
          <w:tcPr>
            <w:tcW w:w="534" w:type="dxa"/>
          </w:tcPr>
          <w:p w14:paraId="3C0CD175" w14:textId="4B0B2437" w:rsidR="00512D72" w:rsidRDefault="00512D72" w:rsidP="00512D72">
            <w:r>
              <w:t>No h</w:t>
            </w:r>
            <w:r w:rsidR="002A35BC">
              <w:t>i</w:t>
            </w:r>
            <w:r>
              <w:t>s</w:t>
            </w:r>
            <w:r w:rsidR="002A35BC">
              <w:t>tory</w:t>
            </w:r>
            <w:r>
              <w:t xml:space="preserve"> of PPSV23</w:t>
            </w:r>
          </w:p>
        </w:tc>
        <w:tc>
          <w:tcPr>
            <w:tcW w:w="626" w:type="dxa"/>
          </w:tcPr>
          <w:p w14:paraId="52CC4C0C" w14:textId="77777777" w:rsidR="00512D72" w:rsidRDefault="00512D72" w:rsidP="00512D72"/>
        </w:tc>
        <w:tc>
          <w:tcPr>
            <w:tcW w:w="1209" w:type="dxa"/>
          </w:tcPr>
          <w:p w14:paraId="028E3A56" w14:textId="77777777" w:rsidR="00512D72" w:rsidRDefault="00512D72" w:rsidP="00512D72"/>
        </w:tc>
        <w:tc>
          <w:tcPr>
            <w:tcW w:w="1530" w:type="dxa"/>
          </w:tcPr>
          <w:p w14:paraId="25609DC8" w14:textId="77777777" w:rsidR="00512D72" w:rsidRDefault="00512D72" w:rsidP="00512D72"/>
        </w:tc>
        <w:tc>
          <w:tcPr>
            <w:tcW w:w="1530" w:type="dxa"/>
          </w:tcPr>
          <w:p w14:paraId="0691BF67" w14:textId="77777777" w:rsidR="00512D72" w:rsidRDefault="00512D72" w:rsidP="00512D72"/>
        </w:tc>
        <w:tc>
          <w:tcPr>
            <w:tcW w:w="1535" w:type="dxa"/>
          </w:tcPr>
          <w:p w14:paraId="20689050" w14:textId="77777777" w:rsidR="00512D72" w:rsidRDefault="00512D72" w:rsidP="00512D72"/>
        </w:tc>
        <w:tc>
          <w:tcPr>
            <w:tcW w:w="1345" w:type="dxa"/>
          </w:tcPr>
          <w:p w14:paraId="667501E3" w14:textId="13A73392" w:rsidR="00512D72" w:rsidRPr="005D7CA0" w:rsidRDefault="00512D72" w:rsidP="00512D72">
            <w:r w:rsidRPr="005D7CA0">
              <w:t xml:space="preserve">A dose PPSV23 &gt;= 8 wks competing all </w:t>
            </w:r>
            <w:r>
              <w:t>recommender P</w:t>
            </w:r>
            <w:r w:rsidR="002A35BC">
              <w:t>C</w:t>
            </w:r>
            <w:r>
              <w:t>V13 doses</w:t>
            </w:r>
          </w:p>
        </w:tc>
        <w:tc>
          <w:tcPr>
            <w:tcW w:w="1080" w:type="dxa"/>
          </w:tcPr>
          <w:p w14:paraId="31D63D7A" w14:textId="77777777" w:rsidR="00512D72" w:rsidRPr="005D7CA0" w:rsidRDefault="00512D72" w:rsidP="00512D72"/>
        </w:tc>
        <w:tc>
          <w:tcPr>
            <w:tcW w:w="900" w:type="dxa"/>
          </w:tcPr>
          <w:p w14:paraId="03014D43" w14:textId="77777777" w:rsidR="00512D72" w:rsidRPr="005D7CA0" w:rsidRDefault="00512D72" w:rsidP="00512D72"/>
        </w:tc>
        <w:tc>
          <w:tcPr>
            <w:tcW w:w="810" w:type="dxa"/>
          </w:tcPr>
          <w:p w14:paraId="63FDB1F2" w14:textId="77777777" w:rsidR="00512D72" w:rsidRPr="005D7CA0" w:rsidRDefault="00512D72" w:rsidP="00512D72"/>
        </w:tc>
        <w:tc>
          <w:tcPr>
            <w:tcW w:w="810" w:type="dxa"/>
          </w:tcPr>
          <w:p w14:paraId="16A06A02" w14:textId="77777777" w:rsidR="00512D72" w:rsidRPr="005D7CA0" w:rsidRDefault="00512D72" w:rsidP="00512D72"/>
        </w:tc>
        <w:tc>
          <w:tcPr>
            <w:tcW w:w="810" w:type="dxa"/>
          </w:tcPr>
          <w:p w14:paraId="230F9815" w14:textId="77777777" w:rsidR="00512D72" w:rsidRPr="005D7CA0" w:rsidRDefault="00512D72" w:rsidP="00512D72"/>
        </w:tc>
        <w:tc>
          <w:tcPr>
            <w:tcW w:w="1080" w:type="dxa"/>
          </w:tcPr>
          <w:p w14:paraId="284A30CD" w14:textId="77777777" w:rsidR="00512D72" w:rsidRPr="005D7CA0" w:rsidRDefault="00512D72" w:rsidP="00512D72"/>
        </w:tc>
      </w:tr>
      <w:tr w:rsidR="00512D72" w:rsidRPr="005D7CA0" w14:paraId="46815CF4" w14:textId="77777777" w:rsidTr="007528B7">
        <w:tc>
          <w:tcPr>
            <w:tcW w:w="1345" w:type="dxa"/>
          </w:tcPr>
          <w:p w14:paraId="6DC75916" w14:textId="100D2E6F" w:rsidR="00512D72" w:rsidRDefault="00512D72" w:rsidP="00512D72">
            <w:r>
              <w:t>PPSV23</w:t>
            </w:r>
          </w:p>
        </w:tc>
        <w:tc>
          <w:tcPr>
            <w:tcW w:w="245" w:type="dxa"/>
          </w:tcPr>
          <w:p w14:paraId="13B18B78" w14:textId="7CC8E70B" w:rsidR="00512D72" w:rsidRDefault="006E6276" w:rsidP="00512D72">
            <w:ins w:id="35" w:author="Xia Jing" w:date="2024-05-03T12:48:00Z">
              <w:r>
                <w:t>26</w:t>
              </w:r>
            </w:ins>
          </w:p>
        </w:tc>
        <w:tc>
          <w:tcPr>
            <w:tcW w:w="850" w:type="dxa"/>
          </w:tcPr>
          <w:p w14:paraId="1D40326B" w14:textId="31AD96E1" w:rsidR="00512D72" w:rsidRDefault="00512D72" w:rsidP="00512D72">
            <w:r>
              <w:t>&gt;= 6 yrs</w:t>
            </w:r>
          </w:p>
        </w:tc>
        <w:tc>
          <w:tcPr>
            <w:tcW w:w="880" w:type="dxa"/>
          </w:tcPr>
          <w:p w14:paraId="42DAF2B6" w14:textId="6819F693" w:rsidR="00512D72" w:rsidRDefault="00512D72" w:rsidP="00512D72">
            <w:r>
              <w:t>&lt;= 18 yrs</w:t>
            </w:r>
          </w:p>
        </w:tc>
        <w:tc>
          <w:tcPr>
            <w:tcW w:w="1596" w:type="dxa"/>
          </w:tcPr>
          <w:p w14:paraId="649E00AA" w14:textId="77777777" w:rsidR="00512D72" w:rsidRDefault="00512D72" w:rsidP="00512D72"/>
        </w:tc>
        <w:tc>
          <w:tcPr>
            <w:tcW w:w="534" w:type="dxa"/>
          </w:tcPr>
          <w:p w14:paraId="1C8C5DB7" w14:textId="390F1F04" w:rsidR="00512D72" w:rsidRDefault="00512D72" w:rsidP="00512D72">
            <w:r>
              <w:t>No h</w:t>
            </w:r>
            <w:r w:rsidR="00823C04">
              <w:t>i</w:t>
            </w:r>
            <w:r>
              <w:t>s</w:t>
            </w:r>
            <w:r w:rsidR="00823C04">
              <w:t>tory</w:t>
            </w:r>
            <w:r>
              <w:t xml:space="preserve"> of PPSV23</w:t>
            </w:r>
          </w:p>
        </w:tc>
        <w:tc>
          <w:tcPr>
            <w:tcW w:w="626" w:type="dxa"/>
          </w:tcPr>
          <w:p w14:paraId="4FF3F4CB" w14:textId="77777777" w:rsidR="00512D72" w:rsidRDefault="00512D72" w:rsidP="00512D72"/>
        </w:tc>
        <w:tc>
          <w:tcPr>
            <w:tcW w:w="1209" w:type="dxa"/>
          </w:tcPr>
          <w:p w14:paraId="5D02FC3E" w14:textId="77777777" w:rsidR="00512D72" w:rsidRDefault="00512D72" w:rsidP="00512D72"/>
        </w:tc>
        <w:tc>
          <w:tcPr>
            <w:tcW w:w="1530" w:type="dxa"/>
          </w:tcPr>
          <w:p w14:paraId="5693B0F6" w14:textId="77777777" w:rsidR="00512D72" w:rsidRDefault="00512D72" w:rsidP="00512D72"/>
        </w:tc>
        <w:tc>
          <w:tcPr>
            <w:tcW w:w="1530" w:type="dxa"/>
          </w:tcPr>
          <w:p w14:paraId="7AF8B06B" w14:textId="77777777" w:rsidR="00512D72" w:rsidRDefault="00512D72" w:rsidP="00512D72"/>
        </w:tc>
        <w:tc>
          <w:tcPr>
            <w:tcW w:w="1535" w:type="dxa"/>
          </w:tcPr>
          <w:p w14:paraId="3194FE05" w14:textId="77777777" w:rsidR="00512D72" w:rsidRDefault="00512D72" w:rsidP="00512D72"/>
        </w:tc>
        <w:tc>
          <w:tcPr>
            <w:tcW w:w="1345" w:type="dxa"/>
          </w:tcPr>
          <w:p w14:paraId="3BE1D71D" w14:textId="045F3D7A" w:rsidR="00512D72" w:rsidRPr="005D7CA0" w:rsidRDefault="00512D72" w:rsidP="00512D72">
            <w:r>
              <w:t>A dose of PPSV23 &gt;= 8 wks completing all recommender P</w:t>
            </w:r>
            <w:r w:rsidR="00823C04">
              <w:t>C</w:t>
            </w:r>
            <w:r>
              <w:t>V13 doses</w:t>
            </w:r>
          </w:p>
        </w:tc>
        <w:tc>
          <w:tcPr>
            <w:tcW w:w="1080" w:type="dxa"/>
          </w:tcPr>
          <w:p w14:paraId="62065072" w14:textId="77777777" w:rsidR="00512D72" w:rsidRPr="005D7CA0" w:rsidRDefault="00512D72" w:rsidP="00512D72"/>
        </w:tc>
        <w:tc>
          <w:tcPr>
            <w:tcW w:w="900" w:type="dxa"/>
          </w:tcPr>
          <w:p w14:paraId="2749083F" w14:textId="77777777" w:rsidR="00512D72" w:rsidRPr="005D7CA0" w:rsidRDefault="00512D72" w:rsidP="00512D72"/>
        </w:tc>
        <w:tc>
          <w:tcPr>
            <w:tcW w:w="810" w:type="dxa"/>
          </w:tcPr>
          <w:p w14:paraId="37CE22C4" w14:textId="77777777" w:rsidR="00512D72" w:rsidRPr="005D7CA0" w:rsidRDefault="00512D72" w:rsidP="00512D72"/>
        </w:tc>
        <w:tc>
          <w:tcPr>
            <w:tcW w:w="810" w:type="dxa"/>
          </w:tcPr>
          <w:p w14:paraId="7A1896C9" w14:textId="77777777" w:rsidR="00512D72" w:rsidRPr="005D7CA0" w:rsidRDefault="00512D72" w:rsidP="00512D72"/>
        </w:tc>
        <w:tc>
          <w:tcPr>
            <w:tcW w:w="810" w:type="dxa"/>
          </w:tcPr>
          <w:p w14:paraId="1C5D9834" w14:textId="77777777" w:rsidR="00512D72" w:rsidRPr="005D7CA0" w:rsidRDefault="00512D72" w:rsidP="00512D72"/>
        </w:tc>
        <w:tc>
          <w:tcPr>
            <w:tcW w:w="1080" w:type="dxa"/>
          </w:tcPr>
          <w:p w14:paraId="4DA4CE0B" w14:textId="77777777" w:rsidR="00512D72" w:rsidRPr="005D7CA0" w:rsidRDefault="00512D72" w:rsidP="00512D72"/>
        </w:tc>
      </w:tr>
      <w:tr w:rsidR="00512D72" w:rsidRPr="005D7CA0" w14:paraId="79934596" w14:textId="77777777" w:rsidTr="003D406E">
        <w:tc>
          <w:tcPr>
            <w:tcW w:w="18715" w:type="dxa"/>
            <w:gridSpan w:val="18"/>
          </w:tcPr>
          <w:p w14:paraId="11B57697" w14:textId="204A3AA3" w:rsidR="00512D72" w:rsidRPr="005D7CA0" w:rsidRDefault="00512D72" w:rsidP="00512D72">
            <w:r>
              <w:t>Cerebrospinal fluid leak, cochlear implant</w:t>
            </w:r>
          </w:p>
        </w:tc>
      </w:tr>
      <w:tr w:rsidR="00512D72" w:rsidRPr="005D7CA0" w14:paraId="59D4E4EA" w14:textId="77777777" w:rsidTr="007528B7">
        <w:tc>
          <w:tcPr>
            <w:tcW w:w="1345" w:type="dxa"/>
          </w:tcPr>
          <w:p w14:paraId="18E34434" w14:textId="247D4C26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61BC2E2B" w14:textId="39124FDE" w:rsidR="00512D72" w:rsidRDefault="006E6276" w:rsidP="00512D72">
            <w:ins w:id="36" w:author="Xia Jing" w:date="2024-05-03T12:48:00Z">
              <w:r>
                <w:t>27</w:t>
              </w:r>
            </w:ins>
          </w:p>
        </w:tc>
        <w:tc>
          <w:tcPr>
            <w:tcW w:w="850" w:type="dxa"/>
          </w:tcPr>
          <w:p w14:paraId="0B441911" w14:textId="62CC50B6" w:rsidR="00512D72" w:rsidRDefault="00512D72" w:rsidP="00512D72">
            <w:r>
              <w:t xml:space="preserve">&gt;= </w:t>
            </w:r>
            <w:r w:rsidR="008C5B28">
              <w:t>24 mon</w:t>
            </w:r>
          </w:p>
        </w:tc>
        <w:tc>
          <w:tcPr>
            <w:tcW w:w="880" w:type="dxa"/>
          </w:tcPr>
          <w:p w14:paraId="4E8254CD" w14:textId="3A1C68D8" w:rsidR="00512D72" w:rsidRDefault="00512D72" w:rsidP="00512D72">
            <w:r>
              <w:t xml:space="preserve">&lt;= </w:t>
            </w:r>
            <w:r w:rsidR="008C5B28">
              <w:t>71 mon</w:t>
            </w:r>
          </w:p>
        </w:tc>
        <w:tc>
          <w:tcPr>
            <w:tcW w:w="1596" w:type="dxa"/>
          </w:tcPr>
          <w:p w14:paraId="78FC1C14" w14:textId="77777777" w:rsidR="00512D72" w:rsidRDefault="00512D72" w:rsidP="00512D72"/>
        </w:tc>
        <w:tc>
          <w:tcPr>
            <w:tcW w:w="534" w:type="dxa"/>
          </w:tcPr>
          <w:p w14:paraId="7ACE22C6" w14:textId="75DF1163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5118FB57" w14:textId="09AAFD07" w:rsidR="00512D72" w:rsidRDefault="00512D72" w:rsidP="00512D72">
            <w:r>
              <w:t>3</w:t>
            </w:r>
          </w:p>
        </w:tc>
        <w:tc>
          <w:tcPr>
            <w:tcW w:w="1209" w:type="dxa"/>
          </w:tcPr>
          <w:p w14:paraId="466F2AB9" w14:textId="77777777" w:rsidR="00512D72" w:rsidRDefault="00512D72" w:rsidP="00512D72"/>
        </w:tc>
        <w:tc>
          <w:tcPr>
            <w:tcW w:w="1530" w:type="dxa"/>
          </w:tcPr>
          <w:p w14:paraId="31C6C72F" w14:textId="77777777" w:rsidR="00512D72" w:rsidRDefault="00512D72" w:rsidP="00512D72"/>
        </w:tc>
        <w:tc>
          <w:tcPr>
            <w:tcW w:w="1530" w:type="dxa"/>
          </w:tcPr>
          <w:p w14:paraId="31D436F5" w14:textId="77777777" w:rsidR="00512D72" w:rsidRDefault="00512D72" w:rsidP="00512D72"/>
        </w:tc>
        <w:tc>
          <w:tcPr>
            <w:tcW w:w="1535" w:type="dxa"/>
          </w:tcPr>
          <w:p w14:paraId="354D2986" w14:textId="77777777" w:rsidR="00512D72" w:rsidRDefault="00512D72" w:rsidP="00512D72"/>
        </w:tc>
        <w:tc>
          <w:tcPr>
            <w:tcW w:w="1345" w:type="dxa"/>
          </w:tcPr>
          <w:p w14:paraId="6C3ECF52" w14:textId="64D81D04" w:rsidR="00512D72" w:rsidRPr="005D7CA0" w:rsidRDefault="00512D72" w:rsidP="00512D72">
            <w:r>
              <w:t>Admin 1 dose of PCV13 &gt;= 8 wks from prior dose of PCV13</w:t>
            </w:r>
          </w:p>
        </w:tc>
        <w:tc>
          <w:tcPr>
            <w:tcW w:w="1080" w:type="dxa"/>
          </w:tcPr>
          <w:p w14:paraId="40A46E3B" w14:textId="77777777" w:rsidR="00512D72" w:rsidRPr="005D7CA0" w:rsidRDefault="00512D72" w:rsidP="00512D72"/>
        </w:tc>
        <w:tc>
          <w:tcPr>
            <w:tcW w:w="900" w:type="dxa"/>
          </w:tcPr>
          <w:p w14:paraId="7F25A792" w14:textId="77777777" w:rsidR="00512D72" w:rsidRPr="005D7CA0" w:rsidRDefault="00512D72" w:rsidP="00512D72"/>
        </w:tc>
        <w:tc>
          <w:tcPr>
            <w:tcW w:w="810" w:type="dxa"/>
          </w:tcPr>
          <w:p w14:paraId="629A7995" w14:textId="77777777" w:rsidR="00512D72" w:rsidRPr="005D7CA0" w:rsidRDefault="00512D72" w:rsidP="00512D72"/>
        </w:tc>
        <w:tc>
          <w:tcPr>
            <w:tcW w:w="810" w:type="dxa"/>
          </w:tcPr>
          <w:p w14:paraId="5B37388C" w14:textId="77777777" w:rsidR="00512D72" w:rsidRPr="005D7CA0" w:rsidRDefault="00512D72" w:rsidP="00512D72"/>
        </w:tc>
        <w:tc>
          <w:tcPr>
            <w:tcW w:w="810" w:type="dxa"/>
          </w:tcPr>
          <w:p w14:paraId="70813084" w14:textId="77777777" w:rsidR="00512D72" w:rsidRPr="005D7CA0" w:rsidRDefault="00512D72" w:rsidP="00512D72"/>
        </w:tc>
        <w:tc>
          <w:tcPr>
            <w:tcW w:w="1080" w:type="dxa"/>
          </w:tcPr>
          <w:p w14:paraId="272F3A1B" w14:textId="77777777" w:rsidR="00512D72" w:rsidRPr="005D7CA0" w:rsidRDefault="00512D72" w:rsidP="00512D72"/>
        </w:tc>
      </w:tr>
      <w:tr w:rsidR="00512D72" w:rsidRPr="005D7CA0" w14:paraId="3F24231C" w14:textId="77777777" w:rsidTr="007528B7">
        <w:tc>
          <w:tcPr>
            <w:tcW w:w="1345" w:type="dxa"/>
          </w:tcPr>
          <w:p w14:paraId="7F2B4BBC" w14:textId="6C8FBE36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3B0564FB" w14:textId="49387C28" w:rsidR="00512D72" w:rsidRDefault="006E6276" w:rsidP="00512D72">
            <w:ins w:id="37" w:author="Xia Jing" w:date="2024-05-03T12:48:00Z">
              <w:r>
                <w:t>2</w:t>
              </w:r>
            </w:ins>
            <w:ins w:id="38" w:author="Xia Jing" w:date="2024-05-03T16:02:00Z">
              <w:r w:rsidR="00064D14">
                <w:t>8</w:t>
              </w:r>
            </w:ins>
          </w:p>
        </w:tc>
        <w:tc>
          <w:tcPr>
            <w:tcW w:w="850" w:type="dxa"/>
          </w:tcPr>
          <w:p w14:paraId="58FFCA6C" w14:textId="02F8306C" w:rsidR="00512D72" w:rsidRDefault="00512D72" w:rsidP="00512D72">
            <w:r>
              <w:t xml:space="preserve">&gt;= </w:t>
            </w:r>
            <w:r w:rsidR="008C5B28">
              <w:t>24 mon</w:t>
            </w:r>
          </w:p>
        </w:tc>
        <w:tc>
          <w:tcPr>
            <w:tcW w:w="880" w:type="dxa"/>
          </w:tcPr>
          <w:p w14:paraId="680577E2" w14:textId="4E4FE9D4" w:rsidR="00512D72" w:rsidRDefault="00512D72" w:rsidP="00512D72">
            <w:r>
              <w:t xml:space="preserve">&lt;= </w:t>
            </w:r>
            <w:r w:rsidR="008C5B28">
              <w:t>71 mon</w:t>
            </w:r>
          </w:p>
        </w:tc>
        <w:tc>
          <w:tcPr>
            <w:tcW w:w="1596" w:type="dxa"/>
          </w:tcPr>
          <w:p w14:paraId="34D51376" w14:textId="77777777" w:rsidR="00512D72" w:rsidRDefault="00512D72" w:rsidP="00512D72"/>
        </w:tc>
        <w:tc>
          <w:tcPr>
            <w:tcW w:w="534" w:type="dxa"/>
          </w:tcPr>
          <w:p w14:paraId="6D586118" w14:textId="1EB109AD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7291BDA4" w14:textId="08CD0133" w:rsidR="00512D72" w:rsidRDefault="00512D72" w:rsidP="00512D72">
            <w:r>
              <w:t>2</w:t>
            </w:r>
          </w:p>
        </w:tc>
        <w:tc>
          <w:tcPr>
            <w:tcW w:w="1209" w:type="dxa"/>
          </w:tcPr>
          <w:p w14:paraId="5C253A62" w14:textId="77777777" w:rsidR="00512D72" w:rsidRDefault="00512D72" w:rsidP="00512D72"/>
        </w:tc>
        <w:tc>
          <w:tcPr>
            <w:tcW w:w="1530" w:type="dxa"/>
          </w:tcPr>
          <w:p w14:paraId="1B3D9A8B" w14:textId="77777777" w:rsidR="00512D72" w:rsidRDefault="00512D72" w:rsidP="00512D72"/>
        </w:tc>
        <w:tc>
          <w:tcPr>
            <w:tcW w:w="1530" w:type="dxa"/>
          </w:tcPr>
          <w:p w14:paraId="255E9147" w14:textId="77777777" w:rsidR="00512D72" w:rsidRDefault="00512D72" w:rsidP="00512D72"/>
        </w:tc>
        <w:tc>
          <w:tcPr>
            <w:tcW w:w="1535" w:type="dxa"/>
          </w:tcPr>
          <w:p w14:paraId="37F80EE9" w14:textId="77777777" w:rsidR="00512D72" w:rsidRDefault="00512D72" w:rsidP="00512D72"/>
        </w:tc>
        <w:tc>
          <w:tcPr>
            <w:tcW w:w="1345" w:type="dxa"/>
          </w:tcPr>
          <w:p w14:paraId="4260CA60" w14:textId="31F48118" w:rsidR="00512D72" w:rsidRPr="005D7CA0" w:rsidRDefault="00512D72" w:rsidP="00512D72">
            <w:r>
              <w:t xml:space="preserve">Admin a dose of </w:t>
            </w:r>
            <w:r>
              <w:lastRenderedPageBreak/>
              <w:t>PCV13 = 8 wks from prior PCV13 dose</w:t>
            </w:r>
          </w:p>
        </w:tc>
        <w:tc>
          <w:tcPr>
            <w:tcW w:w="1080" w:type="dxa"/>
          </w:tcPr>
          <w:p w14:paraId="16409487" w14:textId="7F42B89A" w:rsidR="00512D72" w:rsidRPr="005D7CA0" w:rsidRDefault="00512D72" w:rsidP="00512D72">
            <w:r>
              <w:lastRenderedPageBreak/>
              <w:t xml:space="preserve">Schedule another </w:t>
            </w:r>
            <w:r>
              <w:lastRenderedPageBreak/>
              <w:t>dose of PCV13 = 8 wks from prior PCV13 dose</w:t>
            </w:r>
          </w:p>
        </w:tc>
        <w:tc>
          <w:tcPr>
            <w:tcW w:w="900" w:type="dxa"/>
          </w:tcPr>
          <w:p w14:paraId="468EB5BE" w14:textId="77777777" w:rsidR="00512D72" w:rsidRPr="005D7CA0" w:rsidRDefault="00512D72" w:rsidP="00512D72"/>
        </w:tc>
        <w:tc>
          <w:tcPr>
            <w:tcW w:w="810" w:type="dxa"/>
          </w:tcPr>
          <w:p w14:paraId="6BDF046D" w14:textId="77777777" w:rsidR="00512D72" w:rsidRPr="005D7CA0" w:rsidRDefault="00512D72" w:rsidP="00512D72"/>
        </w:tc>
        <w:tc>
          <w:tcPr>
            <w:tcW w:w="810" w:type="dxa"/>
          </w:tcPr>
          <w:p w14:paraId="65B9B199" w14:textId="77777777" w:rsidR="00512D72" w:rsidRPr="005D7CA0" w:rsidRDefault="00512D72" w:rsidP="00512D72"/>
        </w:tc>
        <w:tc>
          <w:tcPr>
            <w:tcW w:w="810" w:type="dxa"/>
          </w:tcPr>
          <w:p w14:paraId="1FDF18EB" w14:textId="77777777" w:rsidR="00512D72" w:rsidRPr="005D7CA0" w:rsidRDefault="00512D72" w:rsidP="00512D72"/>
        </w:tc>
        <w:tc>
          <w:tcPr>
            <w:tcW w:w="1080" w:type="dxa"/>
          </w:tcPr>
          <w:p w14:paraId="4CCBBD25" w14:textId="77777777" w:rsidR="00512D72" w:rsidRPr="005D7CA0" w:rsidRDefault="00512D72" w:rsidP="00512D72"/>
        </w:tc>
      </w:tr>
      <w:tr w:rsidR="00512D72" w:rsidRPr="005D7CA0" w14:paraId="1625AD8F" w14:textId="77777777" w:rsidTr="007528B7">
        <w:tc>
          <w:tcPr>
            <w:tcW w:w="1345" w:type="dxa"/>
          </w:tcPr>
          <w:p w14:paraId="353C808E" w14:textId="2178700B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6D1C9B0E" w14:textId="1709E298" w:rsidR="00512D72" w:rsidRDefault="006E6276" w:rsidP="00512D72">
            <w:ins w:id="39" w:author="Xia Jing" w:date="2024-05-03T12:49:00Z">
              <w:r>
                <w:t>2</w:t>
              </w:r>
            </w:ins>
            <w:ins w:id="40" w:author="Xia Jing" w:date="2024-05-03T16:02:00Z">
              <w:r w:rsidR="00064D14">
                <w:t>9</w:t>
              </w:r>
            </w:ins>
          </w:p>
        </w:tc>
        <w:tc>
          <w:tcPr>
            <w:tcW w:w="850" w:type="dxa"/>
          </w:tcPr>
          <w:p w14:paraId="7D754F42" w14:textId="2241EAF5" w:rsidR="00512D72" w:rsidRDefault="00512D72" w:rsidP="00512D72">
            <w:r>
              <w:t>&gt;= 2</w:t>
            </w:r>
            <w:r w:rsidR="008C5B28">
              <w:t>4 mon</w:t>
            </w:r>
          </w:p>
        </w:tc>
        <w:tc>
          <w:tcPr>
            <w:tcW w:w="880" w:type="dxa"/>
          </w:tcPr>
          <w:p w14:paraId="186E9BD4" w14:textId="2B6366F3" w:rsidR="00512D72" w:rsidRDefault="00512D72" w:rsidP="00512D72">
            <w:r>
              <w:t xml:space="preserve">&lt;= </w:t>
            </w:r>
            <w:r w:rsidR="008C5B28">
              <w:t>71 mon</w:t>
            </w:r>
          </w:p>
        </w:tc>
        <w:tc>
          <w:tcPr>
            <w:tcW w:w="1596" w:type="dxa"/>
          </w:tcPr>
          <w:p w14:paraId="665CC970" w14:textId="77777777" w:rsidR="00512D72" w:rsidRDefault="00512D72" w:rsidP="00512D72"/>
        </w:tc>
        <w:tc>
          <w:tcPr>
            <w:tcW w:w="534" w:type="dxa"/>
          </w:tcPr>
          <w:p w14:paraId="10A8BB16" w14:textId="40FBC8B1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341DF5F6" w14:textId="164F1601" w:rsidR="00512D72" w:rsidRDefault="00512D72" w:rsidP="00512D72">
            <w:r>
              <w:t>1</w:t>
            </w:r>
          </w:p>
        </w:tc>
        <w:tc>
          <w:tcPr>
            <w:tcW w:w="1209" w:type="dxa"/>
          </w:tcPr>
          <w:p w14:paraId="7C71B654" w14:textId="77777777" w:rsidR="00512D72" w:rsidRDefault="00512D72" w:rsidP="00512D72"/>
        </w:tc>
        <w:tc>
          <w:tcPr>
            <w:tcW w:w="1530" w:type="dxa"/>
          </w:tcPr>
          <w:p w14:paraId="316CBE29" w14:textId="77777777" w:rsidR="00512D72" w:rsidRDefault="00512D72" w:rsidP="00512D72"/>
        </w:tc>
        <w:tc>
          <w:tcPr>
            <w:tcW w:w="1530" w:type="dxa"/>
          </w:tcPr>
          <w:p w14:paraId="33C7F84C" w14:textId="77777777" w:rsidR="00512D72" w:rsidRDefault="00512D72" w:rsidP="00512D72"/>
        </w:tc>
        <w:tc>
          <w:tcPr>
            <w:tcW w:w="1535" w:type="dxa"/>
          </w:tcPr>
          <w:p w14:paraId="198D4771" w14:textId="77777777" w:rsidR="00512D72" w:rsidRDefault="00512D72" w:rsidP="00512D72"/>
        </w:tc>
        <w:tc>
          <w:tcPr>
            <w:tcW w:w="1345" w:type="dxa"/>
          </w:tcPr>
          <w:p w14:paraId="5BFA66A2" w14:textId="0C093603" w:rsidR="00512D72" w:rsidRPr="005D7CA0" w:rsidRDefault="00512D72" w:rsidP="00512D72">
            <w:r>
              <w:t>Admin a dose of PCV13 = 8 wks from prior PCV13 dose</w:t>
            </w:r>
          </w:p>
        </w:tc>
        <w:tc>
          <w:tcPr>
            <w:tcW w:w="1080" w:type="dxa"/>
          </w:tcPr>
          <w:p w14:paraId="3040319D" w14:textId="7E24C793" w:rsidR="00512D72" w:rsidRPr="005D7CA0" w:rsidRDefault="00512D72" w:rsidP="00512D72">
            <w:r>
              <w:t>Schedule another dose of PCV13 = 8 wks from prior PCV13 dose</w:t>
            </w:r>
          </w:p>
        </w:tc>
        <w:tc>
          <w:tcPr>
            <w:tcW w:w="900" w:type="dxa"/>
          </w:tcPr>
          <w:p w14:paraId="29BC28EE" w14:textId="77777777" w:rsidR="00512D72" w:rsidRPr="005D7CA0" w:rsidRDefault="00512D72" w:rsidP="00512D72"/>
        </w:tc>
        <w:tc>
          <w:tcPr>
            <w:tcW w:w="810" w:type="dxa"/>
          </w:tcPr>
          <w:p w14:paraId="327B0495" w14:textId="77777777" w:rsidR="00512D72" w:rsidRPr="005D7CA0" w:rsidRDefault="00512D72" w:rsidP="00512D72"/>
        </w:tc>
        <w:tc>
          <w:tcPr>
            <w:tcW w:w="810" w:type="dxa"/>
          </w:tcPr>
          <w:p w14:paraId="346BA4F7" w14:textId="77777777" w:rsidR="00512D72" w:rsidRPr="005D7CA0" w:rsidRDefault="00512D72" w:rsidP="00512D72"/>
        </w:tc>
        <w:tc>
          <w:tcPr>
            <w:tcW w:w="810" w:type="dxa"/>
          </w:tcPr>
          <w:p w14:paraId="20A47398" w14:textId="77777777" w:rsidR="00512D72" w:rsidRPr="005D7CA0" w:rsidRDefault="00512D72" w:rsidP="00512D72"/>
        </w:tc>
        <w:tc>
          <w:tcPr>
            <w:tcW w:w="1080" w:type="dxa"/>
          </w:tcPr>
          <w:p w14:paraId="5FF35C38" w14:textId="77777777" w:rsidR="00512D72" w:rsidRPr="005D7CA0" w:rsidRDefault="00512D72" w:rsidP="00512D72"/>
        </w:tc>
      </w:tr>
      <w:tr w:rsidR="00512D72" w:rsidRPr="005D7CA0" w14:paraId="79BD6647" w14:textId="77777777" w:rsidTr="007528B7">
        <w:tc>
          <w:tcPr>
            <w:tcW w:w="1345" w:type="dxa"/>
          </w:tcPr>
          <w:p w14:paraId="6A5ED796" w14:textId="2E4D726F" w:rsidR="00512D72" w:rsidRDefault="00512D72" w:rsidP="00512D72">
            <w:r>
              <w:t>PPSV23</w:t>
            </w:r>
          </w:p>
        </w:tc>
        <w:tc>
          <w:tcPr>
            <w:tcW w:w="245" w:type="dxa"/>
          </w:tcPr>
          <w:p w14:paraId="538185CF" w14:textId="1BB2D3E9" w:rsidR="00512D72" w:rsidRDefault="00064D14" w:rsidP="00512D72">
            <w:ins w:id="41" w:author="Xia Jing" w:date="2024-05-03T16:02:00Z">
              <w:r>
                <w:t>30</w:t>
              </w:r>
            </w:ins>
          </w:p>
        </w:tc>
        <w:tc>
          <w:tcPr>
            <w:tcW w:w="850" w:type="dxa"/>
          </w:tcPr>
          <w:p w14:paraId="2AF73AC1" w14:textId="41AD55DB" w:rsidR="00512D72" w:rsidRDefault="00512D72" w:rsidP="00512D72">
            <w:r>
              <w:t>&gt;= 2</w:t>
            </w:r>
            <w:r w:rsidR="008C5B28">
              <w:t>4 mon</w:t>
            </w:r>
          </w:p>
        </w:tc>
        <w:tc>
          <w:tcPr>
            <w:tcW w:w="880" w:type="dxa"/>
          </w:tcPr>
          <w:p w14:paraId="6995CECF" w14:textId="45C3A8EA" w:rsidR="00512D72" w:rsidRDefault="00512D72" w:rsidP="00512D72">
            <w:r>
              <w:t xml:space="preserve">&lt;= </w:t>
            </w:r>
            <w:r w:rsidR="008C5B28">
              <w:t>71 mon</w:t>
            </w:r>
          </w:p>
        </w:tc>
        <w:tc>
          <w:tcPr>
            <w:tcW w:w="1596" w:type="dxa"/>
          </w:tcPr>
          <w:p w14:paraId="332BCD17" w14:textId="77777777" w:rsidR="00512D72" w:rsidRDefault="00512D72" w:rsidP="00512D72"/>
        </w:tc>
        <w:tc>
          <w:tcPr>
            <w:tcW w:w="534" w:type="dxa"/>
          </w:tcPr>
          <w:p w14:paraId="3267C8CB" w14:textId="234094AA" w:rsidR="00512D72" w:rsidRDefault="00512D72" w:rsidP="00512D72">
            <w:r>
              <w:t>No h</w:t>
            </w:r>
            <w:r w:rsidR="008C5B28">
              <w:t>istory</w:t>
            </w:r>
            <w:r>
              <w:t xml:space="preserve"> of PPSV23</w:t>
            </w:r>
          </w:p>
        </w:tc>
        <w:tc>
          <w:tcPr>
            <w:tcW w:w="626" w:type="dxa"/>
          </w:tcPr>
          <w:p w14:paraId="528EDAA1" w14:textId="77777777" w:rsidR="00512D72" w:rsidRDefault="00512D72" w:rsidP="00512D72"/>
        </w:tc>
        <w:tc>
          <w:tcPr>
            <w:tcW w:w="1209" w:type="dxa"/>
          </w:tcPr>
          <w:p w14:paraId="4D6625E2" w14:textId="77777777" w:rsidR="00512D72" w:rsidRDefault="00512D72" w:rsidP="00512D72"/>
        </w:tc>
        <w:tc>
          <w:tcPr>
            <w:tcW w:w="1530" w:type="dxa"/>
          </w:tcPr>
          <w:p w14:paraId="62C82F4F" w14:textId="77777777" w:rsidR="00512D72" w:rsidRDefault="00512D72" w:rsidP="00512D72"/>
        </w:tc>
        <w:tc>
          <w:tcPr>
            <w:tcW w:w="1530" w:type="dxa"/>
          </w:tcPr>
          <w:p w14:paraId="34CBCC3B" w14:textId="77777777" w:rsidR="00512D72" w:rsidRDefault="00512D72" w:rsidP="00512D72"/>
        </w:tc>
        <w:tc>
          <w:tcPr>
            <w:tcW w:w="1535" w:type="dxa"/>
          </w:tcPr>
          <w:p w14:paraId="0966C7CE" w14:textId="77777777" w:rsidR="00512D72" w:rsidRDefault="00512D72" w:rsidP="00512D72"/>
        </w:tc>
        <w:tc>
          <w:tcPr>
            <w:tcW w:w="1345" w:type="dxa"/>
          </w:tcPr>
          <w:p w14:paraId="470BF18B" w14:textId="6EA22287" w:rsidR="00512D72" w:rsidRPr="005D7CA0" w:rsidRDefault="00512D72" w:rsidP="00512D72">
            <w:r>
              <w:t>Admin 1 dose of PPSV23 &gt;= 8 wks from prior P</w:t>
            </w:r>
            <w:r w:rsidR="008C5B28">
              <w:t>C</w:t>
            </w:r>
            <w:r>
              <w:t>V13 dose</w:t>
            </w:r>
          </w:p>
        </w:tc>
        <w:tc>
          <w:tcPr>
            <w:tcW w:w="1080" w:type="dxa"/>
          </w:tcPr>
          <w:p w14:paraId="303E34D1" w14:textId="77777777" w:rsidR="00512D72" w:rsidRPr="005D7CA0" w:rsidRDefault="00512D72" w:rsidP="00512D72"/>
        </w:tc>
        <w:tc>
          <w:tcPr>
            <w:tcW w:w="900" w:type="dxa"/>
          </w:tcPr>
          <w:p w14:paraId="5D7D0F2A" w14:textId="77777777" w:rsidR="00512D72" w:rsidRPr="005D7CA0" w:rsidRDefault="00512D72" w:rsidP="00512D72"/>
        </w:tc>
        <w:tc>
          <w:tcPr>
            <w:tcW w:w="810" w:type="dxa"/>
          </w:tcPr>
          <w:p w14:paraId="21BBA4E9" w14:textId="77777777" w:rsidR="00512D72" w:rsidRPr="005D7CA0" w:rsidRDefault="00512D72" w:rsidP="00512D72"/>
        </w:tc>
        <w:tc>
          <w:tcPr>
            <w:tcW w:w="810" w:type="dxa"/>
          </w:tcPr>
          <w:p w14:paraId="36B252A4" w14:textId="77777777" w:rsidR="00512D72" w:rsidRPr="005D7CA0" w:rsidRDefault="00512D72" w:rsidP="00512D72"/>
        </w:tc>
        <w:tc>
          <w:tcPr>
            <w:tcW w:w="810" w:type="dxa"/>
          </w:tcPr>
          <w:p w14:paraId="721928CE" w14:textId="77777777" w:rsidR="00512D72" w:rsidRPr="005D7CA0" w:rsidRDefault="00512D72" w:rsidP="00512D72"/>
        </w:tc>
        <w:tc>
          <w:tcPr>
            <w:tcW w:w="1080" w:type="dxa"/>
          </w:tcPr>
          <w:p w14:paraId="4A3F4EC3" w14:textId="77777777" w:rsidR="00512D72" w:rsidRPr="005D7CA0" w:rsidRDefault="00512D72" w:rsidP="00512D72"/>
        </w:tc>
      </w:tr>
      <w:tr w:rsidR="00512D72" w:rsidRPr="005D7CA0" w14:paraId="54A51026" w14:textId="77777777" w:rsidTr="007528B7">
        <w:tc>
          <w:tcPr>
            <w:tcW w:w="1345" w:type="dxa"/>
          </w:tcPr>
          <w:p w14:paraId="3D7A6B58" w14:textId="7243C2BB" w:rsidR="00512D72" w:rsidRDefault="00512D72" w:rsidP="00512D72">
            <w:r>
              <w:t>PCV13 or PPSV23</w:t>
            </w:r>
          </w:p>
        </w:tc>
        <w:tc>
          <w:tcPr>
            <w:tcW w:w="245" w:type="dxa"/>
          </w:tcPr>
          <w:p w14:paraId="1C74DE3F" w14:textId="5F467AC7" w:rsidR="00512D72" w:rsidRDefault="006E6276" w:rsidP="00512D72">
            <w:ins w:id="42" w:author="Xia Jing" w:date="2024-05-03T12:49:00Z">
              <w:r>
                <w:t>3</w:t>
              </w:r>
            </w:ins>
            <w:ins w:id="43" w:author="Xia Jing" w:date="2024-05-03T16:03:00Z">
              <w:r w:rsidR="00064D14">
                <w:t>1</w:t>
              </w:r>
            </w:ins>
          </w:p>
        </w:tc>
        <w:tc>
          <w:tcPr>
            <w:tcW w:w="850" w:type="dxa"/>
          </w:tcPr>
          <w:p w14:paraId="4A7ED11B" w14:textId="49704067" w:rsidR="00512D72" w:rsidRDefault="00512D72" w:rsidP="00512D72">
            <w:r>
              <w:t>&gt;= 6 yrs</w:t>
            </w:r>
          </w:p>
        </w:tc>
        <w:tc>
          <w:tcPr>
            <w:tcW w:w="880" w:type="dxa"/>
          </w:tcPr>
          <w:p w14:paraId="7E28D7D0" w14:textId="5712C389" w:rsidR="00512D72" w:rsidRDefault="00512D72" w:rsidP="00512D72">
            <w:r>
              <w:t>&lt;= 18 yrs</w:t>
            </w:r>
          </w:p>
        </w:tc>
        <w:tc>
          <w:tcPr>
            <w:tcW w:w="1596" w:type="dxa"/>
          </w:tcPr>
          <w:p w14:paraId="7FEC530D" w14:textId="77777777" w:rsidR="00512D72" w:rsidRDefault="00512D72" w:rsidP="00512D72"/>
        </w:tc>
        <w:tc>
          <w:tcPr>
            <w:tcW w:w="534" w:type="dxa"/>
          </w:tcPr>
          <w:p w14:paraId="283B09BE" w14:textId="22EAC039" w:rsidR="00512D72" w:rsidRDefault="00512D72" w:rsidP="00512D72">
            <w:r>
              <w:t>No history of PCV13 or PPSV23</w:t>
            </w:r>
          </w:p>
        </w:tc>
        <w:tc>
          <w:tcPr>
            <w:tcW w:w="626" w:type="dxa"/>
          </w:tcPr>
          <w:p w14:paraId="7BF186C7" w14:textId="77777777" w:rsidR="00512D72" w:rsidRDefault="00512D72" w:rsidP="00512D72"/>
        </w:tc>
        <w:tc>
          <w:tcPr>
            <w:tcW w:w="1209" w:type="dxa"/>
          </w:tcPr>
          <w:p w14:paraId="7BCC6871" w14:textId="77777777" w:rsidR="00512D72" w:rsidRDefault="00512D72" w:rsidP="00512D72"/>
        </w:tc>
        <w:tc>
          <w:tcPr>
            <w:tcW w:w="1530" w:type="dxa"/>
          </w:tcPr>
          <w:p w14:paraId="6BCFA378" w14:textId="77777777" w:rsidR="00512D72" w:rsidRDefault="00512D72" w:rsidP="00512D72"/>
        </w:tc>
        <w:tc>
          <w:tcPr>
            <w:tcW w:w="1530" w:type="dxa"/>
          </w:tcPr>
          <w:p w14:paraId="17BF2C81" w14:textId="77777777" w:rsidR="00512D72" w:rsidRDefault="00512D72" w:rsidP="00512D72"/>
        </w:tc>
        <w:tc>
          <w:tcPr>
            <w:tcW w:w="1535" w:type="dxa"/>
          </w:tcPr>
          <w:p w14:paraId="1C1B18B9" w14:textId="77777777" w:rsidR="00512D72" w:rsidRDefault="00512D72" w:rsidP="00512D72"/>
        </w:tc>
        <w:tc>
          <w:tcPr>
            <w:tcW w:w="1345" w:type="dxa"/>
          </w:tcPr>
          <w:p w14:paraId="56902C1A" w14:textId="537EE547" w:rsidR="00512D72" w:rsidRPr="005D7CA0" w:rsidRDefault="00512D72" w:rsidP="00512D72">
            <w:r>
              <w:t>Admin 1 dose of PCV13</w:t>
            </w:r>
          </w:p>
        </w:tc>
        <w:tc>
          <w:tcPr>
            <w:tcW w:w="1080" w:type="dxa"/>
          </w:tcPr>
          <w:p w14:paraId="73F8B271" w14:textId="523A849C" w:rsidR="00512D72" w:rsidRPr="005D7CA0" w:rsidRDefault="00512D72" w:rsidP="00512D72">
            <w:r>
              <w:t>Schedule a dose of PPSV23 &gt;= 8 wks from now</w:t>
            </w:r>
          </w:p>
        </w:tc>
        <w:tc>
          <w:tcPr>
            <w:tcW w:w="900" w:type="dxa"/>
          </w:tcPr>
          <w:p w14:paraId="26E28074" w14:textId="77777777" w:rsidR="00512D72" w:rsidRPr="005D7CA0" w:rsidRDefault="00512D72" w:rsidP="00512D72"/>
        </w:tc>
        <w:tc>
          <w:tcPr>
            <w:tcW w:w="810" w:type="dxa"/>
          </w:tcPr>
          <w:p w14:paraId="5A66AF17" w14:textId="77777777" w:rsidR="00512D72" w:rsidRPr="005D7CA0" w:rsidRDefault="00512D72" w:rsidP="00512D72"/>
        </w:tc>
        <w:tc>
          <w:tcPr>
            <w:tcW w:w="810" w:type="dxa"/>
          </w:tcPr>
          <w:p w14:paraId="3057F41A" w14:textId="77777777" w:rsidR="00512D72" w:rsidRPr="005D7CA0" w:rsidRDefault="00512D72" w:rsidP="00512D72"/>
        </w:tc>
        <w:tc>
          <w:tcPr>
            <w:tcW w:w="810" w:type="dxa"/>
          </w:tcPr>
          <w:p w14:paraId="393C4EC1" w14:textId="77777777" w:rsidR="00512D72" w:rsidRPr="005D7CA0" w:rsidRDefault="00512D72" w:rsidP="00512D72"/>
        </w:tc>
        <w:tc>
          <w:tcPr>
            <w:tcW w:w="1080" w:type="dxa"/>
          </w:tcPr>
          <w:p w14:paraId="59A61CA0" w14:textId="77777777" w:rsidR="00512D72" w:rsidRPr="005D7CA0" w:rsidRDefault="00512D72" w:rsidP="00512D72"/>
        </w:tc>
      </w:tr>
      <w:tr w:rsidR="00512D72" w:rsidRPr="005D7CA0" w14:paraId="6536FB94" w14:textId="77777777" w:rsidTr="007528B7">
        <w:tc>
          <w:tcPr>
            <w:tcW w:w="1345" w:type="dxa"/>
          </w:tcPr>
          <w:p w14:paraId="7A93A08C" w14:textId="48EAE7E8" w:rsidR="00512D72" w:rsidRDefault="00512D72" w:rsidP="00512D72">
            <w:r>
              <w:lastRenderedPageBreak/>
              <w:t>PCV13 or PPSV23</w:t>
            </w:r>
          </w:p>
        </w:tc>
        <w:tc>
          <w:tcPr>
            <w:tcW w:w="245" w:type="dxa"/>
          </w:tcPr>
          <w:p w14:paraId="0C8307A9" w14:textId="6CD0F2DE" w:rsidR="00512D72" w:rsidRDefault="006E6276" w:rsidP="00512D72">
            <w:ins w:id="44" w:author="Xia Jing" w:date="2024-05-03T12:49:00Z">
              <w:r>
                <w:t>3</w:t>
              </w:r>
            </w:ins>
            <w:ins w:id="45" w:author="Xia Jing" w:date="2024-05-03T16:03:00Z">
              <w:r w:rsidR="00064D14">
                <w:t>2</w:t>
              </w:r>
            </w:ins>
          </w:p>
        </w:tc>
        <w:tc>
          <w:tcPr>
            <w:tcW w:w="850" w:type="dxa"/>
          </w:tcPr>
          <w:p w14:paraId="19C987FB" w14:textId="17EB242D" w:rsidR="00512D72" w:rsidRDefault="00512D72" w:rsidP="00512D72">
            <w:r>
              <w:t>&gt;= 6 yrs</w:t>
            </w:r>
          </w:p>
        </w:tc>
        <w:tc>
          <w:tcPr>
            <w:tcW w:w="880" w:type="dxa"/>
          </w:tcPr>
          <w:p w14:paraId="63727AC1" w14:textId="22C00449" w:rsidR="00512D72" w:rsidRDefault="00512D72" w:rsidP="00512D72">
            <w:r>
              <w:t>&lt;= 18 yrs</w:t>
            </w:r>
          </w:p>
        </w:tc>
        <w:tc>
          <w:tcPr>
            <w:tcW w:w="1596" w:type="dxa"/>
          </w:tcPr>
          <w:p w14:paraId="39DC1E66" w14:textId="77777777" w:rsidR="00512D72" w:rsidRDefault="00512D72" w:rsidP="00512D72"/>
        </w:tc>
        <w:tc>
          <w:tcPr>
            <w:tcW w:w="534" w:type="dxa"/>
          </w:tcPr>
          <w:p w14:paraId="4C86F231" w14:textId="10489216" w:rsidR="00512D72" w:rsidRDefault="00512D72" w:rsidP="00512D72">
            <w:r>
              <w:t>Any PCV13 and no PPSV23</w:t>
            </w:r>
          </w:p>
        </w:tc>
        <w:tc>
          <w:tcPr>
            <w:tcW w:w="626" w:type="dxa"/>
          </w:tcPr>
          <w:p w14:paraId="7006120C" w14:textId="77777777" w:rsidR="00512D72" w:rsidRDefault="00512D72" w:rsidP="00512D72"/>
        </w:tc>
        <w:tc>
          <w:tcPr>
            <w:tcW w:w="1209" w:type="dxa"/>
          </w:tcPr>
          <w:p w14:paraId="33EF44CE" w14:textId="77777777" w:rsidR="00512D72" w:rsidRDefault="00512D72" w:rsidP="00512D72"/>
        </w:tc>
        <w:tc>
          <w:tcPr>
            <w:tcW w:w="1530" w:type="dxa"/>
          </w:tcPr>
          <w:p w14:paraId="7D2F62C8" w14:textId="77777777" w:rsidR="00512D72" w:rsidRDefault="00512D72" w:rsidP="00512D72"/>
        </w:tc>
        <w:tc>
          <w:tcPr>
            <w:tcW w:w="1530" w:type="dxa"/>
          </w:tcPr>
          <w:p w14:paraId="1DED8B98" w14:textId="77777777" w:rsidR="00512D72" w:rsidRDefault="00512D72" w:rsidP="00512D72"/>
        </w:tc>
        <w:tc>
          <w:tcPr>
            <w:tcW w:w="1535" w:type="dxa"/>
          </w:tcPr>
          <w:p w14:paraId="3D11004A" w14:textId="77777777" w:rsidR="00512D72" w:rsidRDefault="00512D72" w:rsidP="00512D72"/>
        </w:tc>
        <w:tc>
          <w:tcPr>
            <w:tcW w:w="1345" w:type="dxa"/>
          </w:tcPr>
          <w:p w14:paraId="5044E7F4" w14:textId="42C26546" w:rsidR="00512D72" w:rsidRPr="005D7CA0" w:rsidRDefault="00512D72" w:rsidP="00512D72">
            <w:r>
              <w:t>Admin 1 dose of PPSV23 &gt;= 8 wks from most recent PCV13</w:t>
            </w:r>
          </w:p>
        </w:tc>
        <w:tc>
          <w:tcPr>
            <w:tcW w:w="1080" w:type="dxa"/>
          </w:tcPr>
          <w:p w14:paraId="7E836A02" w14:textId="77777777" w:rsidR="00512D72" w:rsidRPr="005D7CA0" w:rsidRDefault="00512D72" w:rsidP="00512D72"/>
        </w:tc>
        <w:tc>
          <w:tcPr>
            <w:tcW w:w="900" w:type="dxa"/>
          </w:tcPr>
          <w:p w14:paraId="1286BDEC" w14:textId="77777777" w:rsidR="00512D72" w:rsidRPr="005D7CA0" w:rsidRDefault="00512D72" w:rsidP="00512D72"/>
        </w:tc>
        <w:tc>
          <w:tcPr>
            <w:tcW w:w="810" w:type="dxa"/>
          </w:tcPr>
          <w:p w14:paraId="5630CF7D" w14:textId="77777777" w:rsidR="00512D72" w:rsidRPr="005D7CA0" w:rsidRDefault="00512D72" w:rsidP="00512D72"/>
        </w:tc>
        <w:tc>
          <w:tcPr>
            <w:tcW w:w="810" w:type="dxa"/>
          </w:tcPr>
          <w:p w14:paraId="2994D690" w14:textId="77777777" w:rsidR="00512D72" w:rsidRPr="005D7CA0" w:rsidRDefault="00512D72" w:rsidP="00512D72"/>
        </w:tc>
        <w:tc>
          <w:tcPr>
            <w:tcW w:w="810" w:type="dxa"/>
          </w:tcPr>
          <w:p w14:paraId="4DF81838" w14:textId="77777777" w:rsidR="00512D72" w:rsidRPr="005D7CA0" w:rsidRDefault="00512D72" w:rsidP="00512D72"/>
        </w:tc>
        <w:tc>
          <w:tcPr>
            <w:tcW w:w="1080" w:type="dxa"/>
          </w:tcPr>
          <w:p w14:paraId="41C6083E" w14:textId="77777777" w:rsidR="00512D72" w:rsidRPr="005D7CA0" w:rsidRDefault="00512D72" w:rsidP="00512D72"/>
        </w:tc>
      </w:tr>
      <w:tr w:rsidR="00512D72" w:rsidRPr="005D7CA0" w14:paraId="57006228" w14:textId="77777777" w:rsidTr="007528B7">
        <w:tc>
          <w:tcPr>
            <w:tcW w:w="1345" w:type="dxa"/>
          </w:tcPr>
          <w:p w14:paraId="0E20C923" w14:textId="2F5FBBEF" w:rsidR="00512D72" w:rsidRDefault="00512D72" w:rsidP="00512D72">
            <w:r>
              <w:t>PCV13 or PPSV23</w:t>
            </w:r>
          </w:p>
        </w:tc>
        <w:tc>
          <w:tcPr>
            <w:tcW w:w="245" w:type="dxa"/>
          </w:tcPr>
          <w:p w14:paraId="1AD0F46C" w14:textId="3A002E41" w:rsidR="00512D72" w:rsidRDefault="006E6276" w:rsidP="00512D72">
            <w:ins w:id="46" w:author="Xia Jing" w:date="2024-05-03T12:49:00Z">
              <w:r>
                <w:t>3</w:t>
              </w:r>
            </w:ins>
            <w:ins w:id="47" w:author="Xia Jing" w:date="2024-05-03T16:03:00Z">
              <w:r w:rsidR="00064D14">
                <w:t>3</w:t>
              </w:r>
            </w:ins>
          </w:p>
        </w:tc>
        <w:tc>
          <w:tcPr>
            <w:tcW w:w="850" w:type="dxa"/>
          </w:tcPr>
          <w:p w14:paraId="5D3D8942" w14:textId="14936890" w:rsidR="00512D72" w:rsidRDefault="00512D72" w:rsidP="00512D72">
            <w:r>
              <w:t>&gt;= 6 yrs</w:t>
            </w:r>
          </w:p>
        </w:tc>
        <w:tc>
          <w:tcPr>
            <w:tcW w:w="880" w:type="dxa"/>
          </w:tcPr>
          <w:p w14:paraId="1CC78165" w14:textId="79785677" w:rsidR="00512D72" w:rsidRDefault="00512D72" w:rsidP="00512D72">
            <w:r>
              <w:t>&lt;= 18 yrs</w:t>
            </w:r>
          </w:p>
        </w:tc>
        <w:tc>
          <w:tcPr>
            <w:tcW w:w="1596" w:type="dxa"/>
          </w:tcPr>
          <w:p w14:paraId="2CBBC00E" w14:textId="77777777" w:rsidR="00512D72" w:rsidRDefault="00512D72" w:rsidP="00512D72"/>
        </w:tc>
        <w:tc>
          <w:tcPr>
            <w:tcW w:w="534" w:type="dxa"/>
          </w:tcPr>
          <w:p w14:paraId="39C3B40D" w14:textId="4C228558" w:rsidR="00512D72" w:rsidRDefault="00512D72" w:rsidP="00512D72">
            <w:r>
              <w:t>PPSV23 , no PCV13</w:t>
            </w:r>
          </w:p>
        </w:tc>
        <w:tc>
          <w:tcPr>
            <w:tcW w:w="626" w:type="dxa"/>
          </w:tcPr>
          <w:p w14:paraId="23DF1DD5" w14:textId="77777777" w:rsidR="00512D72" w:rsidRDefault="00512D72" w:rsidP="00512D72"/>
        </w:tc>
        <w:tc>
          <w:tcPr>
            <w:tcW w:w="1209" w:type="dxa"/>
          </w:tcPr>
          <w:p w14:paraId="41883651" w14:textId="77777777" w:rsidR="00512D72" w:rsidRDefault="00512D72" w:rsidP="00512D72"/>
        </w:tc>
        <w:tc>
          <w:tcPr>
            <w:tcW w:w="1530" w:type="dxa"/>
          </w:tcPr>
          <w:p w14:paraId="21989546" w14:textId="77777777" w:rsidR="00512D72" w:rsidRDefault="00512D72" w:rsidP="00512D72"/>
        </w:tc>
        <w:tc>
          <w:tcPr>
            <w:tcW w:w="1530" w:type="dxa"/>
          </w:tcPr>
          <w:p w14:paraId="75A35BB8" w14:textId="77777777" w:rsidR="00512D72" w:rsidRDefault="00512D72" w:rsidP="00512D72"/>
        </w:tc>
        <w:tc>
          <w:tcPr>
            <w:tcW w:w="1535" w:type="dxa"/>
          </w:tcPr>
          <w:p w14:paraId="17029204" w14:textId="77777777" w:rsidR="00512D72" w:rsidRDefault="00512D72" w:rsidP="00512D72"/>
        </w:tc>
        <w:tc>
          <w:tcPr>
            <w:tcW w:w="1345" w:type="dxa"/>
          </w:tcPr>
          <w:p w14:paraId="58A853C8" w14:textId="0638E3AA" w:rsidR="00512D72" w:rsidRPr="005D7CA0" w:rsidRDefault="00512D72" w:rsidP="00512D72">
            <w:r>
              <w:t>Admin 1 dose of PCV13 &gt;= 8 wks from most recent PPSV23 dose</w:t>
            </w:r>
          </w:p>
        </w:tc>
        <w:tc>
          <w:tcPr>
            <w:tcW w:w="1080" w:type="dxa"/>
          </w:tcPr>
          <w:p w14:paraId="4CA2FF90" w14:textId="77777777" w:rsidR="00512D72" w:rsidRPr="005D7CA0" w:rsidRDefault="00512D72" w:rsidP="00512D72"/>
        </w:tc>
        <w:tc>
          <w:tcPr>
            <w:tcW w:w="900" w:type="dxa"/>
          </w:tcPr>
          <w:p w14:paraId="24332456" w14:textId="77777777" w:rsidR="00512D72" w:rsidRPr="005D7CA0" w:rsidRDefault="00512D72" w:rsidP="00512D72"/>
        </w:tc>
        <w:tc>
          <w:tcPr>
            <w:tcW w:w="810" w:type="dxa"/>
          </w:tcPr>
          <w:p w14:paraId="5905B5BB" w14:textId="77777777" w:rsidR="00512D72" w:rsidRPr="005D7CA0" w:rsidRDefault="00512D72" w:rsidP="00512D72"/>
        </w:tc>
        <w:tc>
          <w:tcPr>
            <w:tcW w:w="810" w:type="dxa"/>
          </w:tcPr>
          <w:p w14:paraId="4B19B381" w14:textId="77777777" w:rsidR="00512D72" w:rsidRPr="005D7CA0" w:rsidRDefault="00512D72" w:rsidP="00512D72"/>
        </w:tc>
        <w:tc>
          <w:tcPr>
            <w:tcW w:w="810" w:type="dxa"/>
          </w:tcPr>
          <w:p w14:paraId="34083D45" w14:textId="77777777" w:rsidR="00512D72" w:rsidRPr="005D7CA0" w:rsidRDefault="00512D72" w:rsidP="00512D72"/>
        </w:tc>
        <w:tc>
          <w:tcPr>
            <w:tcW w:w="1080" w:type="dxa"/>
          </w:tcPr>
          <w:p w14:paraId="3B235F00" w14:textId="77777777" w:rsidR="00512D72" w:rsidRPr="005D7CA0" w:rsidRDefault="00512D72" w:rsidP="00512D72"/>
        </w:tc>
      </w:tr>
      <w:tr w:rsidR="00512D72" w:rsidRPr="005D7CA0" w14:paraId="2CB7FC62" w14:textId="77777777" w:rsidTr="009403F9">
        <w:tc>
          <w:tcPr>
            <w:tcW w:w="18715" w:type="dxa"/>
            <w:gridSpan w:val="18"/>
          </w:tcPr>
          <w:p w14:paraId="50DF9730" w14:textId="29A8D4FE" w:rsidR="00512D72" w:rsidRPr="005D7CA0" w:rsidRDefault="00512D72" w:rsidP="00512D72">
            <w:r>
              <w:t>Sickle cell disease and other hemoglobinopathies; anatomic or functional asplenia; congenital or acquired immunodeficiency; HIV infection; chronic renal failure; nephrotic syndrome; malignant neoplasms, leukemias, lymphomas, Hodgkin disease, and other diseases associated with treatment with immunosuppressive drugs or radiation therapy; solid organ transplantation multiple myeloma</w:t>
            </w:r>
          </w:p>
        </w:tc>
      </w:tr>
      <w:tr w:rsidR="00512D72" w14:paraId="7DA6E6E7" w14:textId="77777777" w:rsidTr="007528B7">
        <w:tc>
          <w:tcPr>
            <w:tcW w:w="1345" w:type="dxa"/>
          </w:tcPr>
          <w:p w14:paraId="78A01BC9" w14:textId="77777777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3156F7E4" w14:textId="04F0D324" w:rsidR="00512D72" w:rsidRDefault="006E6276" w:rsidP="00512D72">
            <w:ins w:id="48" w:author="Xia Jing" w:date="2024-05-03T12:49:00Z">
              <w:r>
                <w:t>3</w:t>
              </w:r>
            </w:ins>
            <w:ins w:id="49" w:author="Xia Jing" w:date="2024-05-03T16:07:00Z">
              <w:r w:rsidR="00064D14">
                <w:t>4</w:t>
              </w:r>
            </w:ins>
          </w:p>
        </w:tc>
        <w:tc>
          <w:tcPr>
            <w:tcW w:w="850" w:type="dxa"/>
          </w:tcPr>
          <w:p w14:paraId="7070A1B1" w14:textId="77777777" w:rsidR="00512D72" w:rsidRDefault="00512D72" w:rsidP="00512D72">
            <w:r>
              <w:t>&gt;= 24 mon</w:t>
            </w:r>
          </w:p>
        </w:tc>
        <w:tc>
          <w:tcPr>
            <w:tcW w:w="880" w:type="dxa"/>
          </w:tcPr>
          <w:p w14:paraId="2BF80886" w14:textId="77777777" w:rsidR="00512D72" w:rsidRDefault="00512D72" w:rsidP="00512D72">
            <w:r>
              <w:t>&lt;= 71 mon</w:t>
            </w:r>
          </w:p>
        </w:tc>
        <w:tc>
          <w:tcPr>
            <w:tcW w:w="1596" w:type="dxa"/>
          </w:tcPr>
          <w:p w14:paraId="656BD505" w14:textId="77777777" w:rsidR="00512D72" w:rsidRDefault="00512D72" w:rsidP="00512D72"/>
        </w:tc>
        <w:tc>
          <w:tcPr>
            <w:tcW w:w="534" w:type="dxa"/>
          </w:tcPr>
          <w:p w14:paraId="74D80092" w14:textId="77777777" w:rsidR="00512D72" w:rsidRDefault="00512D72" w:rsidP="00512D72">
            <w:r>
              <w:t>N</w:t>
            </w:r>
          </w:p>
        </w:tc>
        <w:tc>
          <w:tcPr>
            <w:tcW w:w="626" w:type="dxa"/>
          </w:tcPr>
          <w:p w14:paraId="1D9AE67D" w14:textId="77777777" w:rsidR="00512D72" w:rsidRDefault="00512D72" w:rsidP="00512D72"/>
        </w:tc>
        <w:tc>
          <w:tcPr>
            <w:tcW w:w="1209" w:type="dxa"/>
          </w:tcPr>
          <w:p w14:paraId="5A891037" w14:textId="77777777" w:rsidR="00512D72" w:rsidRDefault="00512D72" w:rsidP="00512D72"/>
        </w:tc>
        <w:tc>
          <w:tcPr>
            <w:tcW w:w="1530" w:type="dxa"/>
          </w:tcPr>
          <w:p w14:paraId="574000C5" w14:textId="77777777" w:rsidR="00512D72" w:rsidRDefault="00512D72" w:rsidP="00512D72"/>
        </w:tc>
        <w:tc>
          <w:tcPr>
            <w:tcW w:w="1530" w:type="dxa"/>
          </w:tcPr>
          <w:p w14:paraId="4D6A69E5" w14:textId="77777777" w:rsidR="00512D72" w:rsidRDefault="00512D72" w:rsidP="00512D72"/>
        </w:tc>
        <w:tc>
          <w:tcPr>
            <w:tcW w:w="1535" w:type="dxa"/>
          </w:tcPr>
          <w:p w14:paraId="066D585A" w14:textId="77777777" w:rsidR="00512D72" w:rsidRDefault="00512D72" w:rsidP="00512D72"/>
        </w:tc>
        <w:tc>
          <w:tcPr>
            <w:tcW w:w="1345" w:type="dxa"/>
          </w:tcPr>
          <w:p w14:paraId="2BE32639" w14:textId="77777777" w:rsidR="00512D72" w:rsidRDefault="00512D72" w:rsidP="00512D72">
            <w:r>
              <w:t>Admin 1</w:t>
            </w:r>
            <w:r w:rsidRPr="00077EA3">
              <w:rPr>
                <w:vertAlign w:val="superscript"/>
              </w:rPr>
              <w:t>st</w:t>
            </w:r>
            <w:r>
              <w:t xml:space="preserve"> dose of PCV13</w:t>
            </w:r>
          </w:p>
        </w:tc>
        <w:tc>
          <w:tcPr>
            <w:tcW w:w="1080" w:type="dxa"/>
          </w:tcPr>
          <w:p w14:paraId="443E3505" w14:textId="77777777" w:rsidR="00512D72" w:rsidRDefault="00512D72" w:rsidP="00512D72">
            <w:r>
              <w:t>Schedule 2</w:t>
            </w:r>
            <w:r w:rsidRPr="00077EA3">
              <w:rPr>
                <w:vertAlign w:val="superscript"/>
              </w:rPr>
              <w:t>nd</w:t>
            </w:r>
            <w:r>
              <w:t xml:space="preserve"> dose &gt;= 8 wks from 1</w:t>
            </w:r>
            <w:r w:rsidRPr="00077EA3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900" w:type="dxa"/>
          </w:tcPr>
          <w:p w14:paraId="2184D244" w14:textId="77777777" w:rsidR="00512D72" w:rsidRDefault="00512D72" w:rsidP="00512D72"/>
        </w:tc>
        <w:tc>
          <w:tcPr>
            <w:tcW w:w="810" w:type="dxa"/>
          </w:tcPr>
          <w:p w14:paraId="7F833F2F" w14:textId="77777777" w:rsidR="00512D72" w:rsidRDefault="00512D72" w:rsidP="00512D72"/>
        </w:tc>
        <w:tc>
          <w:tcPr>
            <w:tcW w:w="810" w:type="dxa"/>
          </w:tcPr>
          <w:p w14:paraId="691BEF06" w14:textId="77777777" w:rsidR="00512D72" w:rsidRDefault="00512D72" w:rsidP="00512D72"/>
        </w:tc>
        <w:tc>
          <w:tcPr>
            <w:tcW w:w="810" w:type="dxa"/>
          </w:tcPr>
          <w:p w14:paraId="6FADAA3E" w14:textId="77777777" w:rsidR="00512D72" w:rsidRDefault="00512D72" w:rsidP="00512D72"/>
        </w:tc>
        <w:tc>
          <w:tcPr>
            <w:tcW w:w="1080" w:type="dxa"/>
          </w:tcPr>
          <w:p w14:paraId="74691065" w14:textId="77777777" w:rsidR="00512D72" w:rsidRDefault="00512D72" w:rsidP="00512D72"/>
        </w:tc>
      </w:tr>
      <w:tr w:rsidR="00512D72" w:rsidRPr="005D7CA0" w14:paraId="57871F19" w14:textId="77777777" w:rsidTr="007528B7">
        <w:tc>
          <w:tcPr>
            <w:tcW w:w="1345" w:type="dxa"/>
          </w:tcPr>
          <w:p w14:paraId="7C6BC84B" w14:textId="7F2B058F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4DEFEEAA" w14:textId="57B0C4C0" w:rsidR="00512D72" w:rsidRDefault="006E6276" w:rsidP="00512D72">
            <w:ins w:id="50" w:author="Xia Jing" w:date="2024-05-03T12:49:00Z">
              <w:r>
                <w:t>3</w:t>
              </w:r>
            </w:ins>
            <w:ins w:id="51" w:author="Xia Jing" w:date="2024-05-03T16:07:00Z">
              <w:r w:rsidR="00064D14">
                <w:t>5</w:t>
              </w:r>
            </w:ins>
          </w:p>
        </w:tc>
        <w:tc>
          <w:tcPr>
            <w:tcW w:w="850" w:type="dxa"/>
          </w:tcPr>
          <w:p w14:paraId="08A3CEB2" w14:textId="2E06D33B" w:rsidR="00512D72" w:rsidRDefault="00512D72" w:rsidP="00512D72">
            <w:r>
              <w:t>&gt;= 2</w:t>
            </w:r>
            <w:r w:rsidR="00665F28">
              <w:t>4 mon</w:t>
            </w:r>
          </w:p>
        </w:tc>
        <w:tc>
          <w:tcPr>
            <w:tcW w:w="880" w:type="dxa"/>
          </w:tcPr>
          <w:p w14:paraId="0F3D3B77" w14:textId="23FE5719" w:rsidR="00512D72" w:rsidRDefault="00512D72" w:rsidP="00512D72">
            <w:r>
              <w:t xml:space="preserve">&lt;= </w:t>
            </w:r>
            <w:r w:rsidR="00665F28">
              <w:t>71 mon</w:t>
            </w:r>
          </w:p>
        </w:tc>
        <w:tc>
          <w:tcPr>
            <w:tcW w:w="1596" w:type="dxa"/>
          </w:tcPr>
          <w:p w14:paraId="3B1EEB92" w14:textId="77777777" w:rsidR="00512D72" w:rsidRDefault="00512D72" w:rsidP="00512D72"/>
        </w:tc>
        <w:tc>
          <w:tcPr>
            <w:tcW w:w="534" w:type="dxa"/>
          </w:tcPr>
          <w:p w14:paraId="2C400161" w14:textId="30812EAB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2E81A8B3" w14:textId="66E8295D" w:rsidR="00512D72" w:rsidRDefault="00512D72" w:rsidP="00512D72">
            <w:r>
              <w:t>3</w:t>
            </w:r>
          </w:p>
        </w:tc>
        <w:tc>
          <w:tcPr>
            <w:tcW w:w="1209" w:type="dxa"/>
          </w:tcPr>
          <w:p w14:paraId="3F31B94A" w14:textId="77777777" w:rsidR="00512D72" w:rsidRDefault="00512D72" w:rsidP="00512D72"/>
        </w:tc>
        <w:tc>
          <w:tcPr>
            <w:tcW w:w="1530" w:type="dxa"/>
          </w:tcPr>
          <w:p w14:paraId="719E12B0" w14:textId="77777777" w:rsidR="00512D72" w:rsidRDefault="00512D72" w:rsidP="00512D72"/>
        </w:tc>
        <w:tc>
          <w:tcPr>
            <w:tcW w:w="1530" w:type="dxa"/>
          </w:tcPr>
          <w:p w14:paraId="583FDCBA" w14:textId="77777777" w:rsidR="00512D72" w:rsidRDefault="00512D72" w:rsidP="00512D72"/>
        </w:tc>
        <w:tc>
          <w:tcPr>
            <w:tcW w:w="1535" w:type="dxa"/>
          </w:tcPr>
          <w:p w14:paraId="2503AFE7" w14:textId="77777777" w:rsidR="00512D72" w:rsidRDefault="00512D72" w:rsidP="00512D72"/>
        </w:tc>
        <w:tc>
          <w:tcPr>
            <w:tcW w:w="1345" w:type="dxa"/>
          </w:tcPr>
          <w:p w14:paraId="197FECB7" w14:textId="174A3E22" w:rsidR="00512D72" w:rsidRPr="005D7CA0" w:rsidRDefault="00512D72" w:rsidP="00512D72">
            <w:r>
              <w:t>Admin 1 dose of PCV13 &gt;= 8 wks from prior PCV13 dose</w:t>
            </w:r>
          </w:p>
        </w:tc>
        <w:tc>
          <w:tcPr>
            <w:tcW w:w="1080" w:type="dxa"/>
          </w:tcPr>
          <w:p w14:paraId="5BA8DA02" w14:textId="77777777" w:rsidR="00512D72" w:rsidRPr="005D7CA0" w:rsidRDefault="00512D72" w:rsidP="00512D72"/>
        </w:tc>
        <w:tc>
          <w:tcPr>
            <w:tcW w:w="900" w:type="dxa"/>
          </w:tcPr>
          <w:p w14:paraId="77C05B09" w14:textId="77777777" w:rsidR="00512D72" w:rsidRPr="005D7CA0" w:rsidRDefault="00512D72" w:rsidP="00512D72"/>
        </w:tc>
        <w:tc>
          <w:tcPr>
            <w:tcW w:w="810" w:type="dxa"/>
          </w:tcPr>
          <w:p w14:paraId="29716015" w14:textId="77777777" w:rsidR="00512D72" w:rsidRPr="005D7CA0" w:rsidRDefault="00512D72" w:rsidP="00512D72"/>
        </w:tc>
        <w:tc>
          <w:tcPr>
            <w:tcW w:w="810" w:type="dxa"/>
          </w:tcPr>
          <w:p w14:paraId="7D7FCA2F" w14:textId="77777777" w:rsidR="00512D72" w:rsidRPr="005D7CA0" w:rsidRDefault="00512D72" w:rsidP="00512D72"/>
        </w:tc>
        <w:tc>
          <w:tcPr>
            <w:tcW w:w="810" w:type="dxa"/>
          </w:tcPr>
          <w:p w14:paraId="2A7C74FF" w14:textId="77777777" w:rsidR="00512D72" w:rsidRPr="005D7CA0" w:rsidRDefault="00512D72" w:rsidP="00512D72"/>
        </w:tc>
        <w:tc>
          <w:tcPr>
            <w:tcW w:w="1080" w:type="dxa"/>
          </w:tcPr>
          <w:p w14:paraId="03A1214C" w14:textId="77777777" w:rsidR="00512D72" w:rsidRPr="005D7CA0" w:rsidRDefault="00512D72" w:rsidP="00512D72"/>
        </w:tc>
      </w:tr>
      <w:tr w:rsidR="00512D72" w:rsidRPr="005D7CA0" w14:paraId="7C546D0E" w14:textId="77777777" w:rsidTr="007528B7">
        <w:tc>
          <w:tcPr>
            <w:tcW w:w="1345" w:type="dxa"/>
          </w:tcPr>
          <w:p w14:paraId="6C9EF78D" w14:textId="0C6FB77A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298BD250" w14:textId="69A59C85" w:rsidR="00512D72" w:rsidRDefault="006E6276" w:rsidP="00512D72">
            <w:ins w:id="52" w:author="Xia Jing" w:date="2024-05-03T12:49:00Z">
              <w:r>
                <w:t>3</w:t>
              </w:r>
            </w:ins>
            <w:ins w:id="53" w:author="Xia Jing" w:date="2024-05-03T16:07:00Z">
              <w:r w:rsidR="00064D14">
                <w:t>6</w:t>
              </w:r>
            </w:ins>
          </w:p>
        </w:tc>
        <w:tc>
          <w:tcPr>
            <w:tcW w:w="850" w:type="dxa"/>
          </w:tcPr>
          <w:p w14:paraId="741004BA" w14:textId="146F0E62" w:rsidR="00512D72" w:rsidRDefault="00512D72" w:rsidP="00512D72">
            <w:r>
              <w:t>&gt;= 2</w:t>
            </w:r>
            <w:r w:rsidR="00665F28">
              <w:t>4 mon</w:t>
            </w:r>
          </w:p>
        </w:tc>
        <w:tc>
          <w:tcPr>
            <w:tcW w:w="880" w:type="dxa"/>
          </w:tcPr>
          <w:p w14:paraId="25924038" w14:textId="1B9F92E4" w:rsidR="00512D72" w:rsidRDefault="00512D72" w:rsidP="00512D72">
            <w:r>
              <w:t xml:space="preserve">&lt;= </w:t>
            </w:r>
            <w:r w:rsidR="00665F28">
              <w:t>71 mon</w:t>
            </w:r>
          </w:p>
        </w:tc>
        <w:tc>
          <w:tcPr>
            <w:tcW w:w="1596" w:type="dxa"/>
          </w:tcPr>
          <w:p w14:paraId="76B66681" w14:textId="77777777" w:rsidR="00512D72" w:rsidRDefault="00512D72" w:rsidP="00512D72"/>
        </w:tc>
        <w:tc>
          <w:tcPr>
            <w:tcW w:w="534" w:type="dxa"/>
          </w:tcPr>
          <w:p w14:paraId="4E874B9D" w14:textId="3BEF0792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376C9D7A" w14:textId="5C024B6C" w:rsidR="00512D72" w:rsidRDefault="00512D72" w:rsidP="00512D72">
            <w:r>
              <w:t>2</w:t>
            </w:r>
          </w:p>
        </w:tc>
        <w:tc>
          <w:tcPr>
            <w:tcW w:w="1209" w:type="dxa"/>
          </w:tcPr>
          <w:p w14:paraId="5CE22A2F" w14:textId="77777777" w:rsidR="00512D72" w:rsidRDefault="00512D72" w:rsidP="00512D72"/>
        </w:tc>
        <w:tc>
          <w:tcPr>
            <w:tcW w:w="1530" w:type="dxa"/>
          </w:tcPr>
          <w:p w14:paraId="6B79373F" w14:textId="77777777" w:rsidR="00512D72" w:rsidRDefault="00512D72" w:rsidP="00512D72"/>
        </w:tc>
        <w:tc>
          <w:tcPr>
            <w:tcW w:w="1530" w:type="dxa"/>
          </w:tcPr>
          <w:p w14:paraId="2449547D" w14:textId="77777777" w:rsidR="00512D72" w:rsidRDefault="00512D72" w:rsidP="00512D72"/>
        </w:tc>
        <w:tc>
          <w:tcPr>
            <w:tcW w:w="1535" w:type="dxa"/>
          </w:tcPr>
          <w:p w14:paraId="2C3B08C4" w14:textId="77777777" w:rsidR="00512D72" w:rsidRDefault="00512D72" w:rsidP="00512D72"/>
        </w:tc>
        <w:tc>
          <w:tcPr>
            <w:tcW w:w="1345" w:type="dxa"/>
          </w:tcPr>
          <w:p w14:paraId="6FCC1A5F" w14:textId="23BEAF36" w:rsidR="00512D72" w:rsidRPr="005D7CA0" w:rsidRDefault="00512D72" w:rsidP="00512D72">
            <w:r>
              <w:t xml:space="preserve">Admin a dose of PCV13 = 8 wks from </w:t>
            </w:r>
            <w:r>
              <w:lastRenderedPageBreak/>
              <w:t>prior PCV13 dose</w:t>
            </w:r>
          </w:p>
        </w:tc>
        <w:tc>
          <w:tcPr>
            <w:tcW w:w="1080" w:type="dxa"/>
          </w:tcPr>
          <w:p w14:paraId="041CA02F" w14:textId="3B61C52D" w:rsidR="00512D72" w:rsidRPr="005D7CA0" w:rsidRDefault="00512D72" w:rsidP="00512D72">
            <w:r>
              <w:lastRenderedPageBreak/>
              <w:t xml:space="preserve">Schedule another PCV13 dose = 8 wks from </w:t>
            </w:r>
            <w:r>
              <w:lastRenderedPageBreak/>
              <w:t>last PCV13 dose</w:t>
            </w:r>
          </w:p>
        </w:tc>
        <w:tc>
          <w:tcPr>
            <w:tcW w:w="900" w:type="dxa"/>
          </w:tcPr>
          <w:p w14:paraId="5939CD51" w14:textId="77777777" w:rsidR="00512D72" w:rsidRPr="005D7CA0" w:rsidRDefault="00512D72" w:rsidP="00512D72"/>
        </w:tc>
        <w:tc>
          <w:tcPr>
            <w:tcW w:w="810" w:type="dxa"/>
          </w:tcPr>
          <w:p w14:paraId="198676A4" w14:textId="77777777" w:rsidR="00512D72" w:rsidRPr="005D7CA0" w:rsidRDefault="00512D72" w:rsidP="00512D72"/>
        </w:tc>
        <w:tc>
          <w:tcPr>
            <w:tcW w:w="810" w:type="dxa"/>
          </w:tcPr>
          <w:p w14:paraId="56823FBA" w14:textId="77777777" w:rsidR="00512D72" w:rsidRPr="005D7CA0" w:rsidRDefault="00512D72" w:rsidP="00512D72"/>
        </w:tc>
        <w:tc>
          <w:tcPr>
            <w:tcW w:w="810" w:type="dxa"/>
          </w:tcPr>
          <w:p w14:paraId="5DD3ADB7" w14:textId="77777777" w:rsidR="00512D72" w:rsidRPr="005D7CA0" w:rsidRDefault="00512D72" w:rsidP="00512D72"/>
        </w:tc>
        <w:tc>
          <w:tcPr>
            <w:tcW w:w="1080" w:type="dxa"/>
          </w:tcPr>
          <w:p w14:paraId="1CBC3BF2" w14:textId="77777777" w:rsidR="00512D72" w:rsidRPr="005D7CA0" w:rsidRDefault="00512D72" w:rsidP="00512D72"/>
        </w:tc>
      </w:tr>
      <w:tr w:rsidR="00512D72" w:rsidRPr="005D7CA0" w14:paraId="6A154F54" w14:textId="77777777" w:rsidTr="007528B7">
        <w:tc>
          <w:tcPr>
            <w:tcW w:w="1345" w:type="dxa"/>
          </w:tcPr>
          <w:p w14:paraId="30D85165" w14:textId="42138025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75B7567F" w14:textId="449BB863" w:rsidR="00512D72" w:rsidRDefault="006E6276" w:rsidP="00512D72">
            <w:ins w:id="54" w:author="Xia Jing" w:date="2024-05-03T12:49:00Z">
              <w:r>
                <w:t>3</w:t>
              </w:r>
            </w:ins>
            <w:ins w:id="55" w:author="Xia Jing" w:date="2024-05-03T16:07:00Z">
              <w:r w:rsidR="00064D14">
                <w:t>7</w:t>
              </w:r>
            </w:ins>
          </w:p>
        </w:tc>
        <w:tc>
          <w:tcPr>
            <w:tcW w:w="850" w:type="dxa"/>
          </w:tcPr>
          <w:p w14:paraId="157E38EE" w14:textId="1500F4D6" w:rsidR="00512D72" w:rsidRDefault="00512D72" w:rsidP="00512D72">
            <w:r>
              <w:t>&gt;= 2</w:t>
            </w:r>
            <w:r w:rsidR="00580F30">
              <w:t>4 mon</w:t>
            </w:r>
          </w:p>
        </w:tc>
        <w:tc>
          <w:tcPr>
            <w:tcW w:w="880" w:type="dxa"/>
          </w:tcPr>
          <w:p w14:paraId="265AC06E" w14:textId="74C389F1" w:rsidR="00512D72" w:rsidRDefault="00512D72" w:rsidP="00512D72">
            <w:r>
              <w:t xml:space="preserve">&lt;= </w:t>
            </w:r>
            <w:r w:rsidR="00580F30">
              <w:t>71 mon</w:t>
            </w:r>
          </w:p>
        </w:tc>
        <w:tc>
          <w:tcPr>
            <w:tcW w:w="1596" w:type="dxa"/>
          </w:tcPr>
          <w:p w14:paraId="0294F7C2" w14:textId="77777777" w:rsidR="00512D72" w:rsidRDefault="00512D72" w:rsidP="00512D72"/>
        </w:tc>
        <w:tc>
          <w:tcPr>
            <w:tcW w:w="534" w:type="dxa"/>
          </w:tcPr>
          <w:p w14:paraId="27F17F02" w14:textId="5F1450D7" w:rsidR="00512D72" w:rsidRDefault="00512D72" w:rsidP="00512D72">
            <w:r>
              <w:t>Y</w:t>
            </w:r>
          </w:p>
        </w:tc>
        <w:tc>
          <w:tcPr>
            <w:tcW w:w="626" w:type="dxa"/>
          </w:tcPr>
          <w:p w14:paraId="76A225AD" w14:textId="296E2372" w:rsidR="00512D72" w:rsidRDefault="00512D72" w:rsidP="00512D72">
            <w:r>
              <w:t>1</w:t>
            </w:r>
          </w:p>
        </w:tc>
        <w:tc>
          <w:tcPr>
            <w:tcW w:w="1209" w:type="dxa"/>
          </w:tcPr>
          <w:p w14:paraId="458C464C" w14:textId="77777777" w:rsidR="00512D72" w:rsidRDefault="00512D72" w:rsidP="00512D72"/>
        </w:tc>
        <w:tc>
          <w:tcPr>
            <w:tcW w:w="1530" w:type="dxa"/>
          </w:tcPr>
          <w:p w14:paraId="3171B38B" w14:textId="77777777" w:rsidR="00512D72" w:rsidRDefault="00512D72" w:rsidP="00512D72"/>
        </w:tc>
        <w:tc>
          <w:tcPr>
            <w:tcW w:w="1530" w:type="dxa"/>
          </w:tcPr>
          <w:p w14:paraId="72019E7B" w14:textId="77777777" w:rsidR="00512D72" w:rsidRDefault="00512D72" w:rsidP="00512D72"/>
        </w:tc>
        <w:tc>
          <w:tcPr>
            <w:tcW w:w="1535" w:type="dxa"/>
          </w:tcPr>
          <w:p w14:paraId="4329BD5C" w14:textId="77777777" w:rsidR="00512D72" w:rsidRDefault="00512D72" w:rsidP="00512D72"/>
        </w:tc>
        <w:tc>
          <w:tcPr>
            <w:tcW w:w="1345" w:type="dxa"/>
          </w:tcPr>
          <w:p w14:paraId="335242D2" w14:textId="3D384E3E" w:rsidR="00512D72" w:rsidRPr="005D7CA0" w:rsidRDefault="00512D72" w:rsidP="00512D72">
            <w:r>
              <w:t>Admin a dose of PCV13 = 8 wks from prior PCV13 dose</w:t>
            </w:r>
          </w:p>
        </w:tc>
        <w:tc>
          <w:tcPr>
            <w:tcW w:w="1080" w:type="dxa"/>
          </w:tcPr>
          <w:p w14:paraId="75DA484E" w14:textId="341E8873" w:rsidR="00512D72" w:rsidRPr="005D7CA0" w:rsidRDefault="00512D72" w:rsidP="00512D72">
            <w:r>
              <w:t>Schedule another PCV13 dose = 8 wks from last PCV13 dose</w:t>
            </w:r>
          </w:p>
        </w:tc>
        <w:tc>
          <w:tcPr>
            <w:tcW w:w="900" w:type="dxa"/>
          </w:tcPr>
          <w:p w14:paraId="5214C641" w14:textId="77777777" w:rsidR="00512D72" w:rsidRPr="005D7CA0" w:rsidRDefault="00512D72" w:rsidP="00512D72"/>
        </w:tc>
        <w:tc>
          <w:tcPr>
            <w:tcW w:w="810" w:type="dxa"/>
          </w:tcPr>
          <w:p w14:paraId="02069770" w14:textId="77777777" w:rsidR="00512D72" w:rsidRPr="005D7CA0" w:rsidRDefault="00512D72" w:rsidP="00512D72"/>
        </w:tc>
        <w:tc>
          <w:tcPr>
            <w:tcW w:w="810" w:type="dxa"/>
          </w:tcPr>
          <w:p w14:paraId="51EC65C6" w14:textId="77777777" w:rsidR="00512D72" w:rsidRPr="005D7CA0" w:rsidRDefault="00512D72" w:rsidP="00512D72"/>
        </w:tc>
        <w:tc>
          <w:tcPr>
            <w:tcW w:w="810" w:type="dxa"/>
          </w:tcPr>
          <w:p w14:paraId="75093EB6" w14:textId="77777777" w:rsidR="00512D72" w:rsidRPr="005D7CA0" w:rsidRDefault="00512D72" w:rsidP="00512D72"/>
        </w:tc>
        <w:tc>
          <w:tcPr>
            <w:tcW w:w="1080" w:type="dxa"/>
          </w:tcPr>
          <w:p w14:paraId="7EB7BE87" w14:textId="77777777" w:rsidR="00512D72" w:rsidRPr="005D7CA0" w:rsidRDefault="00512D72" w:rsidP="00512D72"/>
        </w:tc>
      </w:tr>
      <w:tr w:rsidR="00512D72" w:rsidRPr="005D7CA0" w14:paraId="3D8D8DAA" w14:textId="77777777" w:rsidTr="007528B7">
        <w:tc>
          <w:tcPr>
            <w:tcW w:w="1345" w:type="dxa"/>
          </w:tcPr>
          <w:p w14:paraId="40D100A0" w14:textId="17C6A85F" w:rsidR="00512D72" w:rsidRDefault="00512D72" w:rsidP="00512D72">
            <w:r>
              <w:t>PPSV23</w:t>
            </w:r>
          </w:p>
        </w:tc>
        <w:tc>
          <w:tcPr>
            <w:tcW w:w="245" w:type="dxa"/>
          </w:tcPr>
          <w:p w14:paraId="2D11CC3F" w14:textId="11B4CC1A" w:rsidR="00512D72" w:rsidRDefault="006E6276" w:rsidP="00512D72">
            <w:ins w:id="56" w:author="Xia Jing" w:date="2024-05-03T12:49:00Z">
              <w:r>
                <w:t>3</w:t>
              </w:r>
            </w:ins>
            <w:ins w:id="57" w:author="Xia Jing" w:date="2024-05-03T16:07:00Z">
              <w:r w:rsidR="00064D14">
                <w:t>8</w:t>
              </w:r>
            </w:ins>
          </w:p>
        </w:tc>
        <w:tc>
          <w:tcPr>
            <w:tcW w:w="850" w:type="dxa"/>
          </w:tcPr>
          <w:p w14:paraId="1ED569BA" w14:textId="0E159797" w:rsidR="00512D72" w:rsidRDefault="00512D72" w:rsidP="00512D72">
            <w:r>
              <w:t>&gt;= 2</w:t>
            </w:r>
            <w:r w:rsidR="00580F30">
              <w:t>4 mon</w:t>
            </w:r>
          </w:p>
        </w:tc>
        <w:tc>
          <w:tcPr>
            <w:tcW w:w="880" w:type="dxa"/>
          </w:tcPr>
          <w:p w14:paraId="7C45BA11" w14:textId="40B673E0" w:rsidR="00512D72" w:rsidRDefault="00512D72" w:rsidP="00512D72">
            <w:r>
              <w:t xml:space="preserve">&lt;= </w:t>
            </w:r>
            <w:r w:rsidR="00580F30">
              <w:t>71 mon</w:t>
            </w:r>
          </w:p>
        </w:tc>
        <w:tc>
          <w:tcPr>
            <w:tcW w:w="1596" w:type="dxa"/>
          </w:tcPr>
          <w:p w14:paraId="1A00128B" w14:textId="77777777" w:rsidR="00512D72" w:rsidRDefault="00512D72" w:rsidP="00512D72"/>
        </w:tc>
        <w:tc>
          <w:tcPr>
            <w:tcW w:w="534" w:type="dxa"/>
          </w:tcPr>
          <w:p w14:paraId="0FD4156C" w14:textId="2EA4A4B4" w:rsidR="00512D72" w:rsidRDefault="00512D72" w:rsidP="00512D72">
            <w:r>
              <w:t>No history of PPSV23</w:t>
            </w:r>
          </w:p>
        </w:tc>
        <w:tc>
          <w:tcPr>
            <w:tcW w:w="626" w:type="dxa"/>
          </w:tcPr>
          <w:p w14:paraId="5646892E" w14:textId="77777777" w:rsidR="00512D72" w:rsidRDefault="00512D72" w:rsidP="00512D72"/>
        </w:tc>
        <w:tc>
          <w:tcPr>
            <w:tcW w:w="1209" w:type="dxa"/>
          </w:tcPr>
          <w:p w14:paraId="6B098559" w14:textId="77777777" w:rsidR="00512D72" w:rsidRDefault="00512D72" w:rsidP="00512D72"/>
        </w:tc>
        <w:tc>
          <w:tcPr>
            <w:tcW w:w="1530" w:type="dxa"/>
          </w:tcPr>
          <w:p w14:paraId="674D86CA" w14:textId="77777777" w:rsidR="00512D72" w:rsidRDefault="00512D72" w:rsidP="00512D72"/>
        </w:tc>
        <w:tc>
          <w:tcPr>
            <w:tcW w:w="1530" w:type="dxa"/>
          </w:tcPr>
          <w:p w14:paraId="2438DD1C" w14:textId="77777777" w:rsidR="00512D72" w:rsidRDefault="00512D72" w:rsidP="00512D72"/>
        </w:tc>
        <w:tc>
          <w:tcPr>
            <w:tcW w:w="1535" w:type="dxa"/>
          </w:tcPr>
          <w:p w14:paraId="348739F6" w14:textId="77777777" w:rsidR="00512D72" w:rsidRDefault="00512D72" w:rsidP="00512D72"/>
        </w:tc>
        <w:tc>
          <w:tcPr>
            <w:tcW w:w="1345" w:type="dxa"/>
          </w:tcPr>
          <w:p w14:paraId="42C77473" w14:textId="5F733EC6" w:rsidR="00512D72" w:rsidRPr="005D7CA0" w:rsidRDefault="00512D72" w:rsidP="00512D72">
            <w:r>
              <w:t>Admin 1 dose of PPSV23 &gt;= 8 wks from prior PCV13 dose</w:t>
            </w:r>
          </w:p>
        </w:tc>
        <w:tc>
          <w:tcPr>
            <w:tcW w:w="1080" w:type="dxa"/>
          </w:tcPr>
          <w:p w14:paraId="78CB30B2" w14:textId="6C4EAABC" w:rsidR="00512D72" w:rsidRPr="005D7CA0" w:rsidRDefault="00512D72" w:rsidP="00512D72">
            <w:r>
              <w:t>Schedule another dose of PPSV23 after</w:t>
            </w:r>
            <w:r w:rsidR="00FD4C75">
              <w:t xml:space="preserve"> =</w:t>
            </w:r>
            <w:r>
              <w:t xml:space="preserve"> 5 yrs of prior PPSV23 dose</w:t>
            </w:r>
          </w:p>
        </w:tc>
        <w:tc>
          <w:tcPr>
            <w:tcW w:w="900" w:type="dxa"/>
          </w:tcPr>
          <w:p w14:paraId="26182376" w14:textId="77777777" w:rsidR="00512D72" w:rsidRPr="005D7CA0" w:rsidRDefault="00512D72" w:rsidP="00512D72"/>
        </w:tc>
        <w:tc>
          <w:tcPr>
            <w:tcW w:w="810" w:type="dxa"/>
          </w:tcPr>
          <w:p w14:paraId="07153705" w14:textId="77777777" w:rsidR="00512D72" w:rsidRPr="005D7CA0" w:rsidRDefault="00512D72" w:rsidP="00512D72"/>
        </w:tc>
        <w:tc>
          <w:tcPr>
            <w:tcW w:w="810" w:type="dxa"/>
          </w:tcPr>
          <w:p w14:paraId="53EC636D" w14:textId="77777777" w:rsidR="00512D72" w:rsidRPr="005D7CA0" w:rsidRDefault="00512D72" w:rsidP="00512D72"/>
        </w:tc>
        <w:tc>
          <w:tcPr>
            <w:tcW w:w="810" w:type="dxa"/>
          </w:tcPr>
          <w:p w14:paraId="2EAF37AC" w14:textId="77777777" w:rsidR="00512D72" w:rsidRPr="005D7CA0" w:rsidRDefault="00512D72" w:rsidP="00512D72"/>
        </w:tc>
        <w:tc>
          <w:tcPr>
            <w:tcW w:w="1080" w:type="dxa"/>
          </w:tcPr>
          <w:p w14:paraId="12F78A9E" w14:textId="77777777" w:rsidR="00512D72" w:rsidRPr="005D7CA0" w:rsidRDefault="00512D72" w:rsidP="00512D72"/>
        </w:tc>
      </w:tr>
      <w:tr w:rsidR="00512D72" w:rsidRPr="005D7CA0" w14:paraId="1D2ADDB1" w14:textId="77777777" w:rsidTr="007528B7">
        <w:tc>
          <w:tcPr>
            <w:tcW w:w="1345" w:type="dxa"/>
          </w:tcPr>
          <w:p w14:paraId="5859F45B" w14:textId="37CD8FB5" w:rsidR="00512D72" w:rsidRDefault="00512D72" w:rsidP="00512D72">
            <w:r>
              <w:t>PCV13 or PPSV23</w:t>
            </w:r>
          </w:p>
        </w:tc>
        <w:tc>
          <w:tcPr>
            <w:tcW w:w="245" w:type="dxa"/>
          </w:tcPr>
          <w:p w14:paraId="0E002E17" w14:textId="48C653AC" w:rsidR="00512D72" w:rsidRDefault="006E6276" w:rsidP="00512D72">
            <w:ins w:id="58" w:author="Xia Jing" w:date="2024-05-03T12:49:00Z">
              <w:r>
                <w:t>3</w:t>
              </w:r>
            </w:ins>
            <w:ins w:id="59" w:author="Xia Jing" w:date="2024-05-03T16:07:00Z">
              <w:r w:rsidR="00064D14">
                <w:t>9</w:t>
              </w:r>
            </w:ins>
          </w:p>
        </w:tc>
        <w:tc>
          <w:tcPr>
            <w:tcW w:w="850" w:type="dxa"/>
          </w:tcPr>
          <w:p w14:paraId="37F4D277" w14:textId="0F710691" w:rsidR="00512D72" w:rsidRDefault="00512D72" w:rsidP="00512D72">
            <w:r>
              <w:t>&gt;= 6 yrs</w:t>
            </w:r>
          </w:p>
        </w:tc>
        <w:tc>
          <w:tcPr>
            <w:tcW w:w="880" w:type="dxa"/>
          </w:tcPr>
          <w:p w14:paraId="463AFC37" w14:textId="1CCAEBDB" w:rsidR="00512D72" w:rsidRDefault="00512D72" w:rsidP="00512D72">
            <w:r>
              <w:t>&lt;= 18 yrs</w:t>
            </w:r>
          </w:p>
        </w:tc>
        <w:tc>
          <w:tcPr>
            <w:tcW w:w="1596" w:type="dxa"/>
          </w:tcPr>
          <w:p w14:paraId="5FEAB3C7" w14:textId="77777777" w:rsidR="00512D72" w:rsidRDefault="00512D72" w:rsidP="00512D72"/>
        </w:tc>
        <w:tc>
          <w:tcPr>
            <w:tcW w:w="534" w:type="dxa"/>
          </w:tcPr>
          <w:p w14:paraId="49FFC56A" w14:textId="4604336D" w:rsidR="00512D72" w:rsidRDefault="00512D72" w:rsidP="00512D72">
            <w:r>
              <w:t>No history of PCV13 or PPSV23</w:t>
            </w:r>
          </w:p>
        </w:tc>
        <w:tc>
          <w:tcPr>
            <w:tcW w:w="626" w:type="dxa"/>
          </w:tcPr>
          <w:p w14:paraId="74455177" w14:textId="77777777" w:rsidR="00512D72" w:rsidRDefault="00512D72" w:rsidP="00512D72"/>
        </w:tc>
        <w:tc>
          <w:tcPr>
            <w:tcW w:w="1209" w:type="dxa"/>
          </w:tcPr>
          <w:p w14:paraId="225339E5" w14:textId="77777777" w:rsidR="00512D72" w:rsidRDefault="00512D72" w:rsidP="00512D72"/>
        </w:tc>
        <w:tc>
          <w:tcPr>
            <w:tcW w:w="1530" w:type="dxa"/>
          </w:tcPr>
          <w:p w14:paraId="6DE0BCD0" w14:textId="77777777" w:rsidR="00512D72" w:rsidRDefault="00512D72" w:rsidP="00512D72"/>
        </w:tc>
        <w:tc>
          <w:tcPr>
            <w:tcW w:w="1530" w:type="dxa"/>
          </w:tcPr>
          <w:p w14:paraId="61B8615C" w14:textId="77777777" w:rsidR="00512D72" w:rsidRDefault="00512D72" w:rsidP="00512D72"/>
        </w:tc>
        <w:tc>
          <w:tcPr>
            <w:tcW w:w="1535" w:type="dxa"/>
          </w:tcPr>
          <w:p w14:paraId="797BF28A" w14:textId="77777777" w:rsidR="00512D72" w:rsidRDefault="00512D72" w:rsidP="00512D72"/>
        </w:tc>
        <w:tc>
          <w:tcPr>
            <w:tcW w:w="1345" w:type="dxa"/>
          </w:tcPr>
          <w:p w14:paraId="23149C75" w14:textId="13E687DB" w:rsidR="00512D72" w:rsidRPr="005D7CA0" w:rsidRDefault="00512D72" w:rsidP="00512D72">
            <w:r>
              <w:t>Admin 1 dose of PCV13</w:t>
            </w:r>
          </w:p>
        </w:tc>
        <w:tc>
          <w:tcPr>
            <w:tcW w:w="1080" w:type="dxa"/>
          </w:tcPr>
          <w:p w14:paraId="68C305F3" w14:textId="5367F57B" w:rsidR="00512D72" w:rsidRPr="005D7CA0" w:rsidRDefault="00512D72" w:rsidP="00512D72">
            <w:r>
              <w:t>Schedule 1</w:t>
            </w:r>
            <w:r w:rsidRPr="00CE616B">
              <w:rPr>
                <w:vertAlign w:val="superscript"/>
              </w:rPr>
              <w:t>st</w:t>
            </w:r>
            <w:r>
              <w:t xml:space="preserve"> dose of PPSV23 = 8 wks from PCV13 dose</w:t>
            </w:r>
          </w:p>
        </w:tc>
        <w:tc>
          <w:tcPr>
            <w:tcW w:w="900" w:type="dxa"/>
          </w:tcPr>
          <w:p w14:paraId="1CC82621" w14:textId="08839A98" w:rsidR="00512D72" w:rsidRPr="005D7CA0" w:rsidRDefault="00512D72" w:rsidP="00512D72">
            <w:r>
              <w:t>Schedule 2</w:t>
            </w:r>
            <w:r w:rsidRPr="00CE616B">
              <w:rPr>
                <w:vertAlign w:val="superscript"/>
              </w:rPr>
              <w:t>nd</w:t>
            </w:r>
            <w:r>
              <w:t xml:space="preserve"> dose of PPSV23 </w:t>
            </w:r>
            <w:r w:rsidR="00FD4C75">
              <w:t>&gt;</w:t>
            </w:r>
            <w:r>
              <w:t>= 5 yrs of 1</w:t>
            </w:r>
            <w:r w:rsidRPr="00CE616B">
              <w:rPr>
                <w:vertAlign w:val="superscript"/>
              </w:rPr>
              <w:t>st</w:t>
            </w:r>
            <w:r>
              <w:t xml:space="preserve"> dose of PPSV23</w:t>
            </w:r>
          </w:p>
        </w:tc>
        <w:tc>
          <w:tcPr>
            <w:tcW w:w="810" w:type="dxa"/>
          </w:tcPr>
          <w:p w14:paraId="456B7437" w14:textId="77777777" w:rsidR="00512D72" w:rsidRPr="005D7CA0" w:rsidRDefault="00512D72" w:rsidP="00512D72"/>
        </w:tc>
        <w:tc>
          <w:tcPr>
            <w:tcW w:w="810" w:type="dxa"/>
          </w:tcPr>
          <w:p w14:paraId="46562C9C" w14:textId="77777777" w:rsidR="00512D72" w:rsidRPr="005D7CA0" w:rsidRDefault="00512D72" w:rsidP="00512D72"/>
        </w:tc>
        <w:tc>
          <w:tcPr>
            <w:tcW w:w="810" w:type="dxa"/>
          </w:tcPr>
          <w:p w14:paraId="72FA3336" w14:textId="77777777" w:rsidR="00512D72" w:rsidRPr="005D7CA0" w:rsidRDefault="00512D72" w:rsidP="00512D72"/>
        </w:tc>
        <w:tc>
          <w:tcPr>
            <w:tcW w:w="1080" w:type="dxa"/>
          </w:tcPr>
          <w:p w14:paraId="038B96F5" w14:textId="77777777" w:rsidR="00512D72" w:rsidRPr="005D7CA0" w:rsidRDefault="00512D72" w:rsidP="00512D72"/>
        </w:tc>
      </w:tr>
      <w:tr w:rsidR="00512D72" w:rsidRPr="005D7CA0" w14:paraId="4D0C088F" w14:textId="77777777" w:rsidTr="007528B7">
        <w:tc>
          <w:tcPr>
            <w:tcW w:w="1345" w:type="dxa"/>
          </w:tcPr>
          <w:p w14:paraId="562B0EB3" w14:textId="24CDFB79" w:rsidR="00512D72" w:rsidRDefault="00512D72" w:rsidP="00512D72">
            <w:r>
              <w:t>PCV13 or PPSV23</w:t>
            </w:r>
          </w:p>
        </w:tc>
        <w:tc>
          <w:tcPr>
            <w:tcW w:w="245" w:type="dxa"/>
          </w:tcPr>
          <w:p w14:paraId="4CDFBBAC" w14:textId="5684C5B7" w:rsidR="00512D72" w:rsidRDefault="00064D14" w:rsidP="00512D72">
            <w:ins w:id="60" w:author="Xia Jing" w:date="2024-05-03T16:07:00Z">
              <w:r>
                <w:t>40</w:t>
              </w:r>
            </w:ins>
          </w:p>
        </w:tc>
        <w:tc>
          <w:tcPr>
            <w:tcW w:w="850" w:type="dxa"/>
          </w:tcPr>
          <w:p w14:paraId="3E2F9CBC" w14:textId="35933FA2" w:rsidR="00512D72" w:rsidRDefault="00512D72" w:rsidP="00512D72">
            <w:r>
              <w:t>&gt;=6 yrs</w:t>
            </w:r>
          </w:p>
        </w:tc>
        <w:tc>
          <w:tcPr>
            <w:tcW w:w="880" w:type="dxa"/>
          </w:tcPr>
          <w:p w14:paraId="439CBDAD" w14:textId="089C590D" w:rsidR="00512D72" w:rsidRDefault="00512D72" w:rsidP="00512D72">
            <w:r>
              <w:t>&lt;= 18 yrs</w:t>
            </w:r>
          </w:p>
        </w:tc>
        <w:tc>
          <w:tcPr>
            <w:tcW w:w="1596" w:type="dxa"/>
          </w:tcPr>
          <w:p w14:paraId="6F256678" w14:textId="77777777" w:rsidR="00512D72" w:rsidRDefault="00512D72" w:rsidP="00512D72"/>
        </w:tc>
        <w:tc>
          <w:tcPr>
            <w:tcW w:w="534" w:type="dxa"/>
          </w:tcPr>
          <w:p w14:paraId="08D8F485" w14:textId="51D52929" w:rsidR="00512D72" w:rsidRDefault="00512D72" w:rsidP="00512D72">
            <w:r>
              <w:t xml:space="preserve">Any PCV13, </w:t>
            </w:r>
            <w:r>
              <w:lastRenderedPageBreak/>
              <w:t>no PPSV23</w:t>
            </w:r>
          </w:p>
        </w:tc>
        <w:tc>
          <w:tcPr>
            <w:tcW w:w="626" w:type="dxa"/>
          </w:tcPr>
          <w:p w14:paraId="06294D97" w14:textId="77777777" w:rsidR="00512D72" w:rsidRDefault="00512D72" w:rsidP="00512D72"/>
        </w:tc>
        <w:tc>
          <w:tcPr>
            <w:tcW w:w="1209" w:type="dxa"/>
          </w:tcPr>
          <w:p w14:paraId="799240F7" w14:textId="77777777" w:rsidR="00512D72" w:rsidRDefault="00512D72" w:rsidP="00512D72"/>
        </w:tc>
        <w:tc>
          <w:tcPr>
            <w:tcW w:w="1530" w:type="dxa"/>
          </w:tcPr>
          <w:p w14:paraId="7AD33CE3" w14:textId="77777777" w:rsidR="00512D72" w:rsidRDefault="00512D72" w:rsidP="00512D72"/>
        </w:tc>
        <w:tc>
          <w:tcPr>
            <w:tcW w:w="1530" w:type="dxa"/>
          </w:tcPr>
          <w:p w14:paraId="14D3C5BB" w14:textId="77777777" w:rsidR="00512D72" w:rsidRDefault="00512D72" w:rsidP="00512D72"/>
        </w:tc>
        <w:tc>
          <w:tcPr>
            <w:tcW w:w="1535" w:type="dxa"/>
          </w:tcPr>
          <w:p w14:paraId="1B5554C1" w14:textId="77777777" w:rsidR="00512D72" w:rsidRDefault="00512D72" w:rsidP="00512D72"/>
        </w:tc>
        <w:tc>
          <w:tcPr>
            <w:tcW w:w="1345" w:type="dxa"/>
          </w:tcPr>
          <w:p w14:paraId="33A11DF8" w14:textId="01DE4394" w:rsidR="00512D72" w:rsidRPr="005D7CA0" w:rsidRDefault="00512D72" w:rsidP="00512D72">
            <w:r>
              <w:t>Admin 1</w:t>
            </w:r>
            <w:r w:rsidRPr="00CE616B">
              <w:rPr>
                <w:vertAlign w:val="superscript"/>
              </w:rPr>
              <w:t>st</w:t>
            </w:r>
            <w:r>
              <w:t xml:space="preserve"> dose of PPSV23 = 8 wkd from </w:t>
            </w:r>
            <w:r>
              <w:lastRenderedPageBreak/>
              <w:t>prior PCV13 dose</w:t>
            </w:r>
          </w:p>
        </w:tc>
        <w:tc>
          <w:tcPr>
            <w:tcW w:w="1080" w:type="dxa"/>
          </w:tcPr>
          <w:p w14:paraId="4707933A" w14:textId="2E5B48A2" w:rsidR="00512D72" w:rsidRPr="005D7CA0" w:rsidRDefault="00512D72" w:rsidP="00512D72">
            <w:r>
              <w:lastRenderedPageBreak/>
              <w:t>Schedule 2</w:t>
            </w:r>
            <w:r w:rsidRPr="00CE616B">
              <w:rPr>
                <w:vertAlign w:val="superscript"/>
              </w:rPr>
              <w:t>nd</w:t>
            </w:r>
            <w:r>
              <w:t xml:space="preserve"> dose of PPSV23 &gt;= 5 yrs </w:t>
            </w:r>
            <w:r>
              <w:lastRenderedPageBreak/>
              <w:t>of 1</w:t>
            </w:r>
            <w:r w:rsidRPr="00CE616B">
              <w:rPr>
                <w:vertAlign w:val="superscript"/>
              </w:rPr>
              <w:t>st</w:t>
            </w:r>
            <w:r>
              <w:t xml:space="preserve"> dose of PPSV23</w:t>
            </w:r>
          </w:p>
        </w:tc>
        <w:tc>
          <w:tcPr>
            <w:tcW w:w="900" w:type="dxa"/>
          </w:tcPr>
          <w:p w14:paraId="08A7F3A3" w14:textId="77777777" w:rsidR="00512D72" w:rsidRPr="005D7CA0" w:rsidRDefault="00512D72" w:rsidP="00512D72"/>
        </w:tc>
        <w:tc>
          <w:tcPr>
            <w:tcW w:w="810" w:type="dxa"/>
          </w:tcPr>
          <w:p w14:paraId="2E3A6658" w14:textId="77777777" w:rsidR="00512D72" w:rsidRPr="005D7CA0" w:rsidRDefault="00512D72" w:rsidP="00512D72"/>
        </w:tc>
        <w:tc>
          <w:tcPr>
            <w:tcW w:w="810" w:type="dxa"/>
          </w:tcPr>
          <w:p w14:paraId="1175054E" w14:textId="77777777" w:rsidR="00512D72" w:rsidRPr="005D7CA0" w:rsidRDefault="00512D72" w:rsidP="00512D72"/>
        </w:tc>
        <w:tc>
          <w:tcPr>
            <w:tcW w:w="810" w:type="dxa"/>
          </w:tcPr>
          <w:p w14:paraId="515931D0" w14:textId="77777777" w:rsidR="00512D72" w:rsidRPr="005D7CA0" w:rsidRDefault="00512D72" w:rsidP="00512D72"/>
        </w:tc>
        <w:tc>
          <w:tcPr>
            <w:tcW w:w="1080" w:type="dxa"/>
          </w:tcPr>
          <w:p w14:paraId="65D8E668" w14:textId="77777777" w:rsidR="00512D72" w:rsidRPr="005D7CA0" w:rsidRDefault="00512D72" w:rsidP="00512D72"/>
        </w:tc>
      </w:tr>
      <w:tr w:rsidR="00512D72" w:rsidRPr="005D7CA0" w14:paraId="743F7AC1" w14:textId="77777777" w:rsidTr="007528B7">
        <w:tc>
          <w:tcPr>
            <w:tcW w:w="1345" w:type="dxa"/>
          </w:tcPr>
          <w:p w14:paraId="7B2A1F14" w14:textId="43BA62CA" w:rsidR="00512D72" w:rsidRDefault="00512D72" w:rsidP="00512D72">
            <w:r>
              <w:t>PCV13 or PPSV23</w:t>
            </w:r>
          </w:p>
        </w:tc>
        <w:tc>
          <w:tcPr>
            <w:tcW w:w="245" w:type="dxa"/>
          </w:tcPr>
          <w:p w14:paraId="19F749F7" w14:textId="6F682E8B" w:rsidR="00512D72" w:rsidRDefault="006E6276" w:rsidP="00512D72">
            <w:ins w:id="61" w:author="Xia Jing" w:date="2024-05-03T12:49:00Z">
              <w:r>
                <w:t>4</w:t>
              </w:r>
            </w:ins>
            <w:ins w:id="62" w:author="Xia Jing" w:date="2024-05-03T16:07:00Z">
              <w:r w:rsidR="00064D14">
                <w:t>1</w:t>
              </w:r>
            </w:ins>
          </w:p>
        </w:tc>
        <w:tc>
          <w:tcPr>
            <w:tcW w:w="850" w:type="dxa"/>
          </w:tcPr>
          <w:p w14:paraId="3EDD3A69" w14:textId="3B6469C6" w:rsidR="00512D72" w:rsidRDefault="00512D72" w:rsidP="00512D72">
            <w:r>
              <w:t>&gt;= 6 yrs</w:t>
            </w:r>
          </w:p>
        </w:tc>
        <w:tc>
          <w:tcPr>
            <w:tcW w:w="880" w:type="dxa"/>
          </w:tcPr>
          <w:p w14:paraId="48169208" w14:textId="1EC0C3F1" w:rsidR="00512D72" w:rsidRDefault="00512D72" w:rsidP="00512D72">
            <w:r>
              <w:t>&lt;= 18 yrs</w:t>
            </w:r>
          </w:p>
        </w:tc>
        <w:tc>
          <w:tcPr>
            <w:tcW w:w="1596" w:type="dxa"/>
          </w:tcPr>
          <w:p w14:paraId="24ED061D" w14:textId="77777777" w:rsidR="00512D72" w:rsidRDefault="00512D72" w:rsidP="00512D72"/>
        </w:tc>
        <w:tc>
          <w:tcPr>
            <w:tcW w:w="534" w:type="dxa"/>
          </w:tcPr>
          <w:p w14:paraId="34104BC5" w14:textId="6BFA5F68" w:rsidR="00512D72" w:rsidRDefault="00512D72" w:rsidP="00512D72">
            <w:r>
              <w:t>PPSV23, no PCV13</w:t>
            </w:r>
          </w:p>
        </w:tc>
        <w:tc>
          <w:tcPr>
            <w:tcW w:w="626" w:type="dxa"/>
          </w:tcPr>
          <w:p w14:paraId="7037981C" w14:textId="77777777" w:rsidR="00512D72" w:rsidRDefault="00512D72" w:rsidP="00512D72"/>
        </w:tc>
        <w:tc>
          <w:tcPr>
            <w:tcW w:w="1209" w:type="dxa"/>
          </w:tcPr>
          <w:p w14:paraId="1FD35852" w14:textId="77777777" w:rsidR="00512D72" w:rsidRDefault="00512D72" w:rsidP="00512D72"/>
        </w:tc>
        <w:tc>
          <w:tcPr>
            <w:tcW w:w="1530" w:type="dxa"/>
          </w:tcPr>
          <w:p w14:paraId="09EFF5DE" w14:textId="77777777" w:rsidR="00512D72" w:rsidRDefault="00512D72" w:rsidP="00512D72"/>
        </w:tc>
        <w:tc>
          <w:tcPr>
            <w:tcW w:w="1530" w:type="dxa"/>
          </w:tcPr>
          <w:p w14:paraId="55B80257" w14:textId="77777777" w:rsidR="00512D72" w:rsidRDefault="00512D72" w:rsidP="00512D72"/>
        </w:tc>
        <w:tc>
          <w:tcPr>
            <w:tcW w:w="1535" w:type="dxa"/>
          </w:tcPr>
          <w:p w14:paraId="0F3EA265" w14:textId="77777777" w:rsidR="00512D72" w:rsidRDefault="00512D72" w:rsidP="00512D72"/>
        </w:tc>
        <w:tc>
          <w:tcPr>
            <w:tcW w:w="1345" w:type="dxa"/>
          </w:tcPr>
          <w:p w14:paraId="70E8A78C" w14:textId="2C3F3F8F" w:rsidR="00512D72" w:rsidRPr="005D7CA0" w:rsidRDefault="00512D72" w:rsidP="00512D72">
            <w:r>
              <w:t>Admin 1 dose of PCV13 = 8 wks from PPSV23 dose</w:t>
            </w:r>
          </w:p>
        </w:tc>
        <w:tc>
          <w:tcPr>
            <w:tcW w:w="1080" w:type="dxa"/>
          </w:tcPr>
          <w:p w14:paraId="2870A22B" w14:textId="5B74D5E9" w:rsidR="00512D72" w:rsidRPr="005D7CA0" w:rsidRDefault="00512D72" w:rsidP="00512D72">
            <w:r>
              <w:t>Schedule 2</w:t>
            </w:r>
            <w:r w:rsidRPr="00CE616B">
              <w:rPr>
                <w:vertAlign w:val="superscript"/>
              </w:rPr>
              <w:t>nd</w:t>
            </w:r>
            <w:r>
              <w:t xml:space="preserve"> dose of PPSV23 = 5 yrs of prior dose of PPSV23 AND &gt;= 8 wks from prior PCV13 dose</w:t>
            </w:r>
          </w:p>
        </w:tc>
        <w:tc>
          <w:tcPr>
            <w:tcW w:w="900" w:type="dxa"/>
          </w:tcPr>
          <w:p w14:paraId="040A0C4A" w14:textId="77777777" w:rsidR="00512D72" w:rsidRPr="005D7CA0" w:rsidRDefault="00512D72" w:rsidP="00512D72"/>
        </w:tc>
        <w:tc>
          <w:tcPr>
            <w:tcW w:w="810" w:type="dxa"/>
          </w:tcPr>
          <w:p w14:paraId="10861CFF" w14:textId="77777777" w:rsidR="00512D72" w:rsidRPr="005D7CA0" w:rsidRDefault="00512D72" w:rsidP="00512D72"/>
        </w:tc>
        <w:tc>
          <w:tcPr>
            <w:tcW w:w="810" w:type="dxa"/>
          </w:tcPr>
          <w:p w14:paraId="04131943" w14:textId="77777777" w:rsidR="00512D72" w:rsidRPr="005D7CA0" w:rsidRDefault="00512D72" w:rsidP="00512D72"/>
        </w:tc>
        <w:tc>
          <w:tcPr>
            <w:tcW w:w="810" w:type="dxa"/>
          </w:tcPr>
          <w:p w14:paraId="6BBCE2C6" w14:textId="77777777" w:rsidR="00512D72" w:rsidRPr="005D7CA0" w:rsidRDefault="00512D72" w:rsidP="00512D72"/>
        </w:tc>
        <w:tc>
          <w:tcPr>
            <w:tcW w:w="1080" w:type="dxa"/>
          </w:tcPr>
          <w:p w14:paraId="4854B20D" w14:textId="77777777" w:rsidR="00512D72" w:rsidRPr="005D7CA0" w:rsidRDefault="00512D72" w:rsidP="00512D72"/>
        </w:tc>
      </w:tr>
      <w:tr w:rsidR="00512D72" w:rsidRPr="005D7CA0" w14:paraId="27B0270A" w14:textId="77777777" w:rsidTr="007A62CB">
        <w:tc>
          <w:tcPr>
            <w:tcW w:w="18715" w:type="dxa"/>
            <w:gridSpan w:val="18"/>
          </w:tcPr>
          <w:p w14:paraId="088D16CB" w14:textId="55013EB7" w:rsidR="00512D72" w:rsidRPr="005D7CA0" w:rsidRDefault="00512D72" w:rsidP="00512D72">
            <w:r>
              <w:t>Chronic liver disease, alcoholism</w:t>
            </w:r>
          </w:p>
        </w:tc>
      </w:tr>
      <w:tr w:rsidR="00512D72" w:rsidRPr="005D7CA0" w14:paraId="6CC7A439" w14:textId="77777777" w:rsidTr="007528B7">
        <w:tc>
          <w:tcPr>
            <w:tcW w:w="1345" w:type="dxa"/>
          </w:tcPr>
          <w:p w14:paraId="06D7D628" w14:textId="0F590EDD" w:rsidR="00512D72" w:rsidRDefault="00512D72" w:rsidP="00512D72">
            <w:r>
              <w:t>PPSV23</w:t>
            </w:r>
          </w:p>
        </w:tc>
        <w:tc>
          <w:tcPr>
            <w:tcW w:w="245" w:type="dxa"/>
          </w:tcPr>
          <w:p w14:paraId="213F7F98" w14:textId="390E7C76" w:rsidR="00512D72" w:rsidRDefault="006E6276" w:rsidP="00512D72">
            <w:ins w:id="63" w:author="Xia Jing" w:date="2024-05-03T12:49:00Z">
              <w:r>
                <w:t>4</w:t>
              </w:r>
            </w:ins>
            <w:ins w:id="64" w:author="Xia Jing" w:date="2024-05-03T16:11:00Z">
              <w:r w:rsidR="00064D14">
                <w:t>2</w:t>
              </w:r>
            </w:ins>
          </w:p>
        </w:tc>
        <w:tc>
          <w:tcPr>
            <w:tcW w:w="850" w:type="dxa"/>
          </w:tcPr>
          <w:p w14:paraId="1C0EB380" w14:textId="0CA984BB" w:rsidR="00512D72" w:rsidRDefault="00512D72" w:rsidP="00512D72">
            <w:r>
              <w:t>&gt;= 6 yrs</w:t>
            </w:r>
          </w:p>
        </w:tc>
        <w:tc>
          <w:tcPr>
            <w:tcW w:w="880" w:type="dxa"/>
          </w:tcPr>
          <w:p w14:paraId="7B0901B3" w14:textId="019311C1" w:rsidR="00512D72" w:rsidRDefault="00512D72" w:rsidP="00512D72">
            <w:r>
              <w:t>&lt;= 18 yrs</w:t>
            </w:r>
          </w:p>
        </w:tc>
        <w:tc>
          <w:tcPr>
            <w:tcW w:w="1596" w:type="dxa"/>
          </w:tcPr>
          <w:p w14:paraId="239325D1" w14:textId="77777777" w:rsidR="00512D72" w:rsidRDefault="00512D72" w:rsidP="00512D72"/>
        </w:tc>
        <w:tc>
          <w:tcPr>
            <w:tcW w:w="534" w:type="dxa"/>
          </w:tcPr>
          <w:p w14:paraId="5F1E8B15" w14:textId="7A03CE50" w:rsidR="00512D72" w:rsidRDefault="00512D72" w:rsidP="00512D72">
            <w:r>
              <w:t>No history of PPSV23</w:t>
            </w:r>
          </w:p>
        </w:tc>
        <w:tc>
          <w:tcPr>
            <w:tcW w:w="626" w:type="dxa"/>
          </w:tcPr>
          <w:p w14:paraId="31CA7B66" w14:textId="77777777" w:rsidR="00512D72" w:rsidRDefault="00512D72" w:rsidP="00512D72"/>
        </w:tc>
        <w:tc>
          <w:tcPr>
            <w:tcW w:w="1209" w:type="dxa"/>
          </w:tcPr>
          <w:p w14:paraId="3FECB891" w14:textId="77777777" w:rsidR="00512D72" w:rsidRDefault="00512D72" w:rsidP="00512D72"/>
        </w:tc>
        <w:tc>
          <w:tcPr>
            <w:tcW w:w="1530" w:type="dxa"/>
          </w:tcPr>
          <w:p w14:paraId="77717B93" w14:textId="77777777" w:rsidR="00512D72" w:rsidRDefault="00512D72" w:rsidP="00512D72"/>
        </w:tc>
        <w:tc>
          <w:tcPr>
            <w:tcW w:w="1530" w:type="dxa"/>
          </w:tcPr>
          <w:p w14:paraId="579E9BA1" w14:textId="77777777" w:rsidR="00512D72" w:rsidRDefault="00512D72" w:rsidP="00512D72"/>
        </w:tc>
        <w:tc>
          <w:tcPr>
            <w:tcW w:w="1535" w:type="dxa"/>
          </w:tcPr>
          <w:p w14:paraId="7AC5589C" w14:textId="77777777" w:rsidR="00512D72" w:rsidRDefault="00512D72" w:rsidP="00512D72"/>
        </w:tc>
        <w:tc>
          <w:tcPr>
            <w:tcW w:w="1345" w:type="dxa"/>
          </w:tcPr>
          <w:p w14:paraId="7FE552CD" w14:textId="5A9875D4" w:rsidR="00512D72" w:rsidRDefault="00512D72" w:rsidP="00512D72">
            <w:r>
              <w:t>Admin 1 dose of PPSV23 &gt;= 8 wks from prior PCV13 dose</w:t>
            </w:r>
          </w:p>
        </w:tc>
        <w:tc>
          <w:tcPr>
            <w:tcW w:w="1080" w:type="dxa"/>
          </w:tcPr>
          <w:p w14:paraId="1BA685AD" w14:textId="77777777" w:rsidR="00512D72" w:rsidRDefault="00512D72" w:rsidP="00512D72"/>
        </w:tc>
        <w:tc>
          <w:tcPr>
            <w:tcW w:w="900" w:type="dxa"/>
          </w:tcPr>
          <w:p w14:paraId="5E62F36B" w14:textId="77777777" w:rsidR="00512D72" w:rsidRPr="005D7CA0" w:rsidRDefault="00512D72" w:rsidP="00512D72"/>
        </w:tc>
        <w:tc>
          <w:tcPr>
            <w:tcW w:w="810" w:type="dxa"/>
          </w:tcPr>
          <w:p w14:paraId="15214B35" w14:textId="77777777" w:rsidR="00512D72" w:rsidRPr="005D7CA0" w:rsidRDefault="00512D72" w:rsidP="00512D72"/>
        </w:tc>
        <w:tc>
          <w:tcPr>
            <w:tcW w:w="810" w:type="dxa"/>
          </w:tcPr>
          <w:p w14:paraId="394EE2FB" w14:textId="77777777" w:rsidR="00512D72" w:rsidRPr="005D7CA0" w:rsidRDefault="00512D72" w:rsidP="00512D72"/>
        </w:tc>
        <w:tc>
          <w:tcPr>
            <w:tcW w:w="810" w:type="dxa"/>
          </w:tcPr>
          <w:p w14:paraId="22668FE7" w14:textId="77777777" w:rsidR="00512D72" w:rsidRPr="005D7CA0" w:rsidRDefault="00512D72" w:rsidP="00512D72"/>
        </w:tc>
        <w:tc>
          <w:tcPr>
            <w:tcW w:w="1080" w:type="dxa"/>
          </w:tcPr>
          <w:p w14:paraId="53AB46CA" w14:textId="77777777" w:rsidR="00512D72" w:rsidRPr="005D7CA0" w:rsidRDefault="00512D72" w:rsidP="00512D72"/>
        </w:tc>
      </w:tr>
      <w:tr w:rsidR="00512D72" w:rsidRPr="006E3BA6" w14:paraId="4F555082" w14:textId="77777777" w:rsidTr="00C210E9">
        <w:tc>
          <w:tcPr>
            <w:tcW w:w="18715" w:type="dxa"/>
            <w:gridSpan w:val="18"/>
          </w:tcPr>
          <w:p w14:paraId="29557AD0" w14:textId="50A5D3DC" w:rsidR="00512D72" w:rsidRPr="006E3BA6" w:rsidRDefault="00512D72" w:rsidP="00512D72">
            <w:pPr>
              <w:rPr>
                <w:b/>
                <w:bCs/>
              </w:rPr>
            </w:pPr>
            <w:r w:rsidRPr="006E3BA6">
              <w:rPr>
                <w:b/>
                <w:bCs/>
              </w:rPr>
              <w:t>Contraindications and precautions</w:t>
            </w:r>
          </w:p>
        </w:tc>
      </w:tr>
      <w:tr w:rsidR="00512D72" w14:paraId="01F8135F" w14:textId="77777777" w:rsidTr="007528B7">
        <w:tc>
          <w:tcPr>
            <w:tcW w:w="1345" w:type="dxa"/>
          </w:tcPr>
          <w:p w14:paraId="2EAE9E99" w14:textId="7B22A03B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7C072553" w14:textId="3E7D6E48" w:rsidR="00512D72" w:rsidRDefault="006E6276" w:rsidP="00512D72">
            <w:ins w:id="65" w:author="Xia Jing" w:date="2024-05-03T12:50:00Z">
              <w:r>
                <w:t>4</w:t>
              </w:r>
            </w:ins>
            <w:ins w:id="66" w:author="Xia Jing" w:date="2024-05-03T16:12:00Z">
              <w:r w:rsidR="00064D14">
                <w:t>3</w:t>
              </w:r>
            </w:ins>
          </w:p>
        </w:tc>
        <w:tc>
          <w:tcPr>
            <w:tcW w:w="850" w:type="dxa"/>
          </w:tcPr>
          <w:p w14:paraId="392FE7E0" w14:textId="77777777" w:rsidR="00512D72" w:rsidRDefault="00512D72" w:rsidP="00512D72"/>
        </w:tc>
        <w:tc>
          <w:tcPr>
            <w:tcW w:w="880" w:type="dxa"/>
          </w:tcPr>
          <w:p w14:paraId="7DDF46A0" w14:textId="77777777" w:rsidR="00512D72" w:rsidRDefault="00512D72" w:rsidP="00512D72"/>
        </w:tc>
        <w:tc>
          <w:tcPr>
            <w:tcW w:w="1596" w:type="dxa"/>
          </w:tcPr>
          <w:p w14:paraId="79A5688D" w14:textId="77777777" w:rsidR="00512D72" w:rsidRDefault="00512D72" w:rsidP="00512D72"/>
        </w:tc>
        <w:tc>
          <w:tcPr>
            <w:tcW w:w="534" w:type="dxa"/>
          </w:tcPr>
          <w:p w14:paraId="59A8CFF3" w14:textId="77777777" w:rsidR="00512D72" w:rsidRDefault="00512D72" w:rsidP="00512D72"/>
        </w:tc>
        <w:tc>
          <w:tcPr>
            <w:tcW w:w="626" w:type="dxa"/>
          </w:tcPr>
          <w:p w14:paraId="3C3E7851" w14:textId="77777777" w:rsidR="00512D72" w:rsidRDefault="00512D72" w:rsidP="00512D72"/>
        </w:tc>
        <w:tc>
          <w:tcPr>
            <w:tcW w:w="1209" w:type="dxa"/>
          </w:tcPr>
          <w:p w14:paraId="439A8980" w14:textId="77777777" w:rsidR="00512D72" w:rsidRDefault="00512D72" w:rsidP="00512D72"/>
        </w:tc>
        <w:tc>
          <w:tcPr>
            <w:tcW w:w="1530" w:type="dxa"/>
          </w:tcPr>
          <w:p w14:paraId="1A99D7AF" w14:textId="55739CF4" w:rsidR="00512D72" w:rsidRDefault="00512D72" w:rsidP="00512D72">
            <w:r>
              <w:t>Severe allergic reaction (e.g., anaphylaxis) after a previous dose or a vaccine component</w:t>
            </w:r>
          </w:p>
        </w:tc>
        <w:tc>
          <w:tcPr>
            <w:tcW w:w="1530" w:type="dxa"/>
          </w:tcPr>
          <w:p w14:paraId="1AF4026F" w14:textId="77777777" w:rsidR="00512D72" w:rsidRDefault="00512D72" w:rsidP="00512D72"/>
        </w:tc>
        <w:tc>
          <w:tcPr>
            <w:tcW w:w="1535" w:type="dxa"/>
          </w:tcPr>
          <w:p w14:paraId="1E0E1619" w14:textId="77777777" w:rsidR="00512D72" w:rsidRDefault="00512D72" w:rsidP="00512D72"/>
        </w:tc>
        <w:tc>
          <w:tcPr>
            <w:tcW w:w="1345" w:type="dxa"/>
          </w:tcPr>
          <w:p w14:paraId="1D727249" w14:textId="5C985FB3" w:rsidR="00512D72" w:rsidRDefault="00512D72" w:rsidP="00512D72">
            <w:r>
              <w:t>Do not admin</w:t>
            </w:r>
          </w:p>
        </w:tc>
        <w:tc>
          <w:tcPr>
            <w:tcW w:w="1080" w:type="dxa"/>
          </w:tcPr>
          <w:p w14:paraId="4A970CA5" w14:textId="77777777" w:rsidR="00512D72" w:rsidRDefault="00512D72" w:rsidP="00512D72"/>
        </w:tc>
        <w:tc>
          <w:tcPr>
            <w:tcW w:w="900" w:type="dxa"/>
          </w:tcPr>
          <w:p w14:paraId="1FCD03A4" w14:textId="77777777" w:rsidR="00512D72" w:rsidRDefault="00512D72" w:rsidP="00512D72"/>
        </w:tc>
        <w:tc>
          <w:tcPr>
            <w:tcW w:w="810" w:type="dxa"/>
          </w:tcPr>
          <w:p w14:paraId="17115B0F" w14:textId="77777777" w:rsidR="00512D72" w:rsidRDefault="00512D72" w:rsidP="00512D72"/>
        </w:tc>
        <w:tc>
          <w:tcPr>
            <w:tcW w:w="810" w:type="dxa"/>
          </w:tcPr>
          <w:p w14:paraId="0FDF15EF" w14:textId="77777777" w:rsidR="00512D72" w:rsidRDefault="00512D72" w:rsidP="00512D72"/>
        </w:tc>
        <w:tc>
          <w:tcPr>
            <w:tcW w:w="810" w:type="dxa"/>
          </w:tcPr>
          <w:p w14:paraId="7C59303C" w14:textId="77777777" w:rsidR="00512D72" w:rsidRDefault="00512D72" w:rsidP="00512D72"/>
        </w:tc>
        <w:tc>
          <w:tcPr>
            <w:tcW w:w="1080" w:type="dxa"/>
          </w:tcPr>
          <w:p w14:paraId="049C79C4" w14:textId="01A7040B" w:rsidR="00512D72" w:rsidRDefault="00512D72" w:rsidP="00512D72">
            <w:r>
              <w:t xml:space="preserve">Contraindication </w:t>
            </w:r>
          </w:p>
        </w:tc>
      </w:tr>
      <w:tr w:rsidR="00512D72" w14:paraId="463B54B8" w14:textId="77777777" w:rsidTr="007528B7">
        <w:tc>
          <w:tcPr>
            <w:tcW w:w="1345" w:type="dxa"/>
          </w:tcPr>
          <w:p w14:paraId="0C4F7C10" w14:textId="3596499A" w:rsidR="00512D72" w:rsidRDefault="00512D72" w:rsidP="00512D72">
            <w:r>
              <w:t>PCV13</w:t>
            </w:r>
          </w:p>
        </w:tc>
        <w:tc>
          <w:tcPr>
            <w:tcW w:w="245" w:type="dxa"/>
          </w:tcPr>
          <w:p w14:paraId="60572B81" w14:textId="79349822" w:rsidR="00512D72" w:rsidRDefault="006E6276" w:rsidP="00512D72">
            <w:ins w:id="67" w:author="Xia Jing" w:date="2024-05-03T12:50:00Z">
              <w:r>
                <w:t>4</w:t>
              </w:r>
            </w:ins>
            <w:ins w:id="68" w:author="Xia Jing" w:date="2024-05-03T16:12:00Z">
              <w:r w:rsidR="00064D14">
                <w:t>4</w:t>
              </w:r>
            </w:ins>
          </w:p>
        </w:tc>
        <w:tc>
          <w:tcPr>
            <w:tcW w:w="850" w:type="dxa"/>
          </w:tcPr>
          <w:p w14:paraId="0B2CEED3" w14:textId="77777777" w:rsidR="00512D72" w:rsidRDefault="00512D72" w:rsidP="00512D72"/>
        </w:tc>
        <w:tc>
          <w:tcPr>
            <w:tcW w:w="880" w:type="dxa"/>
          </w:tcPr>
          <w:p w14:paraId="55D2CAE6" w14:textId="77777777" w:rsidR="00512D72" w:rsidRDefault="00512D72" w:rsidP="00512D72"/>
        </w:tc>
        <w:tc>
          <w:tcPr>
            <w:tcW w:w="1596" w:type="dxa"/>
          </w:tcPr>
          <w:p w14:paraId="12BEC6E1" w14:textId="77777777" w:rsidR="00512D72" w:rsidRDefault="00512D72" w:rsidP="00512D72"/>
        </w:tc>
        <w:tc>
          <w:tcPr>
            <w:tcW w:w="534" w:type="dxa"/>
          </w:tcPr>
          <w:p w14:paraId="3BE059BD" w14:textId="77777777" w:rsidR="00512D72" w:rsidRDefault="00512D72" w:rsidP="00512D72"/>
        </w:tc>
        <w:tc>
          <w:tcPr>
            <w:tcW w:w="626" w:type="dxa"/>
          </w:tcPr>
          <w:p w14:paraId="28DF83C0" w14:textId="77777777" w:rsidR="00512D72" w:rsidRDefault="00512D72" w:rsidP="00512D72"/>
        </w:tc>
        <w:tc>
          <w:tcPr>
            <w:tcW w:w="1209" w:type="dxa"/>
          </w:tcPr>
          <w:p w14:paraId="21CE194B" w14:textId="77777777" w:rsidR="00512D72" w:rsidRDefault="00512D72" w:rsidP="00512D72"/>
        </w:tc>
        <w:tc>
          <w:tcPr>
            <w:tcW w:w="1530" w:type="dxa"/>
          </w:tcPr>
          <w:p w14:paraId="7AAD2317" w14:textId="7166B60C" w:rsidR="00512D72" w:rsidRDefault="00512D72" w:rsidP="00512D72">
            <w:r>
              <w:t xml:space="preserve">Severe allergic reaction (e.g., anaphylaxis) </w:t>
            </w:r>
            <w:r>
              <w:lastRenderedPageBreak/>
              <w:t>to any diphtheria-toxoid-containing vaccine or its component</w:t>
            </w:r>
          </w:p>
        </w:tc>
        <w:tc>
          <w:tcPr>
            <w:tcW w:w="1530" w:type="dxa"/>
          </w:tcPr>
          <w:p w14:paraId="5F28292E" w14:textId="77777777" w:rsidR="00512D72" w:rsidRDefault="00512D72" w:rsidP="00512D72"/>
        </w:tc>
        <w:tc>
          <w:tcPr>
            <w:tcW w:w="1535" w:type="dxa"/>
          </w:tcPr>
          <w:p w14:paraId="22C0C56B" w14:textId="77777777" w:rsidR="00512D72" w:rsidRDefault="00512D72" w:rsidP="00512D72"/>
        </w:tc>
        <w:tc>
          <w:tcPr>
            <w:tcW w:w="1345" w:type="dxa"/>
          </w:tcPr>
          <w:p w14:paraId="58626F70" w14:textId="53569D1C" w:rsidR="00512D72" w:rsidRDefault="00512D72" w:rsidP="00512D72">
            <w:r>
              <w:t>Do not admin</w:t>
            </w:r>
          </w:p>
        </w:tc>
        <w:tc>
          <w:tcPr>
            <w:tcW w:w="1080" w:type="dxa"/>
          </w:tcPr>
          <w:p w14:paraId="535A0629" w14:textId="77777777" w:rsidR="00512D72" w:rsidRDefault="00512D72" w:rsidP="00512D72"/>
        </w:tc>
        <w:tc>
          <w:tcPr>
            <w:tcW w:w="900" w:type="dxa"/>
          </w:tcPr>
          <w:p w14:paraId="3FAB3101" w14:textId="77777777" w:rsidR="00512D72" w:rsidRDefault="00512D72" w:rsidP="00512D72"/>
        </w:tc>
        <w:tc>
          <w:tcPr>
            <w:tcW w:w="810" w:type="dxa"/>
          </w:tcPr>
          <w:p w14:paraId="2583D299" w14:textId="77777777" w:rsidR="00512D72" w:rsidRDefault="00512D72" w:rsidP="00512D72"/>
        </w:tc>
        <w:tc>
          <w:tcPr>
            <w:tcW w:w="810" w:type="dxa"/>
          </w:tcPr>
          <w:p w14:paraId="4D330C40" w14:textId="77777777" w:rsidR="00512D72" w:rsidRDefault="00512D72" w:rsidP="00512D72"/>
        </w:tc>
        <w:tc>
          <w:tcPr>
            <w:tcW w:w="810" w:type="dxa"/>
          </w:tcPr>
          <w:p w14:paraId="3A69D6D5" w14:textId="77777777" w:rsidR="00512D72" w:rsidRDefault="00512D72" w:rsidP="00512D72"/>
        </w:tc>
        <w:tc>
          <w:tcPr>
            <w:tcW w:w="1080" w:type="dxa"/>
          </w:tcPr>
          <w:p w14:paraId="09636C38" w14:textId="363D9303" w:rsidR="00512D72" w:rsidRDefault="00512D72" w:rsidP="00512D72">
            <w:r>
              <w:t xml:space="preserve">Contraindication </w:t>
            </w:r>
          </w:p>
        </w:tc>
      </w:tr>
      <w:tr w:rsidR="00512D72" w14:paraId="51D8F173" w14:textId="77777777" w:rsidTr="007528B7">
        <w:tc>
          <w:tcPr>
            <w:tcW w:w="1345" w:type="dxa"/>
          </w:tcPr>
          <w:p w14:paraId="38334E92" w14:textId="5D4C450F" w:rsidR="00512D72" w:rsidRDefault="00512D72" w:rsidP="00512D72">
            <w:r>
              <w:t>PCV13 or PPSV23</w:t>
            </w:r>
          </w:p>
        </w:tc>
        <w:tc>
          <w:tcPr>
            <w:tcW w:w="245" w:type="dxa"/>
          </w:tcPr>
          <w:p w14:paraId="2359F874" w14:textId="6A19F011" w:rsidR="00512D72" w:rsidRDefault="006E6276" w:rsidP="00512D72">
            <w:ins w:id="69" w:author="Xia Jing" w:date="2024-05-03T12:50:00Z">
              <w:r>
                <w:t>4</w:t>
              </w:r>
            </w:ins>
            <w:ins w:id="70" w:author="Xia Jing" w:date="2024-05-03T16:12:00Z">
              <w:r w:rsidR="00064D14">
                <w:t>5</w:t>
              </w:r>
            </w:ins>
          </w:p>
        </w:tc>
        <w:tc>
          <w:tcPr>
            <w:tcW w:w="850" w:type="dxa"/>
          </w:tcPr>
          <w:p w14:paraId="4D9D4392" w14:textId="77777777" w:rsidR="00512D72" w:rsidRDefault="00512D72" w:rsidP="00512D72"/>
        </w:tc>
        <w:tc>
          <w:tcPr>
            <w:tcW w:w="880" w:type="dxa"/>
          </w:tcPr>
          <w:p w14:paraId="2536122E" w14:textId="77777777" w:rsidR="00512D72" w:rsidRDefault="00512D72" w:rsidP="00512D72"/>
        </w:tc>
        <w:tc>
          <w:tcPr>
            <w:tcW w:w="1596" w:type="dxa"/>
          </w:tcPr>
          <w:p w14:paraId="266435E5" w14:textId="77777777" w:rsidR="00512D72" w:rsidRDefault="00512D72" w:rsidP="00512D72"/>
        </w:tc>
        <w:tc>
          <w:tcPr>
            <w:tcW w:w="534" w:type="dxa"/>
          </w:tcPr>
          <w:p w14:paraId="6D745B18" w14:textId="77777777" w:rsidR="00512D72" w:rsidRDefault="00512D72" w:rsidP="00512D72"/>
        </w:tc>
        <w:tc>
          <w:tcPr>
            <w:tcW w:w="626" w:type="dxa"/>
          </w:tcPr>
          <w:p w14:paraId="23D79DCF" w14:textId="77777777" w:rsidR="00512D72" w:rsidRDefault="00512D72" w:rsidP="00512D72"/>
        </w:tc>
        <w:tc>
          <w:tcPr>
            <w:tcW w:w="1209" w:type="dxa"/>
          </w:tcPr>
          <w:p w14:paraId="21CDCBDE" w14:textId="77777777" w:rsidR="00512D72" w:rsidRDefault="00512D72" w:rsidP="00512D72"/>
        </w:tc>
        <w:tc>
          <w:tcPr>
            <w:tcW w:w="1530" w:type="dxa"/>
          </w:tcPr>
          <w:p w14:paraId="6F12C9EE" w14:textId="57070D92" w:rsidR="00512D72" w:rsidRDefault="00512D72" w:rsidP="00512D72">
            <w:r>
              <w:t>Moderate or severe acute illness with or without fever</w:t>
            </w:r>
          </w:p>
        </w:tc>
        <w:tc>
          <w:tcPr>
            <w:tcW w:w="1530" w:type="dxa"/>
          </w:tcPr>
          <w:p w14:paraId="3ED997D6" w14:textId="77777777" w:rsidR="00512D72" w:rsidRDefault="00512D72" w:rsidP="00512D72"/>
        </w:tc>
        <w:tc>
          <w:tcPr>
            <w:tcW w:w="1535" w:type="dxa"/>
          </w:tcPr>
          <w:p w14:paraId="3CA2C7A1" w14:textId="77777777" w:rsidR="00512D72" w:rsidRDefault="00512D72" w:rsidP="00512D72"/>
        </w:tc>
        <w:tc>
          <w:tcPr>
            <w:tcW w:w="1345" w:type="dxa"/>
          </w:tcPr>
          <w:p w14:paraId="4BD151FD" w14:textId="035D91FA" w:rsidR="00512D72" w:rsidRDefault="00512D72" w:rsidP="00512D72">
            <w:r>
              <w:t>Admin only if benefits outweigh risks to an adverse reaction</w:t>
            </w:r>
          </w:p>
        </w:tc>
        <w:tc>
          <w:tcPr>
            <w:tcW w:w="1080" w:type="dxa"/>
          </w:tcPr>
          <w:p w14:paraId="38434355" w14:textId="77777777" w:rsidR="00512D72" w:rsidRDefault="00512D72" w:rsidP="00512D72"/>
        </w:tc>
        <w:tc>
          <w:tcPr>
            <w:tcW w:w="900" w:type="dxa"/>
          </w:tcPr>
          <w:p w14:paraId="077AE75A" w14:textId="77777777" w:rsidR="00512D72" w:rsidRDefault="00512D72" w:rsidP="00512D72"/>
        </w:tc>
        <w:tc>
          <w:tcPr>
            <w:tcW w:w="810" w:type="dxa"/>
          </w:tcPr>
          <w:p w14:paraId="110A2883" w14:textId="77777777" w:rsidR="00512D72" w:rsidRDefault="00512D72" w:rsidP="00512D72"/>
        </w:tc>
        <w:tc>
          <w:tcPr>
            <w:tcW w:w="810" w:type="dxa"/>
          </w:tcPr>
          <w:p w14:paraId="4DC0E1A3" w14:textId="77777777" w:rsidR="00512D72" w:rsidRDefault="00512D72" w:rsidP="00512D72"/>
        </w:tc>
        <w:tc>
          <w:tcPr>
            <w:tcW w:w="810" w:type="dxa"/>
          </w:tcPr>
          <w:p w14:paraId="7B9CFEF5" w14:textId="77777777" w:rsidR="00512D72" w:rsidRDefault="00512D72" w:rsidP="00512D72"/>
        </w:tc>
        <w:tc>
          <w:tcPr>
            <w:tcW w:w="1080" w:type="dxa"/>
          </w:tcPr>
          <w:p w14:paraId="50EDE78D" w14:textId="5DFA64E5" w:rsidR="00512D72" w:rsidRDefault="00512D72" w:rsidP="00512D72">
            <w:r>
              <w:t xml:space="preserve">Precaution </w:t>
            </w:r>
          </w:p>
        </w:tc>
      </w:tr>
      <w:tr w:rsidR="00512D72" w14:paraId="5FC110CC" w14:textId="77777777" w:rsidTr="007528B7">
        <w:tc>
          <w:tcPr>
            <w:tcW w:w="1345" w:type="dxa"/>
          </w:tcPr>
          <w:p w14:paraId="08A81C2A" w14:textId="2E007EC4" w:rsidR="00512D72" w:rsidRDefault="00512D72" w:rsidP="00512D72">
            <w:r>
              <w:t>PPSV23</w:t>
            </w:r>
          </w:p>
        </w:tc>
        <w:tc>
          <w:tcPr>
            <w:tcW w:w="245" w:type="dxa"/>
          </w:tcPr>
          <w:p w14:paraId="344D31C7" w14:textId="23B540B0" w:rsidR="00512D72" w:rsidRDefault="006E6276" w:rsidP="00512D72">
            <w:ins w:id="71" w:author="Xia Jing" w:date="2024-05-03T12:50:00Z">
              <w:r>
                <w:t>4</w:t>
              </w:r>
            </w:ins>
            <w:ins w:id="72" w:author="Xia Jing" w:date="2024-05-03T16:12:00Z">
              <w:r w:rsidR="00064D14">
                <w:t>6</w:t>
              </w:r>
            </w:ins>
          </w:p>
        </w:tc>
        <w:tc>
          <w:tcPr>
            <w:tcW w:w="850" w:type="dxa"/>
          </w:tcPr>
          <w:p w14:paraId="107B73D1" w14:textId="77777777" w:rsidR="00512D72" w:rsidRDefault="00512D72" w:rsidP="00512D72"/>
        </w:tc>
        <w:tc>
          <w:tcPr>
            <w:tcW w:w="880" w:type="dxa"/>
          </w:tcPr>
          <w:p w14:paraId="6B16C834" w14:textId="77777777" w:rsidR="00512D72" w:rsidRDefault="00512D72" w:rsidP="00512D72"/>
        </w:tc>
        <w:tc>
          <w:tcPr>
            <w:tcW w:w="1596" w:type="dxa"/>
          </w:tcPr>
          <w:p w14:paraId="640B6455" w14:textId="77777777" w:rsidR="00512D72" w:rsidRDefault="00512D72" w:rsidP="00512D72"/>
        </w:tc>
        <w:tc>
          <w:tcPr>
            <w:tcW w:w="534" w:type="dxa"/>
          </w:tcPr>
          <w:p w14:paraId="2414EB05" w14:textId="77777777" w:rsidR="00512D72" w:rsidRDefault="00512D72" w:rsidP="00512D72"/>
        </w:tc>
        <w:tc>
          <w:tcPr>
            <w:tcW w:w="626" w:type="dxa"/>
          </w:tcPr>
          <w:p w14:paraId="5188E5FF" w14:textId="77777777" w:rsidR="00512D72" w:rsidRDefault="00512D72" w:rsidP="00512D72"/>
        </w:tc>
        <w:tc>
          <w:tcPr>
            <w:tcW w:w="1209" w:type="dxa"/>
          </w:tcPr>
          <w:p w14:paraId="0BEC56E9" w14:textId="77777777" w:rsidR="00512D72" w:rsidRDefault="00512D72" w:rsidP="00512D72"/>
        </w:tc>
        <w:tc>
          <w:tcPr>
            <w:tcW w:w="1530" w:type="dxa"/>
          </w:tcPr>
          <w:p w14:paraId="04CED202" w14:textId="4931A6ED" w:rsidR="00512D72" w:rsidRDefault="00512D72" w:rsidP="00512D72">
            <w:r>
              <w:t>Severe allergic reaction (e.g., anaphylaxis) after a previous dose or to a vaccine component</w:t>
            </w:r>
          </w:p>
        </w:tc>
        <w:tc>
          <w:tcPr>
            <w:tcW w:w="1530" w:type="dxa"/>
          </w:tcPr>
          <w:p w14:paraId="0D5B5465" w14:textId="77777777" w:rsidR="00512D72" w:rsidRDefault="00512D72" w:rsidP="00512D72"/>
        </w:tc>
        <w:tc>
          <w:tcPr>
            <w:tcW w:w="1535" w:type="dxa"/>
          </w:tcPr>
          <w:p w14:paraId="03C16CFA" w14:textId="77777777" w:rsidR="00512D72" w:rsidRDefault="00512D72" w:rsidP="00512D72"/>
        </w:tc>
        <w:tc>
          <w:tcPr>
            <w:tcW w:w="1345" w:type="dxa"/>
          </w:tcPr>
          <w:p w14:paraId="2E7E74D5" w14:textId="5FF39DBD" w:rsidR="00512D72" w:rsidRDefault="00512D72" w:rsidP="00512D72">
            <w:r>
              <w:t>Do not admin</w:t>
            </w:r>
          </w:p>
        </w:tc>
        <w:tc>
          <w:tcPr>
            <w:tcW w:w="1080" w:type="dxa"/>
          </w:tcPr>
          <w:p w14:paraId="4454EA31" w14:textId="77777777" w:rsidR="00512D72" w:rsidRDefault="00512D72" w:rsidP="00512D72"/>
        </w:tc>
        <w:tc>
          <w:tcPr>
            <w:tcW w:w="900" w:type="dxa"/>
          </w:tcPr>
          <w:p w14:paraId="08A93957" w14:textId="77777777" w:rsidR="00512D72" w:rsidRDefault="00512D72" w:rsidP="00512D72"/>
        </w:tc>
        <w:tc>
          <w:tcPr>
            <w:tcW w:w="810" w:type="dxa"/>
          </w:tcPr>
          <w:p w14:paraId="5F09626B" w14:textId="77777777" w:rsidR="00512D72" w:rsidRDefault="00512D72" w:rsidP="00512D72"/>
        </w:tc>
        <w:tc>
          <w:tcPr>
            <w:tcW w:w="810" w:type="dxa"/>
          </w:tcPr>
          <w:p w14:paraId="06119C55" w14:textId="77777777" w:rsidR="00512D72" w:rsidRDefault="00512D72" w:rsidP="00512D72"/>
        </w:tc>
        <w:tc>
          <w:tcPr>
            <w:tcW w:w="810" w:type="dxa"/>
          </w:tcPr>
          <w:p w14:paraId="6CA72D36" w14:textId="77777777" w:rsidR="00512D72" w:rsidRDefault="00512D72" w:rsidP="00512D72"/>
        </w:tc>
        <w:tc>
          <w:tcPr>
            <w:tcW w:w="1080" w:type="dxa"/>
          </w:tcPr>
          <w:p w14:paraId="647E63A1" w14:textId="3D4A54D1" w:rsidR="00512D72" w:rsidRDefault="00512D72" w:rsidP="00512D72">
            <w:r>
              <w:t xml:space="preserve">Contraindication </w:t>
            </w:r>
          </w:p>
        </w:tc>
      </w:tr>
    </w:tbl>
    <w:p w14:paraId="136689B0" w14:textId="77777777" w:rsidR="007903A8" w:rsidRDefault="007903A8"/>
    <w:sectPr w:rsidR="007903A8" w:rsidSect="00927BB6">
      <w:footerReference w:type="default" r:id="rId6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31DD" w14:textId="77777777" w:rsidR="00927BB6" w:rsidRDefault="00927BB6" w:rsidP="004952E1">
      <w:pPr>
        <w:spacing w:after="0" w:line="240" w:lineRule="auto"/>
      </w:pPr>
      <w:r>
        <w:separator/>
      </w:r>
    </w:p>
  </w:endnote>
  <w:endnote w:type="continuationSeparator" w:id="0">
    <w:p w14:paraId="5E287903" w14:textId="77777777" w:rsidR="00927BB6" w:rsidRDefault="00927BB6" w:rsidP="0049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492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B1C56" w14:textId="6F020F92" w:rsidR="004952E1" w:rsidRDefault="004952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B32FFA" w14:textId="77777777" w:rsidR="004952E1" w:rsidRDefault="00495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2336" w14:textId="77777777" w:rsidR="00927BB6" w:rsidRDefault="00927BB6" w:rsidP="004952E1">
      <w:pPr>
        <w:spacing w:after="0" w:line="240" w:lineRule="auto"/>
      </w:pPr>
      <w:r>
        <w:separator/>
      </w:r>
    </w:p>
  </w:footnote>
  <w:footnote w:type="continuationSeparator" w:id="0">
    <w:p w14:paraId="328A8875" w14:textId="77777777" w:rsidR="00927BB6" w:rsidRDefault="00927BB6" w:rsidP="004952E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 Jing">
    <w15:presenceInfo w15:providerId="AD" w15:userId="S::xjing@clemson.edu::4d456636-b307-4f54-80e3-492d577ec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7D"/>
    <w:rsid w:val="00061162"/>
    <w:rsid w:val="00064D14"/>
    <w:rsid w:val="0007525E"/>
    <w:rsid w:val="0007757E"/>
    <w:rsid w:val="00077EA3"/>
    <w:rsid w:val="000B1208"/>
    <w:rsid w:val="00115A95"/>
    <w:rsid w:val="00116C33"/>
    <w:rsid w:val="00130990"/>
    <w:rsid w:val="00144B1A"/>
    <w:rsid w:val="001C2193"/>
    <w:rsid w:val="00211B1B"/>
    <w:rsid w:val="0023504D"/>
    <w:rsid w:val="002A35BC"/>
    <w:rsid w:val="003466EB"/>
    <w:rsid w:val="00351B7D"/>
    <w:rsid w:val="00355645"/>
    <w:rsid w:val="00361316"/>
    <w:rsid w:val="00362FA0"/>
    <w:rsid w:val="00374EC0"/>
    <w:rsid w:val="003A4EE4"/>
    <w:rsid w:val="0042011C"/>
    <w:rsid w:val="00424ECE"/>
    <w:rsid w:val="00443022"/>
    <w:rsid w:val="00492EF8"/>
    <w:rsid w:val="004952E1"/>
    <w:rsid w:val="004B65EB"/>
    <w:rsid w:val="004C4894"/>
    <w:rsid w:val="004C7C7D"/>
    <w:rsid w:val="004F4D29"/>
    <w:rsid w:val="00512D72"/>
    <w:rsid w:val="00522192"/>
    <w:rsid w:val="00542674"/>
    <w:rsid w:val="00580F30"/>
    <w:rsid w:val="005D29EF"/>
    <w:rsid w:val="005D7CA0"/>
    <w:rsid w:val="00605EC9"/>
    <w:rsid w:val="00651CD9"/>
    <w:rsid w:val="00664AE7"/>
    <w:rsid w:val="00665F28"/>
    <w:rsid w:val="006E3BA6"/>
    <w:rsid w:val="006E6276"/>
    <w:rsid w:val="0072460C"/>
    <w:rsid w:val="00745697"/>
    <w:rsid w:val="007903A8"/>
    <w:rsid w:val="007D0C94"/>
    <w:rsid w:val="00823C04"/>
    <w:rsid w:val="00830FBF"/>
    <w:rsid w:val="0089691B"/>
    <w:rsid w:val="008C2F8B"/>
    <w:rsid w:val="008C5B28"/>
    <w:rsid w:val="008D0AFE"/>
    <w:rsid w:val="00927BB6"/>
    <w:rsid w:val="00937660"/>
    <w:rsid w:val="00995B50"/>
    <w:rsid w:val="009A0664"/>
    <w:rsid w:val="009B45D5"/>
    <w:rsid w:val="009E4AD7"/>
    <w:rsid w:val="00B0334D"/>
    <w:rsid w:val="00B11C93"/>
    <w:rsid w:val="00B56178"/>
    <w:rsid w:val="00B70CE6"/>
    <w:rsid w:val="00B73B75"/>
    <w:rsid w:val="00B77451"/>
    <w:rsid w:val="00B811BD"/>
    <w:rsid w:val="00BB7C0B"/>
    <w:rsid w:val="00C3426B"/>
    <w:rsid w:val="00C36C47"/>
    <w:rsid w:val="00CD54CE"/>
    <w:rsid w:val="00CE616B"/>
    <w:rsid w:val="00D8376E"/>
    <w:rsid w:val="00DF1A0B"/>
    <w:rsid w:val="00F732D3"/>
    <w:rsid w:val="00F96A63"/>
    <w:rsid w:val="00FB7999"/>
    <w:rsid w:val="00FD4C75"/>
    <w:rsid w:val="00FF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90D24"/>
  <w15:chartTrackingRefBased/>
  <w15:docId w15:val="{AF8DE92A-EBB8-427D-A49C-13372128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C7D"/>
  </w:style>
  <w:style w:type="paragraph" w:styleId="Heading1">
    <w:name w:val="heading 1"/>
    <w:basedOn w:val="Normal"/>
    <w:next w:val="Normal"/>
    <w:link w:val="Heading1Char"/>
    <w:uiPriority w:val="9"/>
    <w:qFormat/>
    <w:rsid w:val="004C7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7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2E1"/>
  </w:style>
  <w:style w:type="paragraph" w:styleId="Footer">
    <w:name w:val="footer"/>
    <w:basedOn w:val="Normal"/>
    <w:link w:val="FooterChar"/>
    <w:uiPriority w:val="99"/>
    <w:unhideWhenUsed/>
    <w:rsid w:val="0049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2E1"/>
  </w:style>
  <w:style w:type="paragraph" w:styleId="Revision">
    <w:name w:val="Revision"/>
    <w:hidden/>
    <w:uiPriority w:val="99"/>
    <w:semiHidden/>
    <w:rsid w:val="003A4E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1578</Words>
  <Characters>6032</Characters>
  <Application>Microsoft Office Word</Application>
  <DocSecurity>0</DocSecurity>
  <Lines>2010</Lines>
  <Paragraphs>475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6</cp:revision>
  <dcterms:created xsi:type="dcterms:W3CDTF">2024-05-03T16:37:00Z</dcterms:created>
  <dcterms:modified xsi:type="dcterms:W3CDTF">2024-05-03T20:12:00Z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f0b68b0c-f920-4a56-919a-98e9bbfe70aa</vt:lpwstr>
  </property>
</Properties>
</file>