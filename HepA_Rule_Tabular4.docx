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046C4" w14:textId="7F4F1CE1" w:rsidR="001A1383" w:rsidRDefault="001A1383" w:rsidP="001A1383">
      <w:pPr>
        <w:pStyle w:val="Heading1"/>
      </w:pPr>
      <w:r>
        <w:t>Hepatitis A (</w:t>
      </w:r>
      <w:proofErr w:type="spellStart"/>
      <w:r>
        <w:t>HepA</w:t>
      </w:r>
      <w:proofErr w:type="spellEnd"/>
      <w:r>
        <w:t>) CDC recommendations- tabular CDSS rules (optimal)</w:t>
      </w:r>
    </w:p>
    <w:p w14:paraId="44D7A59E" w14:textId="2678A5E2" w:rsidR="001A1383" w:rsidRDefault="001A1383" w:rsidP="001A1383">
      <w:r>
        <w:t>Updated on 202</w:t>
      </w:r>
      <w:del w:id="0" w:author="Xia Jing" w:date="2024-05-02T09:36:00Z">
        <w:r w:rsidR="00881007" w:rsidDel="000E25DE">
          <w:delText>3</w:delText>
        </w:r>
      </w:del>
      <w:ins w:id="1" w:author="Xia Jing" w:date="2024-05-02T09:36:00Z">
        <w:r w:rsidR="000E25DE">
          <w:t>4</w:t>
        </w:r>
      </w:ins>
      <w:r>
        <w:t>-</w:t>
      </w:r>
      <w:r w:rsidR="00881007">
        <w:t>0</w:t>
      </w:r>
      <w:del w:id="2" w:author="Xia Jing" w:date="2024-05-02T09:36:00Z">
        <w:r w:rsidR="00F3454F" w:rsidDel="000E25DE">
          <w:delText>4</w:delText>
        </w:r>
      </w:del>
      <w:ins w:id="3" w:author="Xia Jing" w:date="2024-05-02T09:36:00Z">
        <w:r w:rsidR="000E25DE">
          <w:t>5</w:t>
        </w:r>
      </w:ins>
      <w:r>
        <w:t>-</w:t>
      </w:r>
      <w:del w:id="4" w:author="Xia Jing" w:date="2024-05-02T09:36:00Z">
        <w:r w:rsidDel="000E25DE">
          <w:delText>2</w:delText>
        </w:r>
      </w:del>
      <w:proofErr w:type="gramStart"/>
      <w:r w:rsidR="00F3454F">
        <w:t>0</w:t>
      </w:r>
      <w:ins w:id="5" w:author="Xia Jing" w:date="2024-05-02T09:36:00Z">
        <w:r w:rsidR="000E25DE">
          <w:t>2</w:t>
        </w:r>
      </w:ins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435"/>
        <w:gridCol w:w="667"/>
        <w:gridCol w:w="668"/>
        <w:gridCol w:w="1722"/>
        <w:gridCol w:w="564"/>
        <w:gridCol w:w="664"/>
        <w:gridCol w:w="639"/>
        <w:gridCol w:w="1639"/>
        <w:gridCol w:w="1639"/>
        <w:gridCol w:w="1639"/>
        <w:gridCol w:w="1186"/>
        <w:gridCol w:w="1399"/>
        <w:gridCol w:w="1399"/>
        <w:gridCol w:w="1012"/>
        <w:gridCol w:w="849"/>
        <w:gridCol w:w="1681"/>
      </w:tblGrid>
      <w:tr w:rsidR="00BE307A" w:rsidRPr="00504936" w14:paraId="12C40BD9" w14:textId="77777777" w:rsidTr="00C12AC9">
        <w:tc>
          <w:tcPr>
            <w:tcW w:w="0" w:type="auto"/>
          </w:tcPr>
          <w:p w14:paraId="1FF98521" w14:textId="77777777" w:rsidR="001A1383" w:rsidRPr="00504936" w:rsidRDefault="001A1383" w:rsidP="00202A78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 xml:space="preserve">Vaccine </w:t>
            </w:r>
          </w:p>
        </w:tc>
        <w:tc>
          <w:tcPr>
            <w:tcW w:w="0" w:type="auto"/>
          </w:tcPr>
          <w:p w14:paraId="4274F797" w14:textId="77777777" w:rsidR="001A1383" w:rsidRPr="00504936" w:rsidRDefault="001A1383" w:rsidP="00202A78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0" w:type="auto"/>
          </w:tcPr>
          <w:p w14:paraId="1C4B22F7" w14:textId="77777777" w:rsidR="001A1383" w:rsidRPr="00504936" w:rsidRDefault="001A1383" w:rsidP="00202A78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Age</w:t>
            </w:r>
            <w:r>
              <w:rPr>
                <w:b/>
                <w:bCs/>
              </w:rPr>
              <w:t>1</w:t>
            </w:r>
            <w:r w:rsidRPr="00504936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</w:tcPr>
          <w:p w14:paraId="09891FAC" w14:textId="77777777" w:rsidR="001A1383" w:rsidRPr="00504936" w:rsidRDefault="001A1383" w:rsidP="00202A78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Age</w:t>
            </w:r>
            <w:r>
              <w:rPr>
                <w:b/>
                <w:bCs/>
              </w:rPr>
              <w:t>2</w:t>
            </w:r>
            <w:r w:rsidRPr="00504936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</w:tcPr>
          <w:p w14:paraId="6C90B6F7" w14:textId="77777777" w:rsidR="001A1383" w:rsidRPr="00504936" w:rsidRDefault="001A1383" w:rsidP="00202A7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SpecialCondition</w:t>
            </w:r>
            <w:proofErr w:type="spellEnd"/>
            <w:r w:rsidRPr="00504936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3"/>
          </w:tcPr>
          <w:p w14:paraId="06C80564" w14:textId="77777777" w:rsidR="001A1383" w:rsidRPr="00504936" w:rsidRDefault="001A1383" w:rsidP="00202A78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Immunization record</w:t>
            </w:r>
          </w:p>
        </w:tc>
        <w:tc>
          <w:tcPr>
            <w:tcW w:w="0" w:type="auto"/>
          </w:tcPr>
          <w:p w14:paraId="428370EB" w14:textId="77777777" w:rsidR="001A1383" w:rsidRPr="00504936" w:rsidRDefault="001A1383" w:rsidP="00202A78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MedIndication1</w:t>
            </w:r>
          </w:p>
        </w:tc>
        <w:tc>
          <w:tcPr>
            <w:tcW w:w="0" w:type="auto"/>
          </w:tcPr>
          <w:p w14:paraId="478FCBED" w14:textId="77777777" w:rsidR="001A1383" w:rsidRPr="00504936" w:rsidRDefault="001A1383" w:rsidP="00202A78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MedIndication2</w:t>
            </w:r>
          </w:p>
        </w:tc>
        <w:tc>
          <w:tcPr>
            <w:tcW w:w="0" w:type="auto"/>
          </w:tcPr>
          <w:p w14:paraId="728F13CB" w14:textId="77777777" w:rsidR="001A1383" w:rsidRPr="00504936" w:rsidRDefault="001A1383" w:rsidP="00202A78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MedIndication3</w:t>
            </w:r>
          </w:p>
        </w:tc>
        <w:tc>
          <w:tcPr>
            <w:tcW w:w="0" w:type="auto"/>
          </w:tcPr>
          <w:p w14:paraId="75F744A2" w14:textId="77777777" w:rsidR="001A1383" w:rsidRPr="00504936" w:rsidRDefault="001A1383" w:rsidP="00202A78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Todo1</w:t>
            </w:r>
          </w:p>
        </w:tc>
        <w:tc>
          <w:tcPr>
            <w:tcW w:w="0" w:type="auto"/>
          </w:tcPr>
          <w:p w14:paraId="2A10FEA7" w14:textId="77777777" w:rsidR="001A1383" w:rsidRPr="00504936" w:rsidRDefault="001A1383" w:rsidP="00202A78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Todo2</w:t>
            </w:r>
          </w:p>
        </w:tc>
        <w:tc>
          <w:tcPr>
            <w:tcW w:w="0" w:type="auto"/>
          </w:tcPr>
          <w:p w14:paraId="6906139F" w14:textId="77777777" w:rsidR="001A1383" w:rsidRPr="00504936" w:rsidRDefault="001A1383" w:rsidP="00202A78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Todo3</w:t>
            </w:r>
          </w:p>
        </w:tc>
        <w:tc>
          <w:tcPr>
            <w:tcW w:w="0" w:type="auto"/>
          </w:tcPr>
          <w:p w14:paraId="292BBB7E" w14:textId="77777777" w:rsidR="001A1383" w:rsidRPr="00504936" w:rsidRDefault="001A1383" w:rsidP="00202A78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Todo4</w:t>
            </w:r>
          </w:p>
        </w:tc>
        <w:tc>
          <w:tcPr>
            <w:tcW w:w="0" w:type="auto"/>
          </w:tcPr>
          <w:p w14:paraId="0DC48680" w14:textId="77777777" w:rsidR="001A1383" w:rsidRPr="00504936" w:rsidRDefault="001A1383" w:rsidP="00202A78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Note-display</w:t>
            </w:r>
          </w:p>
        </w:tc>
        <w:tc>
          <w:tcPr>
            <w:tcW w:w="1692" w:type="dxa"/>
          </w:tcPr>
          <w:p w14:paraId="4768990B" w14:textId="77777777" w:rsidR="001A1383" w:rsidRPr="00504936" w:rsidRDefault="001A1383" w:rsidP="00202A78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Note</w:t>
            </w:r>
          </w:p>
        </w:tc>
      </w:tr>
      <w:tr w:rsidR="00BE307A" w:rsidRPr="00504936" w14:paraId="6A403672" w14:textId="77777777" w:rsidTr="00C12AC9">
        <w:tc>
          <w:tcPr>
            <w:tcW w:w="0" w:type="auto"/>
          </w:tcPr>
          <w:p w14:paraId="060736F0" w14:textId="77777777" w:rsidR="001A1383" w:rsidRPr="00504936" w:rsidRDefault="001A1383" w:rsidP="00202A7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DD34404" w14:textId="77777777" w:rsidR="001A1383" w:rsidRPr="00504936" w:rsidRDefault="001A1383" w:rsidP="00202A7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CE53B74" w14:textId="77777777" w:rsidR="001A1383" w:rsidRPr="00504936" w:rsidRDefault="001A1383" w:rsidP="00202A7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1267721" w14:textId="77777777" w:rsidR="001A1383" w:rsidRPr="00504936" w:rsidRDefault="001A1383" w:rsidP="00202A7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BB50A59" w14:textId="77777777" w:rsidR="001A1383" w:rsidRPr="00504936" w:rsidRDefault="001A1383" w:rsidP="00202A7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B5ADE9B" w14:textId="77777777" w:rsidR="001A1383" w:rsidRPr="00504936" w:rsidRDefault="001A1383" w:rsidP="00202A78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Y/N</w:t>
            </w:r>
          </w:p>
        </w:tc>
        <w:tc>
          <w:tcPr>
            <w:tcW w:w="0" w:type="auto"/>
          </w:tcPr>
          <w:p w14:paraId="681ADE30" w14:textId="77777777" w:rsidR="001A1383" w:rsidRPr="00504936" w:rsidRDefault="001A1383" w:rsidP="00202A78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504936">
              <w:rPr>
                <w:b/>
                <w:bCs/>
              </w:rPr>
              <w:t>ose</w:t>
            </w:r>
          </w:p>
        </w:tc>
        <w:tc>
          <w:tcPr>
            <w:tcW w:w="0" w:type="auto"/>
          </w:tcPr>
          <w:p w14:paraId="69CAB745" w14:textId="77777777" w:rsidR="001A1383" w:rsidRPr="00504936" w:rsidRDefault="001A1383" w:rsidP="00202A78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Adm date</w:t>
            </w:r>
          </w:p>
        </w:tc>
        <w:tc>
          <w:tcPr>
            <w:tcW w:w="0" w:type="auto"/>
          </w:tcPr>
          <w:p w14:paraId="20E5B81F" w14:textId="77777777" w:rsidR="001A1383" w:rsidRPr="00504936" w:rsidRDefault="001A1383" w:rsidP="00202A7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27D53FE0" w14:textId="77777777" w:rsidR="001A1383" w:rsidRPr="00504936" w:rsidRDefault="001A1383" w:rsidP="00202A7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B003A35" w14:textId="77777777" w:rsidR="001A1383" w:rsidRPr="00504936" w:rsidRDefault="001A1383" w:rsidP="00202A7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2C5E82F" w14:textId="77777777" w:rsidR="001A1383" w:rsidRPr="00504936" w:rsidRDefault="001A1383" w:rsidP="00202A7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D692040" w14:textId="77777777" w:rsidR="001A1383" w:rsidRPr="00504936" w:rsidRDefault="001A1383" w:rsidP="00202A7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5071489" w14:textId="77777777" w:rsidR="001A1383" w:rsidRPr="00504936" w:rsidRDefault="001A1383" w:rsidP="00202A7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BABAB15" w14:textId="77777777" w:rsidR="001A1383" w:rsidRPr="00504936" w:rsidRDefault="001A1383" w:rsidP="00202A7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3CEF9E7" w14:textId="77777777" w:rsidR="001A1383" w:rsidRPr="00504936" w:rsidRDefault="001A1383" w:rsidP="00202A78">
            <w:pPr>
              <w:rPr>
                <w:b/>
                <w:bCs/>
              </w:rPr>
            </w:pPr>
          </w:p>
        </w:tc>
        <w:tc>
          <w:tcPr>
            <w:tcW w:w="1692" w:type="dxa"/>
          </w:tcPr>
          <w:p w14:paraId="4655F260" w14:textId="77777777" w:rsidR="001A1383" w:rsidRPr="00504936" w:rsidRDefault="001A1383" w:rsidP="00202A78">
            <w:pPr>
              <w:rPr>
                <w:b/>
                <w:bCs/>
              </w:rPr>
            </w:pPr>
          </w:p>
        </w:tc>
      </w:tr>
      <w:tr w:rsidR="00BE307A" w14:paraId="27F5D33A" w14:textId="77777777" w:rsidTr="00C12AC9">
        <w:tc>
          <w:tcPr>
            <w:tcW w:w="0" w:type="auto"/>
          </w:tcPr>
          <w:p w14:paraId="3C75B0FF" w14:textId="6C42ABC7" w:rsidR="001A1383" w:rsidRDefault="001A1383" w:rsidP="00202A78">
            <w:proofErr w:type="spellStart"/>
            <w:r>
              <w:rPr>
                <w:b/>
                <w:bCs/>
              </w:rPr>
              <w:t>HepA</w:t>
            </w:r>
            <w:proofErr w:type="spellEnd"/>
          </w:p>
        </w:tc>
        <w:tc>
          <w:tcPr>
            <w:tcW w:w="0" w:type="auto"/>
          </w:tcPr>
          <w:p w14:paraId="0A13EA9A" w14:textId="77777777" w:rsidR="001A1383" w:rsidRDefault="001A1383" w:rsidP="00202A78"/>
        </w:tc>
        <w:tc>
          <w:tcPr>
            <w:tcW w:w="0" w:type="auto"/>
          </w:tcPr>
          <w:p w14:paraId="391BBFC2" w14:textId="77777777" w:rsidR="001A1383" w:rsidRDefault="001A1383" w:rsidP="00202A78"/>
        </w:tc>
        <w:tc>
          <w:tcPr>
            <w:tcW w:w="0" w:type="auto"/>
          </w:tcPr>
          <w:p w14:paraId="78983696" w14:textId="77777777" w:rsidR="001A1383" w:rsidRDefault="001A1383" w:rsidP="00202A78"/>
        </w:tc>
        <w:tc>
          <w:tcPr>
            <w:tcW w:w="0" w:type="auto"/>
          </w:tcPr>
          <w:p w14:paraId="027312C7" w14:textId="77777777" w:rsidR="001A1383" w:rsidRDefault="001A1383" w:rsidP="00202A78"/>
        </w:tc>
        <w:tc>
          <w:tcPr>
            <w:tcW w:w="0" w:type="auto"/>
          </w:tcPr>
          <w:p w14:paraId="13A4208E" w14:textId="77777777" w:rsidR="001A1383" w:rsidRDefault="001A1383" w:rsidP="00202A78"/>
        </w:tc>
        <w:tc>
          <w:tcPr>
            <w:tcW w:w="0" w:type="auto"/>
          </w:tcPr>
          <w:p w14:paraId="1A81AD46" w14:textId="77777777" w:rsidR="001A1383" w:rsidRDefault="001A1383" w:rsidP="00202A78"/>
        </w:tc>
        <w:tc>
          <w:tcPr>
            <w:tcW w:w="0" w:type="auto"/>
          </w:tcPr>
          <w:p w14:paraId="7BE11E0F" w14:textId="77777777" w:rsidR="001A1383" w:rsidRDefault="001A1383" w:rsidP="00202A78"/>
        </w:tc>
        <w:tc>
          <w:tcPr>
            <w:tcW w:w="0" w:type="auto"/>
          </w:tcPr>
          <w:p w14:paraId="064B182B" w14:textId="77777777" w:rsidR="001A1383" w:rsidRDefault="001A1383" w:rsidP="00202A78"/>
        </w:tc>
        <w:tc>
          <w:tcPr>
            <w:tcW w:w="0" w:type="auto"/>
          </w:tcPr>
          <w:p w14:paraId="09EAE0B2" w14:textId="77777777" w:rsidR="001A1383" w:rsidRDefault="001A1383" w:rsidP="00202A78"/>
        </w:tc>
        <w:tc>
          <w:tcPr>
            <w:tcW w:w="0" w:type="auto"/>
          </w:tcPr>
          <w:p w14:paraId="12BAD38D" w14:textId="77777777" w:rsidR="001A1383" w:rsidRDefault="001A1383" w:rsidP="00202A78"/>
        </w:tc>
        <w:tc>
          <w:tcPr>
            <w:tcW w:w="0" w:type="auto"/>
          </w:tcPr>
          <w:p w14:paraId="24527542" w14:textId="77777777" w:rsidR="001A1383" w:rsidRDefault="001A1383" w:rsidP="00202A78"/>
        </w:tc>
        <w:tc>
          <w:tcPr>
            <w:tcW w:w="0" w:type="auto"/>
          </w:tcPr>
          <w:p w14:paraId="0A691ED3" w14:textId="77777777" w:rsidR="001A1383" w:rsidRDefault="001A1383" w:rsidP="00202A78"/>
        </w:tc>
        <w:tc>
          <w:tcPr>
            <w:tcW w:w="0" w:type="auto"/>
          </w:tcPr>
          <w:p w14:paraId="7DD040D1" w14:textId="77777777" w:rsidR="001A1383" w:rsidRDefault="001A1383" w:rsidP="00202A78"/>
        </w:tc>
        <w:tc>
          <w:tcPr>
            <w:tcW w:w="0" w:type="auto"/>
          </w:tcPr>
          <w:p w14:paraId="39538CA9" w14:textId="77777777" w:rsidR="001A1383" w:rsidRDefault="001A1383" w:rsidP="00202A78"/>
        </w:tc>
        <w:tc>
          <w:tcPr>
            <w:tcW w:w="0" w:type="auto"/>
          </w:tcPr>
          <w:p w14:paraId="5547F740" w14:textId="77777777" w:rsidR="001A1383" w:rsidRDefault="001A1383" w:rsidP="00202A78"/>
        </w:tc>
        <w:tc>
          <w:tcPr>
            <w:tcW w:w="1692" w:type="dxa"/>
          </w:tcPr>
          <w:p w14:paraId="44E53382" w14:textId="48DD291F" w:rsidR="001A1383" w:rsidRDefault="001A1383" w:rsidP="00202A78">
            <w:r>
              <w:t>Minimal age</w:t>
            </w:r>
            <w:r w:rsidR="00E37EBC">
              <w:t>:</w:t>
            </w:r>
            <w:r>
              <w:t xml:space="preserve"> 12 </w:t>
            </w:r>
            <w:proofErr w:type="spellStart"/>
            <w:r>
              <w:t>mon</w:t>
            </w:r>
            <w:proofErr w:type="spellEnd"/>
          </w:p>
        </w:tc>
      </w:tr>
      <w:tr w:rsidR="001A1383" w14:paraId="6A91141F" w14:textId="77777777" w:rsidTr="00202A78">
        <w:tc>
          <w:tcPr>
            <w:tcW w:w="18710" w:type="dxa"/>
            <w:gridSpan w:val="17"/>
          </w:tcPr>
          <w:p w14:paraId="1CB5191C" w14:textId="77777777" w:rsidR="001A1383" w:rsidRDefault="001A1383" w:rsidP="00202A78">
            <w:r>
              <w:rPr>
                <w:b/>
                <w:bCs/>
              </w:rPr>
              <w:t>Regular and catch-up schedule</w:t>
            </w:r>
          </w:p>
        </w:tc>
      </w:tr>
      <w:tr w:rsidR="00BE307A" w14:paraId="0C9367CE" w14:textId="77777777" w:rsidTr="00C12AC9">
        <w:tc>
          <w:tcPr>
            <w:tcW w:w="0" w:type="auto"/>
          </w:tcPr>
          <w:p w14:paraId="5ABDD801" w14:textId="77777777" w:rsidR="001A1383" w:rsidRDefault="001A1383" w:rsidP="00202A78"/>
        </w:tc>
        <w:tc>
          <w:tcPr>
            <w:tcW w:w="0" w:type="auto"/>
          </w:tcPr>
          <w:p w14:paraId="40148A09" w14:textId="2D2187C1" w:rsidR="001A1383" w:rsidRDefault="002E18D1" w:rsidP="00202A78">
            <w:ins w:id="6" w:author="Xia Jing" w:date="2024-05-02T09:37:00Z">
              <w:r>
                <w:t>1</w:t>
              </w:r>
            </w:ins>
          </w:p>
        </w:tc>
        <w:tc>
          <w:tcPr>
            <w:tcW w:w="0" w:type="auto"/>
          </w:tcPr>
          <w:p w14:paraId="6F0055C8" w14:textId="68D34C5B" w:rsidR="001A1383" w:rsidRDefault="001A1383" w:rsidP="00202A78">
            <w:r>
              <w:t xml:space="preserve">&gt;= 12 </w:t>
            </w:r>
            <w:proofErr w:type="spellStart"/>
            <w:r>
              <w:t>mon</w:t>
            </w:r>
            <w:proofErr w:type="spellEnd"/>
          </w:p>
        </w:tc>
        <w:tc>
          <w:tcPr>
            <w:tcW w:w="0" w:type="auto"/>
          </w:tcPr>
          <w:p w14:paraId="7AE7C3AD" w14:textId="6AC34509" w:rsidR="001A1383" w:rsidRDefault="001A1383" w:rsidP="00202A78">
            <w:r>
              <w:t xml:space="preserve">&lt;= </w:t>
            </w:r>
            <w:r w:rsidR="0015662D">
              <w:t xml:space="preserve">18 </w:t>
            </w:r>
            <w:proofErr w:type="spellStart"/>
            <w:r w:rsidR="0015662D">
              <w:t>yrs</w:t>
            </w:r>
            <w:proofErr w:type="spellEnd"/>
          </w:p>
        </w:tc>
        <w:tc>
          <w:tcPr>
            <w:tcW w:w="0" w:type="auto"/>
          </w:tcPr>
          <w:p w14:paraId="284AC4F3" w14:textId="77777777" w:rsidR="001A1383" w:rsidRDefault="001A1383" w:rsidP="00202A78"/>
        </w:tc>
        <w:tc>
          <w:tcPr>
            <w:tcW w:w="0" w:type="auto"/>
          </w:tcPr>
          <w:p w14:paraId="577276EB" w14:textId="77777777" w:rsidR="001A1383" w:rsidRDefault="001A1383" w:rsidP="00202A78">
            <w:r>
              <w:t>N</w:t>
            </w:r>
          </w:p>
        </w:tc>
        <w:tc>
          <w:tcPr>
            <w:tcW w:w="0" w:type="auto"/>
          </w:tcPr>
          <w:p w14:paraId="5D48EAA3" w14:textId="77777777" w:rsidR="001A1383" w:rsidRDefault="001A1383" w:rsidP="00202A78"/>
        </w:tc>
        <w:tc>
          <w:tcPr>
            <w:tcW w:w="0" w:type="auto"/>
          </w:tcPr>
          <w:p w14:paraId="515E642D" w14:textId="77777777" w:rsidR="001A1383" w:rsidRDefault="001A1383" w:rsidP="00202A78"/>
        </w:tc>
        <w:tc>
          <w:tcPr>
            <w:tcW w:w="0" w:type="auto"/>
          </w:tcPr>
          <w:p w14:paraId="2D3600F1" w14:textId="77777777" w:rsidR="001A1383" w:rsidRDefault="001A1383" w:rsidP="00202A78"/>
        </w:tc>
        <w:tc>
          <w:tcPr>
            <w:tcW w:w="0" w:type="auto"/>
          </w:tcPr>
          <w:p w14:paraId="0BCEFB4A" w14:textId="77777777" w:rsidR="001A1383" w:rsidRDefault="001A1383" w:rsidP="00202A78"/>
        </w:tc>
        <w:tc>
          <w:tcPr>
            <w:tcW w:w="0" w:type="auto"/>
          </w:tcPr>
          <w:p w14:paraId="1E8B0247" w14:textId="77777777" w:rsidR="001A1383" w:rsidRDefault="001A1383" w:rsidP="00202A78"/>
        </w:tc>
        <w:tc>
          <w:tcPr>
            <w:tcW w:w="0" w:type="auto"/>
          </w:tcPr>
          <w:p w14:paraId="55E320B4" w14:textId="74B79D4D" w:rsidR="001A1383" w:rsidRDefault="001A1383" w:rsidP="00202A78">
            <w:r>
              <w:t xml:space="preserve">Admin 1st dose </w:t>
            </w:r>
          </w:p>
        </w:tc>
        <w:tc>
          <w:tcPr>
            <w:tcW w:w="0" w:type="auto"/>
          </w:tcPr>
          <w:p w14:paraId="056A7B1A" w14:textId="58C70042" w:rsidR="001A1383" w:rsidRDefault="001A1383" w:rsidP="00202A78">
            <w:r>
              <w:t xml:space="preserve">Schedule the second dose &gt;= 6 </w:t>
            </w:r>
            <w:proofErr w:type="spellStart"/>
            <w:r>
              <w:t>mon</w:t>
            </w:r>
            <w:proofErr w:type="spellEnd"/>
          </w:p>
        </w:tc>
        <w:tc>
          <w:tcPr>
            <w:tcW w:w="0" w:type="auto"/>
          </w:tcPr>
          <w:p w14:paraId="61014286" w14:textId="77777777" w:rsidR="001A1383" w:rsidRDefault="001A1383" w:rsidP="00202A78"/>
        </w:tc>
        <w:tc>
          <w:tcPr>
            <w:tcW w:w="0" w:type="auto"/>
          </w:tcPr>
          <w:p w14:paraId="086203B9" w14:textId="77777777" w:rsidR="001A1383" w:rsidRDefault="001A1383" w:rsidP="00202A78"/>
        </w:tc>
        <w:tc>
          <w:tcPr>
            <w:tcW w:w="0" w:type="auto"/>
          </w:tcPr>
          <w:p w14:paraId="3335790B" w14:textId="77777777" w:rsidR="001A1383" w:rsidRDefault="001A1383" w:rsidP="00202A78"/>
        </w:tc>
        <w:tc>
          <w:tcPr>
            <w:tcW w:w="1692" w:type="dxa"/>
          </w:tcPr>
          <w:p w14:paraId="2571749D" w14:textId="77777777" w:rsidR="001A1383" w:rsidRDefault="001A1383" w:rsidP="00202A78"/>
        </w:tc>
      </w:tr>
      <w:tr w:rsidR="004E331D" w14:paraId="6B7D3C13" w14:textId="77777777" w:rsidTr="00C12AC9">
        <w:tc>
          <w:tcPr>
            <w:tcW w:w="0" w:type="auto"/>
          </w:tcPr>
          <w:p w14:paraId="2E15536B" w14:textId="77777777" w:rsidR="001A1383" w:rsidRDefault="001A1383" w:rsidP="00202A78"/>
        </w:tc>
        <w:tc>
          <w:tcPr>
            <w:tcW w:w="0" w:type="auto"/>
          </w:tcPr>
          <w:p w14:paraId="032E0D6C" w14:textId="7BCA3C79" w:rsidR="001A1383" w:rsidRDefault="002E18D1" w:rsidP="00202A78">
            <w:ins w:id="7" w:author="Xia Jing" w:date="2024-05-02T09:37:00Z">
              <w:r>
                <w:t>2</w:t>
              </w:r>
            </w:ins>
          </w:p>
        </w:tc>
        <w:tc>
          <w:tcPr>
            <w:tcW w:w="0" w:type="auto"/>
          </w:tcPr>
          <w:p w14:paraId="18C5A664" w14:textId="47376A0F" w:rsidR="001A1383" w:rsidRDefault="00DF510B" w:rsidP="00202A78">
            <w:r>
              <w:t xml:space="preserve">&lt;= 18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718D045C" w14:textId="77777777" w:rsidR="001A1383" w:rsidRDefault="001A1383" w:rsidP="00202A78"/>
        </w:tc>
        <w:tc>
          <w:tcPr>
            <w:tcW w:w="0" w:type="auto"/>
          </w:tcPr>
          <w:p w14:paraId="49ED3532" w14:textId="77777777" w:rsidR="001A1383" w:rsidRDefault="001A1383" w:rsidP="00202A78"/>
        </w:tc>
        <w:tc>
          <w:tcPr>
            <w:tcW w:w="0" w:type="auto"/>
          </w:tcPr>
          <w:p w14:paraId="2C1E9376" w14:textId="33EC9AFD" w:rsidR="001A1383" w:rsidRDefault="00DF510B" w:rsidP="00202A78">
            <w:r>
              <w:t>Y</w:t>
            </w:r>
          </w:p>
        </w:tc>
        <w:tc>
          <w:tcPr>
            <w:tcW w:w="0" w:type="auto"/>
          </w:tcPr>
          <w:p w14:paraId="2C0BD69B" w14:textId="1702B813" w:rsidR="001A1383" w:rsidRDefault="00DF510B" w:rsidP="00202A78">
            <w:r>
              <w:t>1</w:t>
            </w:r>
          </w:p>
        </w:tc>
        <w:tc>
          <w:tcPr>
            <w:tcW w:w="0" w:type="auto"/>
          </w:tcPr>
          <w:p w14:paraId="5D34CFC0" w14:textId="09E037AD" w:rsidR="001A1383" w:rsidRDefault="00DF510B" w:rsidP="00202A78">
            <w:r>
              <w:t xml:space="preserve">&gt;= 12 </w:t>
            </w:r>
            <w:proofErr w:type="spellStart"/>
            <w:r>
              <w:t>mon</w:t>
            </w:r>
            <w:proofErr w:type="spellEnd"/>
            <w:r>
              <w:t xml:space="preserve"> age</w:t>
            </w:r>
          </w:p>
        </w:tc>
        <w:tc>
          <w:tcPr>
            <w:tcW w:w="0" w:type="auto"/>
          </w:tcPr>
          <w:p w14:paraId="4E12D19D" w14:textId="77777777" w:rsidR="001A1383" w:rsidRDefault="001A1383" w:rsidP="00202A78"/>
        </w:tc>
        <w:tc>
          <w:tcPr>
            <w:tcW w:w="0" w:type="auto"/>
          </w:tcPr>
          <w:p w14:paraId="43005E35" w14:textId="77777777" w:rsidR="001A1383" w:rsidRDefault="001A1383" w:rsidP="00202A78"/>
        </w:tc>
        <w:tc>
          <w:tcPr>
            <w:tcW w:w="0" w:type="auto"/>
          </w:tcPr>
          <w:p w14:paraId="002AFFDC" w14:textId="77777777" w:rsidR="001A1383" w:rsidRDefault="001A1383" w:rsidP="00202A78"/>
        </w:tc>
        <w:tc>
          <w:tcPr>
            <w:tcW w:w="0" w:type="auto"/>
          </w:tcPr>
          <w:p w14:paraId="0CA63DEB" w14:textId="6388E400" w:rsidR="001A1383" w:rsidRDefault="00DF510B" w:rsidP="00202A78">
            <w:r>
              <w:t>Admin 2</w:t>
            </w:r>
            <w:r w:rsidRPr="00DF510B">
              <w:rPr>
                <w:vertAlign w:val="superscript"/>
              </w:rPr>
              <w:t>nd</w:t>
            </w:r>
            <w:r>
              <w:t xml:space="preserve"> dose if interval &gt;= 6 </w:t>
            </w:r>
            <w:proofErr w:type="spellStart"/>
            <w:r>
              <w:t>mon</w:t>
            </w:r>
            <w:proofErr w:type="spellEnd"/>
          </w:p>
        </w:tc>
        <w:tc>
          <w:tcPr>
            <w:tcW w:w="0" w:type="auto"/>
          </w:tcPr>
          <w:p w14:paraId="60A20D2E" w14:textId="77777777" w:rsidR="001A1383" w:rsidRDefault="001A1383" w:rsidP="00202A78"/>
        </w:tc>
        <w:tc>
          <w:tcPr>
            <w:tcW w:w="0" w:type="auto"/>
          </w:tcPr>
          <w:p w14:paraId="43E07764" w14:textId="77777777" w:rsidR="001A1383" w:rsidRDefault="001A1383" w:rsidP="00202A78"/>
        </w:tc>
        <w:tc>
          <w:tcPr>
            <w:tcW w:w="0" w:type="auto"/>
          </w:tcPr>
          <w:p w14:paraId="15511225" w14:textId="77777777" w:rsidR="001A1383" w:rsidRDefault="001A1383" w:rsidP="00202A78"/>
        </w:tc>
        <w:tc>
          <w:tcPr>
            <w:tcW w:w="0" w:type="auto"/>
          </w:tcPr>
          <w:p w14:paraId="6231CE9C" w14:textId="77777777" w:rsidR="001A1383" w:rsidRDefault="001A1383" w:rsidP="00202A78"/>
        </w:tc>
        <w:tc>
          <w:tcPr>
            <w:tcW w:w="1692" w:type="dxa"/>
          </w:tcPr>
          <w:p w14:paraId="2BD02737" w14:textId="77777777" w:rsidR="001A1383" w:rsidRDefault="001A1383" w:rsidP="00202A78"/>
        </w:tc>
      </w:tr>
      <w:tr w:rsidR="00BE307A" w14:paraId="7A6580C9" w14:textId="77777777" w:rsidTr="00C12AC9">
        <w:tc>
          <w:tcPr>
            <w:tcW w:w="0" w:type="auto"/>
          </w:tcPr>
          <w:p w14:paraId="6A24DA0E" w14:textId="77777777" w:rsidR="00DF510B" w:rsidRDefault="00DF510B" w:rsidP="00202A78"/>
        </w:tc>
        <w:tc>
          <w:tcPr>
            <w:tcW w:w="0" w:type="auto"/>
          </w:tcPr>
          <w:p w14:paraId="22CE4991" w14:textId="072D591E" w:rsidR="00DF510B" w:rsidRDefault="002E18D1" w:rsidP="00202A78">
            <w:ins w:id="8" w:author="Xia Jing" w:date="2024-05-02T09:37:00Z">
              <w:r>
                <w:t>3</w:t>
              </w:r>
            </w:ins>
          </w:p>
        </w:tc>
        <w:tc>
          <w:tcPr>
            <w:tcW w:w="0" w:type="auto"/>
          </w:tcPr>
          <w:p w14:paraId="5EE90A87" w14:textId="77777777" w:rsidR="00DF510B" w:rsidRDefault="00DF510B" w:rsidP="00202A78">
            <w:r>
              <w:t xml:space="preserve">&lt;= 18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2D45C87E" w14:textId="77777777" w:rsidR="00DF510B" w:rsidRDefault="00DF510B" w:rsidP="00202A78"/>
        </w:tc>
        <w:tc>
          <w:tcPr>
            <w:tcW w:w="0" w:type="auto"/>
          </w:tcPr>
          <w:p w14:paraId="69294F61" w14:textId="77777777" w:rsidR="00DF510B" w:rsidRDefault="00DF510B" w:rsidP="00202A78"/>
        </w:tc>
        <w:tc>
          <w:tcPr>
            <w:tcW w:w="0" w:type="auto"/>
          </w:tcPr>
          <w:p w14:paraId="70D7329F" w14:textId="77777777" w:rsidR="00DF510B" w:rsidRDefault="00DF510B" w:rsidP="00202A78">
            <w:r>
              <w:t>Y</w:t>
            </w:r>
          </w:p>
        </w:tc>
        <w:tc>
          <w:tcPr>
            <w:tcW w:w="0" w:type="auto"/>
          </w:tcPr>
          <w:p w14:paraId="0ABDFDAB" w14:textId="77777777" w:rsidR="00DF510B" w:rsidRDefault="00DF510B" w:rsidP="00202A78">
            <w:r>
              <w:t>1</w:t>
            </w:r>
          </w:p>
        </w:tc>
        <w:tc>
          <w:tcPr>
            <w:tcW w:w="0" w:type="auto"/>
          </w:tcPr>
          <w:p w14:paraId="35B93EFF" w14:textId="77777777" w:rsidR="00DF510B" w:rsidRDefault="00DF510B" w:rsidP="00202A78">
            <w:r>
              <w:t xml:space="preserve">&gt;= 12 </w:t>
            </w:r>
            <w:proofErr w:type="spellStart"/>
            <w:r>
              <w:t>mon</w:t>
            </w:r>
            <w:proofErr w:type="spellEnd"/>
            <w:r>
              <w:t xml:space="preserve"> age</w:t>
            </w:r>
          </w:p>
        </w:tc>
        <w:tc>
          <w:tcPr>
            <w:tcW w:w="0" w:type="auto"/>
          </w:tcPr>
          <w:p w14:paraId="1EB2871E" w14:textId="77777777" w:rsidR="00DF510B" w:rsidRDefault="00DF510B" w:rsidP="00202A78"/>
        </w:tc>
        <w:tc>
          <w:tcPr>
            <w:tcW w:w="0" w:type="auto"/>
          </w:tcPr>
          <w:p w14:paraId="41F65281" w14:textId="77777777" w:rsidR="00DF510B" w:rsidRDefault="00DF510B" w:rsidP="00202A78"/>
        </w:tc>
        <w:tc>
          <w:tcPr>
            <w:tcW w:w="0" w:type="auto"/>
          </w:tcPr>
          <w:p w14:paraId="21C7F914" w14:textId="77777777" w:rsidR="00DF510B" w:rsidRDefault="00DF510B" w:rsidP="00202A78"/>
        </w:tc>
        <w:tc>
          <w:tcPr>
            <w:tcW w:w="0" w:type="auto"/>
          </w:tcPr>
          <w:p w14:paraId="0FAB426B" w14:textId="78F67B27" w:rsidR="00DF510B" w:rsidRDefault="00DF510B" w:rsidP="00202A78">
            <w:proofErr w:type="gramStart"/>
            <w:r>
              <w:t>Schedule  2</w:t>
            </w:r>
            <w:proofErr w:type="gramEnd"/>
            <w:r w:rsidRPr="00DF510B">
              <w:rPr>
                <w:vertAlign w:val="superscript"/>
              </w:rPr>
              <w:t>nd</w:t>
            </w:r>
            <w:r>
              <w:t xml:space="preserve"> dose make the interval &gt;= 6 </w:t>
            </w:r>
            <w:proofErr w:type="spellStart"/>
            <w:r>
              <w:t>mon</w:t>
            </w:r>
            <w:proofErr w:type="spellEnd"/>
          </w:p>
        </w:tc>
        <w:tc>
          <w:tcPr>
            <w:tcW w:w="0" w:type="auto"/>
          </w:tcPr>
          <w:p w14:paraId="381FC7A8" w14:textId="77777777" w:rsidR="00DF510B" w:rsidRDefault="00DF510B" w:rsidP="00202A78"/>
        </w:tc>
        <w:tc>
          <w:tcPr>
            <w:tcW w:w="0" w:type="auto"/>
          </w:tcPr>
          <w:p w14:paraId="363B4821" w14:textId="77777777" w:rsidR="00DF510B" w:rsidRDefault="00DF510B" w:rsidP="00202A78"/>
        </w:tc>
        <w:tc>
          <w:tcPr>
            <w:tcW w:w="0" w:type="auto"/>
          </w:tcPr>
          <w:p w14:paraId="1B4AFA80" w14:textId="77777777" w:rsidR="00DF510B" w:rsidRDefault="00DF510B" w:rsidP="00202A78"/>
        </w:tc>
        <w:tc>
          <w:tcPr>
            <w:tcW w:w="0" w:type="auto"/>
          </w:tcPr>
          <w:p w14:paraId="2678B22E" w14:textId="77777777" w:rsidR="00DF510B" w:rsidRDefault="00DF510B" w:rsidP="00202A78"/>
        </w:tc>
        <w:tc>
          <w:tcPr>
            <w:tcW w:w="1692" w:type="dxa"/>
          </w:tcPr>
          <w:p w14:paraId="7F585298" w14:textId="11985A85" w:rsidR="00DF510B" w:rsidRDefault="00850A8C" w:rsidP="00202A78">
            <w:r>
              <w:t>Note: current date to 1</w:t>
            </w:r>
            <w:r w:rsidRPr="00850A8C">
              <w:rPr>
                <w:vertAlign w:val="superscript"/>
              </w:rPr>
              <w:t>st</w:t>
            </w:r>
            <w:r>
              <w:t xml:space="preserve"> dose &lt; 6 months</w:t>
            </w:r>
          </w:p>
        </w:tc>
      </w:tr>
      <w:tr w:rsidR="00DF510B" w14:paraId="14FC7C3A" w14:textId="77777777" w:rsidTr="009B6B0B">
        <w:tc>
          <w:tcPr>
            <w:tcW w:w="18710" w:type="dxa"/>
            <w:gridSpan w:val="17"/>
          </w:tcPr>
          <w:p w14:paraId="7E621CEC" w14:textId="3F27195F" w:rsidR="00DF510B" w:rsidRPr="00DF510B" w:rsidRDefault="00DF510B" w:rsidP="00202A78">
            <w:pPr>
              <w:rPr>
                <w:b/>
                <w:bCs/>
              </w:rPr>
            </w:pPr>
            <w:r w:rsidRPr="00DF510B">
              <w:rPr>
                <w:b/>
                <w:bCs/>
              </w:rPr>
              <w:t>International travel</w:t>
            </w:r>
          </w:p>
        </w:tc>
      </w:tr>
      <w:tr w:rsidR="004E331D" w14:paraId="1CD42211" w14:textId="77777777" w:rsidTr="00C12AC9">
        <w:tc>
          <w:tcPr>
            <w:tcW w:w="0" w:type="auto"/>
          </w:tcPr>
          <w:p w14:paraId="5AB41385" w14:textId="77777777" w:rsidR="001A1383" w:rsidRDefault="001A1383" w:rsidP="00202A78"/>
        </w:tc>
        <w:tc>
          <w:tcPr>
            <w:tcW w:w="0" w:type="auto"/>
          </w:tcPr>
          <w:p w14:paraId="495DAF4E" w14:textId="5BC3B20E" w:rsidR="001A1383" w:rsidRDefault="002E18D1" w:rsidP="00202A78">
            <w:ins w:id="9" w:author="Xia Jing" w:date="2024-05-02T09:37:00Z">
              <w:r>
                <w:t>4</w:t>
              </w:r>
            </w:ins>
          </w:p>
        </w:tc>
        <w:tc>
          <w:tcPr>
            <w:tcW w:w="0" w:type="auto"/>
          </w:tcPr>
          <w:p w14:paraId="2A1B22F2" w14:textId="0FA16E00" w:rsidR="001A1383" w:rsidRDefault="00DF510B" w:rsidP="00202A78">
            <w:r>
              <w:t xml:space="preserve">&gt;= 6 </w:t>
            </w:r>
            <w:proofErr w:type="spellStart"/>
            <w:r>
              <w:t>mon</w:t>
            </w:r>
            <w:proofErr w:type="spellEnd"/>
          </w:p>
        </w:tc>
        <w:tc>
          <w:tcPr>
            <w:tcW w:w="0" w:type="auto"/>
          </w:tcPr>
          <w:p w14:paraId="6E186F0F" w14:textId="01F372A5" w:rsidR="001A1383" w:rsidRDefault="00DF510B" w:rsidP="00202A78">
            <w:r>
              <w:t xml:space="preserve">&lt;= 11 </w:t>
            </w:r>
            <w:proofErr w:type="spellStart"/>
            <w:r>
              <w:t>mon</w:t>
            </w:r>
            <w:proofErr w:type="spellEnd"/>
          </w:p>
        </w:tc>
        <w:tc>
          <w:tcPr>
            <w:tcW w:w="0" w:type="auto"/>
          </w:tcPr>
          <w:p w14:paraId="3A6987CA" w14:textId="4BAF12F1" w:rsidR="001A1383" w:rsidRDefault="00DF510B" w:rsidP="00202A78">
            <w:r>
              <w:t>To countries with high or intermediate endemic hepatitis A</w:t>
            </w:r>
          </w:p>
        </w:tc>
        <w:tc>
          <w:tcPr>
            <w:tcW w:w="0" w:type="auto"/>
          </w:tcPr>
          <w:p w14:paraId="7D8B153D" w14:textId="77777777" w:rsidR="001A1383" w:rsidRDefault="001A1383" w:rsidP="00202A78"/>
        </w:tc>
        <w:tc>
          <w:tcPr>
            <w:tcW w:w="0" w:type="auto"/>
          </w:tcPr>
          <w:p w14:paraId="5BBAC297" w14:textId="77777777" w:rsidR="001A1383" w:rsidRDefault="001A1383" w:rsidP="00202A78"/>
        </w:tc>
        <w:tc>
          <w:tcPr>
            <w:tcW w:w="0" w:type="auto"/>
          </w:tcPr>
          <w:p w14:paraId="26C7F765" w14:textId="77777777" w:rsidR="001A1383" w:rsidRDefault="001A1383" w:rsidP="00202A78"/>
        </w:tc>
        <w:tc>
          <w:tcPr>
            <w:tcW w:w="0" w:type="auto"/>
          </w:tcPr>
          <w:p w14:paraId="606A9DAE" w14:textId="77777777" w:rsidR="001A1383" w:rsidRDefault="001A1383" w:rsidP="00202A78"/>
        </w:tc>
        <w:tc>
          <w:tcPr>
            <w:tcW w:w="0" w:type="auto"/>
          </w:tcPr>
          <w:p w14:paraId="752FFAB1" w14:textId="77777777" w:rsidR="001A1383" w:rsidRDefault="001A1383" w:rsidP="00202A78"/>
        </w:tc>
        <w:tc>
          <w:tcPr>
            <w:tcW w:w="0" w:type="auto"/>
          </w:tcPr>
          <w:p w14:paraId="4CB15A60" w14:textId="77777777" w:rsidR="001A1383" w:rsidRDefault="001A1383" w:rsidP="00202A78"/>
        </w:tc>
        <w:tc>
          <w:tcPr>
            <w:tcW w:w="0" w:type="auto"/>
          </w:tcPr>
          <w:p w14:paraId="4AE4FB4D" w14:textId="6F8F7ECF" w:rsidR="001A1383" w:rsidRDefault="00DF510B" w:rsidP="00202A78">
            <w:r>
              <w:t>Admin 1</w:t>
            </w:r>
            <w:r w:rsidRPr="00DF510B">
              <w:rPr>
                <w:vertAlign w:val="superscript"/>
              </w:rPr>
              <w:t>st</w:t>
            </w:r>
            <w:r>
              <w:t xml:space="preserve"> do</w:t>
            </w:r>
            <w:r w:rsidR="00665C3E">
              <w:t>se</w:t>
            </w:r>
            <w:r>
              <w:t xml:space="preserve"> before departure</w:t>
            </w:r>
          </w:p>
        </w:tc>
        <w:tc>
          <w:tcPr>
            <w:tcW w:w="0" w:type="auto"/>
          </w:tcPr>
          <w:p w14:paraId="4D899E6D" w14:textId="28B3B363" w:rsidR="001A1383" w:rsidRDefault="00DF510B" w:rsidP="00202A78">
            <w:r>
              <w:t>Schedule revaccination 1</w:t>
            </w:r>
            <w:r w:rsidRPr="00DF510B">
              <w:rPr>
                <w:vertAlign w:val="superscript"/>
              </w:rPr>
              <w:t>st</w:t>
            </w:r>
            <w:r>
              <w:t xml:space="preserve"> dos</w:t>
            </w:r>
            <w:r w:rsidR="00665C3E">
              <w:t>e</w:t>
            </w:r>
            <w:r>
              <w:t xml:space="preserve"> &gt;= 6 </w:t>
            </w:r>
            <w:proofErr w:type="spellStart"/>
            <w:r>
              <w:t>mon</w:t>
            </w:r>
            <w:proofErr w:type="spellEnd"/>
            <w:r>
              <w:t xml:space="preserve"> </w:t>
            </w:r>
            <w:r w:rsidR="00BB23B2">
              <w:t xml:space="preserve">of first dose </w:t>
            </w:r>
            <w:r>
              <w:t xml:space="preserve">(12-23 </w:t>
            </w:r>
            <w:proofErr w:type="spellStart"/>
            <w:r>
              <w:t>mon</w:t>
            </w:r>
            <w:proofErr w:type="spellEnd"/>
            <w:r w:rsidR="00665C3E">
              <w:t xml:space="preserve"> </w:t>
            </w:r>
            <w:r w:rsidR="00BB23B2">
              <w:t xml:space="preserve">of </w:t>
            </w:r>
            <w:r w:rsidR="00665C3E">
              <w:t>age</w:t>
            </w:r>
            <w:r>
              <w:t>)</w:t>
            </w:r>
          </w:p>
        </w:tc>
        <w:tc>
          <w:tcPr>
            <w:tcW w:w="0" w:type="auto"/>
          </w:tcPr>
          <w:p w14:paraId="338F9331" w14:textId="1CF5363F" w:rsidR="001A1383" w:rsidRDefault="00DF510B" w:rsidP="00202A78">
            <w:r>
              <w:t xml:space="preserve">Schedule revaccination </w:t>
            </w:r>
            <w:r w:rsidR="00073AFA">
              <w:t>2</w:t>
            </w:r>
            <w:r w:rsidR="00073AFA" w:rsidRPr="00073AFA">
              <w:rPr>
                <w:vertAlign w:val="superscript"/>
              </w:rPr>
              <w:t>nd</w:t>
            </w:r>
            <w:r w:rsidR="00073AFA">
              <w:t xml:space="preserve"> </w:t>
            </w:r>
            <w:r>
              <w:t>dos</w:t>
            </w:r>
            <w:r w:rsidR="00665C3E">
              <w:t>e</w:t>
            </w:r>
            <w:r>
              <w:t xml:space="preserve"> &gt;= 6 </w:t>
            </w:r>
            <w:proofErr w:type="spellStart"/>
            <w:r>
              <w:t>mon</w:t>
            </w:r>
            <w:proofErr w:type="spellEnd"/>
            <w:r w:rsidR="00BB23B2">
              <w:t xml:space="preserve"> of</w:t>
            </w:r>
            <w:r>
              <w:t xml:space="preserve"> </w:t>
            </w:r>
            <w:r w:rsidR="00BB23B2">
              <w:t>revaccination 1</w:t>
            </w:r>
            <w:r w:rsidR="00BB23B2" w:rsidRPr="00BB23B2">
              <w:rPr>
                <w:vertAlign w:val="superscript"/>
              </w:rPr>
              <w:t>st</w:t>
            </w:r>
            <w:r w:rsidR="00BB23B2">
              <w:t xml:space="preserve"> does </w:t>
            </w:r>
            <w:r>
              <w:t xml:space="preserve">(12-23 </w:t>
            </w:r>
            <w:proofErr w:type="spellStart"/>
            <w:r>
              <w:t>mon</w:t>
            </w:r>
            <w:proofErr w:type="spellEnd"/>
            <w:r w:rsidR="00665C3E">
              <w:t xml:space="preserve"> </w:t>
            </w:r>
            <w:r w:rsidR="00BB23B2">
              <w:t xml:space="preserve">of </w:t>
            </w:r>
            <w:r w:rsidR="00665C3E">
              <w:t>age</w:t>
            </w:r>
            <w:r>
              <w:t>)</w:t>
            </w:r>
          </w:p>
        </w:tc>
        <w:tc>
          <w:tcPr>
            <w:tcW w:w="0" w:type="auto"/>
          </w:tcPr>
          <w:p w14:paraId="260E7F3E" w14:textId="77777777" w:rsidR="001A1383" w:rsidRDefault="001A1383" w:rsidP="00202A78"/>
        </w:tc>
        <w:tc>
          <w:tcPr>
            <w:tcW w:w="0" w:type="auto"/>
          </w:tcPr>
          <w:p w14:paraId="15342918" w14:textId="77777777" w:rsidR="001A1383" w:rsidRDefault="001A1383" w:rsidP="00202A78"/>
        </w:tc>
        <w:tc>
          <w:tcPr>
            <w:tcW w:w="1692" w:type="dxa"/>
          </w:tcPr>
          <w:p w14:paraId="0D1940B5" w14:textId="77777777" w:rsidR="001A1383" w:rsidRDefault="001A1383" w:rsidP="00202A78"/>
        </w:tc>
      </w:tr>
      <w:tr w:rsidR="00BE307A" w14:paraId="6AE626FA" w14:textId="77777777" w:rsidTr="00C12AC9">
        <w:tc>
          <w:tcPr>
            <w:tcW w:w="0" w:type="auto"/>
          </w:tcPr>
          <w:p w14:paraId="6A36C25C" w14:textId="77777777" w:rsidR="00BE307A" w:rsidRDefault="00BE307A" w:rsidP="00BE307A"/>
        </w:tc>
        <w:tc>
          <w:tcPr>
            <w:tcW w:w="0" w:type="auto"/>
          </w:tcPr>
          <w:p w14:paraId="51CB2F78" w14:textId="042DBBEB" w:rsidR="00BE307A" w:rsidRDefault="002E18D1" w:rsidP="00BE307A">
            <w:ins w:id="10" w:author="Xia Jing" w:date="2024-05-02T09:37:00Z">
              <w:r>
                <w:t>5</w:t>
              </w:r>
            </w:ins>
          </w:p>
        </w:tc>
        <w:tc>
          <w:tcPr>
            <w:tcW w:w="0" w:type="auto"/>
          </w:tcPr>
          <w:p w14:paraId="7AE8E595" w14:textId="073CCF49" w:rsidR="00BE307A" w:rsidRDefault="00BE307A" w:rsidP="00BE307A">
            <w:r>
              <w:t xml:space="preserve">&gt;= 12 </w:t>
            </w:r>
            <w:proofErr w:type="spellStart"/>
            <w:r>
              <w:t>mon</w:t>
            </w:r>
            <w:proofErr w:type="spellEnd"/>
          </w:p>
        </w:tc>
        <w:tc>
          <w:tcPr>
            <w:tcW w:w="0" w:type="auto"/>
          </w:tcPr>
          <w:p w14:paraId="53BC80E9" w14:textId="77777777" w:rsidR="00BE307A" w:rsidRDefault="00BE307A" w:rsidP="00BE307A"/>
        </w:tc>
        <w:tc>
          <w:tcPr>
            <w:tcW w:w="0" w:type="auto"/>
          </w:tcPr>
          <w:p w14:paraId="01AA472F" w14:textId="7503140A" w:rsidR="00BE307A" w:rsidRDefault="00BE307A" w:rsidP="00BE307A">
            <w:r>
              <w:t xml:space="preserve">To countries with high or intermediate </w:t>
            </w:r>
            <w:r>
              <w:lastRenderedPageBreak/>
              <w:t>endemic hepatitis A</w:t>
            </w:r>
          </w:p>
        </w:tc>
        <w:tc>
          <w:tcPr>
            <w:tcW w:w="0" w:type="auto"/>
          </w:tcPr>
          <w:p w14:paraId="7C79960F" w14:textId="42E8DF50" w:rsidR="00BE307A" w:rsidRDefault="00BE307A" w:rsidP="00BE307A">
            <w:r>
              <w:lastRenderedPageBreak/>
              <w:t>N</w:t>
            </w:r>
          </w:p>
        </w:tc>
        <w:tc>
          <w:tcPr>
            <w:tcW w:w="0" w:type="auto"/>
          </w:tcPr>
          <w:p w14:paraId="5F7EC24C" w14:textId="77777777" w:rsidR="00BE307A" w:rsidRDefault="00BE307A" w:rsidP="00BE307A"/>
        </w:tc>
        <w:tc>
          <w:tcPr>
            <w:tcW w:w="0" w:type="auto"/>
          </w:tcPr>
          <w:p w14:paraId="1CF0C4F0" w14:textId="77777777" w:rsidR="00BE307A" w:rsidRDefault="00BE307A" w:rsidP="00BE307A"/>
        </w:tc>
        <w:tc>
          <w:tcPr>
            <w:tcW w:w="0" w:type="auto"/>
          </w:tcPr>
          <w:p w14:paraId="5BBFF12B" w14:textId="77777777" w:rsidR="00BE307A" w:rsidRDefault="00BE307A" w:rsidP="00BE307A"/>
        </w:tc>
        <w:tc>
          <w:tcPr>
            <w:tcW w:w="0" w:type="auto"/>
          </w:tcPr>
          <w:p w14:paraId="6D93F17C" w14:textId="77777777" w:rsidR="00BE307A" w:rsidRDefault="00BE307A" w:rsidP="00BE307A"/>
        </w:tc>
        <w:tc>
          <w:tcPr>
            <w:tcW w:w="0" w:type="auto"/>
          </w:tcPr>
          <w:p w14:paraId="5FA40D58" w14:textId="77777777" w:rsidR="00BE307A" w:rsidRDefault="00BE307A" w:rsidP="00BE307A"/>
        </w:tc>
        <w:tc>
          <w:tcPr>
            <w:tcW w:w="0" w:type="auto"/>
          </w:tcPr>
          <w:p w14:paraId="33A0C701" w14:textId="59B7BC14" w:rsidR="00BE307A" w:rsidRDefault="00BE307A" w:rsidP="00BE307A">
            <w:r>
              <w:t>Admin 1</w:t>
            </w:r>
            <w:r w:rsidRPr="0010580B">
              <w:rPr>
                <w:vertAlign w:val="superscript"/>
              </w:rPr>
              <w:t>st</w:t>
            </w:r>
            <w:r>
              <w:t xml:space="preserve"> dose as soon as </w:t>
            </w:r>
            <w:r>
              <w:lastRenderedPageBreak/>
              <w:t>travel is considered</w:t>
            </w:r>
          </w:p>
        </w:tc>
        <w:tc>
          <w:tcPr>
            <w:tcW w:w="0" w:type="auto"/>
          </w:tcPr>
          <w:p w14:paraId="39FF49A1" w14:textId="77777777" w:rsidR="00BE307A" w:rsidRDefault="00BE307A" w:rsidP="00BE307A"/>
        </w:tc>
        <w:tc>
          <w:tcPr>
            <w:tcW w:w="0" w:type="auto"/>
          </w:tcPr>
          <w:p w14:paraId="11B87E48" w14:textId="77777777" w:rsidR="00BE307A" w:rsidRDefault="00BE307A" w:rsidP="00BE307A"/>
        </w:tc>
        <w:tc>
          <w:tcPr>
            <w:tcW w:w="0" w:type="auto"/>
          </w:tcPr>
          <w:p w14:paraId="6DD14CFF" w14:textId="77777777" w:rsidR="00BE307A" w:rsidRDefault="00BE307A" w:rsidP="00BE307A"/>
        </w:tc>
        <w:tc>
          <w:tcPr>
            <w:tcW w:w="0" w:type="auto"/>
          </w:tcPr>
          <w:p w14:paraId="1183BF5C" w14:textId="77777777" w:rsidR="00BE307A" w:rsidRDefault="00BE307A" w:rsidP="00BE307A"/>
        </w:tc>
        <w:tc>
          <w:tcPr>
            <w:tcW w:w="1692" w:type="dxa"/>
          </w:tcPr>
          <w:p w14:paraId="0650F57B" w14:textId="77777777" w:rsidR="00BE307A" w:rsidRDefault="00BE307A" w:rsidP="00BE307A"/>
        </w:tc>
      </w:tr>
      <w:tr w:rsidR="00BE307A" w14:paraId="7312C4B2" w14:textId="77777777" w:rsidTr="0025104D">
        <w:tc>
          <w:tcPr>
            <w:tcW w:w="18710" w:type="dxa"/>
            <w:gridSpan w:val="17"/>
          </w:tcPr>
          <w:p w14:paraId="4F8D195C" w14:textId="086CA2D4" w:rsidR="00BE307A" w:rsidRPr="00DF510B" w:rsidRDefault="00BE307A" w:rsidP="00BE307A">
            <w:pPr>
              <w:rPr>
                <w:b/>
                <w:bCs/>
              </w:rPr>
            </w:pPr>
            <w:proofErr w:type="spellStart"/>
            <w:r w:rsidRPr="00DF510B">
              <w:rPr>
                <w:b/>
                <w:bCs/>
              </w:rPr>
              <w:t>HepA</w:t>
            </w:r>
            <w:proofErr w:type="spellEnd"/>
            <w:r w:rsidRPr="00DF510B">
              <w:rPr>
                <w:b/>
                <w:bCs/>
              </w:rPr>
              <w:t xml:space="preserve"> and </w:t>
            </w:r>
            <w:proofErr w:type="spellStart"/>
            <w:r w:rsidRPr="00DF510B">
              <w:rPr>
                <w:b/>
                <w:bCs/>
              </w:rPr>
              <w:t>HepB</w:t>
            </w:r>
            <w:proofErr w:type="spellEnd"/>
            <w:r w:rsidR="00F66BE5">
              <w:rPr>
                <w:b/>
                <w:bCs/>
              </w:rPr>
              <w:t>:</w:t>
            </w:r>
            <w:r w:rsidRPr="00DF510B">
              <w:rPr>
                <w:b/>
                <w:bCs/>
              </w:rPr>
              <w:t xml:space="preserve"> </w:t>
            </w:r>
            <w:proofErr w:type="spellStart"/>
            <w:r w:rsidRPr="00DF510B">
              <w:rPr>
                <w:b/>
                <w:bCs/>
              </w:rPr>
              <w:t>Twinrix</w:t>
            </w:r>
            <w:proofErr w:type="spellEnd"/>
          </w:p>
        </w:tc>
      </w:tr>
      <w:tr w:rsidR="00BE307A" w14:paraId="6CE5DBB0" w14:textId="77777777" w:rsidTr="00C12AC9">
        <w:tc>
          <w:tcPr>
            <w:tcW w:w="0" w:type="auto"/>
          </w:tcPr>
          <w:p w14:paraId="48033568" w14:textId="77777777" w:rsidR="00BE307A" w:rsidRDefault="00BE307A" w:rsidP="00BE307A"/>
        </w:tc>
        <w:tc>
          <w:tcPr>
            <w:tcW w:w="0" w:type="auto"/>
          </w:tcPr>
          <w:p w14:paraId="3E24A8C1" w14:textId="4DA1192F" w:rsidR="00BE307A" w:rsidRDefault="002E18D1" w:rsidP="00BE307A">
            <w:ins w:id="11" w:author="Xia Jing" w:date="2024-05-02T09:37:00Z">
              <w:r>
                <w:t>6</w:t>
              </w:r>
            </w:ins>
          </w:p>
        </w:tc>
        <w:tc>
          <w:tcPr>
            <w:tcW w:w="0" w:type="auto"/>
          </w:tcPr>
          <w:p w14:paraId="1F6AC304" w14:textId="508707F2" w:rsidR="00BE307A" w:rsidRDefault="00BE307A" w:rsidP="00BE307A">
            <w:r>
              <w:t xml:space="preserve">&gt;= 18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5DC82E31" w14:textId="77777777" w:rsidR="00BE307A" w:rsidRDefault="00BE307A" w:rsidP="00BE307A"/>
        </w:tc>
        <w:tc>
          <w:tcPr>
            <w:tcW w:w="0" w:type="auto"/>
          </w:tcPr>
          <w:p w14:paraId="63A1016A" w14:textId="77777777" w:rsidR="00BE307A" w:rsidRDefault="00BE307A" w:rsidP="00BE307A"/>
        </w:tc>
        <w:tc>
          <w:tcPr>
            <w:tcW w:w="0" w:type="auto"/>
          </w:tcPr>
          <w:p w14:paraId="32C023C3" w14:textId="6748ABE6" w:rsidR="00BE307A" w:rsidRDefault="00BE307A" w:rsidP="00BE307A">
            <w:r>
              <w:t>N</w:t>
            </w:r>
          </w:p>
        </w:tc>
        <w:tc>
          <w:tcPr>
            <w:tcW w:w="0" w:type="auto"/>
          </w:tcPr>
          <w:p w14:paraId="1028CB08" w14:textId="77777777" w:rsidR="00BE307A" w:rsidRDefault="00BE307A" w:rsidP="00BE307A"/>
        </w:tc>
        <w:tc>
          <w:tcPr>
            <w:tcW w:w="0" w:type="auto"/>
          </w:tcPr>
          <w:p w14:paraId="0801A78F" w14:textId="77777777" w:rsidR="00BE307A" w:rsidRDefault="00BE307A" w:rsidP="00BE307A"/>
        </w:tc>
        <w:tc>
          <w:tcPr>
            <w:tcW w:w="0" w:type="auto"/>
          </w:tcPr>
          <w:p w14:paraId="4285CE86" w14:textId="77777777" w:rsidR="00BE307A" w:rsidRDefault="00BE307A" w:rsidP="00BE307A"/>
        </w:tc>
        <w:tc>
          <w:tcPr>
            <w:tcW w:w="0" w:type="auto"/>
          </w:tcPr>
          <w:p w14:paraId="2250BFA7" w14:textId="77777777" w:rsidR="00BE307A" w:rsidRDefault="00BE307A" w:rsidP="00BE307A"/>
        </w:tc>
        <w:tc>
          <w:tcPr>
            <w:tcW w:w="0" w:type="auto"/>
          </w:tcPr>
          <w:p w14:paraId="0ED51C66" w14:textId="77777777" w:rsidR="00BE307A" w:rsidRDefault="00BE307A" w:rsidP="00BE307A"/>
        </w:tc>
        <w:tc>
          <w:tcPr>
            <w:tcW w:w="0" w:type="auto"/>
          </w:tcPr>
          <w:p w14:paraId="20AF2769" w14:textId="43BE98C8" w:rsidR="00BE307A" w:rsidRDefault="00BE307A" w:rsidP="00BE307A">
            <w:r>
              <w:t>Admin 1</w:t>
            </w:r>
            <w:r w:rsidRPr="00BE307A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7A879D04" w14:textId="0E6189DA" w:rsidR="00BE307A" w:rsidRDefault="00BE307A" w:rsidP="00BE307A">
            <w:r>
              <w:t>Schedule 2</w:t>
            </w:r>
            <w:r w:rsidRPr="00BE307A">
              <w:rPr>
                <w:vertAlign w:val="superscript"/>
              </w:rPr>
              <w:t>nd</w:t>
            </w:r>
            <w:r>
              <w:t xml:space="preserve"> dose at 1 </w:t>
            </w:r>
            <w:proofErr w:type="spellStart"/>
            <w:r>
              <w:t>mon</w:t>
            </w:r>
            <w:proofErr w:type="spellEnd"/>
            <w:r>
              <w:t xml:space="preserve"> </w:t>
            </w:r>
            <w:r w:rsidR="00A773AF">
              <w:t>from 1</w:t>
            </w:r>
            <w:r w:rsidR="00A773AF" w:rsidRPr="00A773AF">
              <w:rPr>
                <w:vertAlign w:val="superscript"/>
              </w:rPr>
              <w:t>st</w:t>
            </w:r>
            <w:r w:rsidR="00A773AF">
              <w:t xml:space="preserve"> dose</w:t>
            </w:r>
          </w:p>
        </w:tc>
        <w:tc>
          <w:tcPr>
            <w:tcW w:w="0" w:type="auto"/>
          </w:tcPr>
          <w:p w14:paraId="3F9F934C" w14:textId="75DD874A" w:rsidR="00BE307A" w:rsidRDefault="00BE307A" w:rsidP="00BE307A">
            <w:r>
              <w:t>Schedule 3</w:t>
            </w:r>
            <w:r w:rsidRPr="00BE307A">
              <w:rPr>
                <w:vertAlign w:val="superscript"/>
              </w:rPr>
              <w:t>rd</w:t>
            </w:r>
            <w:r>
              <w:t xml:space="preserve"> dose at 6 </w:t>
            </w:r>
            <w:proofErr w:type="spellStart"/>
            <w:r>
              <w:t>mon</w:t>
            </w:r>
            <w:proofErr w:type="spellEnd"/>
            <w:r>
              <w:t xml:space="preserve"> </w:t>
            </w:r>
            <w:r w:rsidR="00A773AF">
              <w:t>from 1</w:t>
            </w:r>
            <w:r w:rsidR="00A773AF" w:rsidRPr="00A773AF">
              <w:rPr>
                <w:vertAlign w:val="superscript"/>
              </w:rPr>
              <w:t>st</w:t>
            </w:r>
            <w:r w:rsidR="00A773AF">
              <w:t xml:space="preserve"> dose</w:t>
            </w:r>
          </w:p>
        </w:tc>
        <w:tc>
          <w:tcPr>
            <w:tcW w:w="0" w:type="auto"/>
          </w:tcPr>
          <w:p w14:paraId="67E2935D" w14:textId="77777777" w:rsidR="00BE307A" w:rsidRDefault="00BE307A" w:rsidP="00BE307A"/>
        </w:tc>
        <w:tc>
          <w:tcPr>
            <w:tcW w:w="0" w:type="auto"/>
          </w:tcPr>
          <w:p w14:paraId="7A3C3EEF" w14:textId="77777777" w:rsidR="00BE307A" w:rsidRDefault="00BE307A" w:rsidP="00BE307A"/>
        </w:tc>
        <w:tc>
          <w:tcPr>
            <w:tcW w:w="1692" w:type="dxa"/>
          </w:tcPr>
          <w:p w14:paraId="74474318" w14:textId="77777777" w:rsidR="00BE307A" w:rsidRDefault="00BE307A" w:rsidP="00BE307A"/>
        </w:tc>
      </w:tr>
      <w:tr w:rsidR="00BE307A" w14:paraId="110C807C" w14:textId="77777777" w:rsidTr="00C12AC9">
        <w:tc>
          <w:tcPr>
            <w:tcW w:w="0" w:type="auto"/>
          </w:tcPr>
          <w:p w14:paraId="5FFE4051" w14:textId="77777777" w:rsidR="00BE307A" w:rsidRDefault="00BE307A" w:rsidP="00BE307A"/>
        </w:tc>
        <w:tc>
          <w:tcPr>
            <w:tcW w:w="0" w:type="auto"/>
          </w:tcPr>
          <w:p w14:paraId="37F64728" w14:textId="0E2CBEE6" w:rsidR="00BE307A" w:rsidRDefault="002E18D1" w:rsidP="00BE307A">
            <w:ins w:id="12" w:author="Xia Jing" w:date="2024-05-02T09:37:00Z">
              <w:r>
                <w:t>7</w:t>
              </w:r>
            </w:ins>
          </w:p>
        </w:tc>
        <w:tc>
          <w:tcPr>
            <w:tcW w:w="0" w:type="auto"/>
          </w:tcPr>
          <w:p w14:paraId="7E149A4D" w14:textId="1E309C50" w:rsidR="00BE307A" w:rsidRDefault="00BE307A" w:rsidP="00BE307A">
            <w:r>
              <w:t xml:space="preserve">&gt;= 18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777074D4" w14:textId="77777777" w:rsidR="00BE307A" w:rsidRDefault="00BE307A" w:rsidP="00BE307A"/>
        </w:tc>
        <w:tc>
          <w:tcPr>
            <w:tcW w:w="0" w:type="auto"/>
          </w:tcPr>
          <w:p w14:paraId="303EE8C5" w14:textId="77777777" w:rsidR="00BE307A" w:rsidRDefault="00BE307A" w:rsidP="00BE307A"/>
        </w:tc>
        <w:tc>
          <w:tcPr>
            <w:tcW w:w="0" w:type="auto"/>
          </w:tcPr>
          <w:p w14:paraId="78749BDD" w14:textId="49E95844" w:rsidR="00BE307A" w:rsidRDefault="00BE307A" w:rsidP="00BE307A">
            <w:r>
              <w:t>N</w:t>
            </w:r>
          </w:p>
        </w:tc>
        <w:tc>
          <w:tcPr>
            <w:tcW w:w="0" w:type="auto"/>
          </w:tcPr>
          <w:p w14:paraId="2C8C665F" w14:textId="77777777" w:rsidR="00BE307A" w:rsidRDefault="00BE307A" w:rsidP="00BE307A"/>
        </w:tc>
        <w:tc>
          <w:tcPr>
            <w:tcW w:w="0" w:type="auto"/>
          </w:tcPr>
          <w:p w14:paraId="2140125F" w14:textId="77777777" w:rsidR="00BE307A" w:rsidRDefault="00BE307A" w:rsidP="00BE307A"/>
        </w:tc>
        <w:tc>
          <w:tcPr>
            <w:tcW w:w="0" w:type="auto"/>
          </w:tcPr>
          <w:p w14:paraId="320D8168" w14:textId="77777777" w:rsidR="00BE307A" w:rsidRDefault="00BE307A" w:rsidP="00BE307A"/>
        </w:tc>
        <w:tc>
          <w:tcPr>
            <w:tcW w:w="0" w:type="auto"/>
          </w:tcPr>
          <w:p w14:paraId="4B2A43C7" w14:textId="77777777" w:rsidR="00BE307A" w:rsidRDefault="00BE307A" w:rsidP="00BE307A"/>
        </w:tc>
        <w:tc>
          <w:tcPr>
            <w:tcW w:w="0" w:type="auto"/>
          </w:tcPr>
          <w:p w14:paraId="2F7710B2" w14:textId="77777777" w:rsidR="00BE307A" w:rsidRDefault="00BE307A" w:rsidP="00BE307A"/>
        </w:tc>
        <w:tc>
          <w:tcPr>
            <w:tcW w:w="0" w:type="auto"/>
          </w:tcPr>
          <w:p w14:paraId="05C8499F" w14:textId="69B109BF" w:rsidR="00BE307A" w:rsidRDefault="00BE307A" w:rsidP="00BE307A">
            <w:r>
              <w:t>Admin 1</w:t>
            </w:r>
            <w:r w:rsidRPr="00BE307A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6FBCFAC7" w14:textId="036406CD" w:rsidR="00BE307A" w:rsidRDefault="00BE307A" w:rsidP="00BE307A">
            <w:r>
              <w:t>Schedule 2</w:t>
            </w:r>
            <w:r w:rsidRPr="00BE307A">
              <w:rPr>
                <w:vertAlign w:val="superscript"/>
              </w:rPr>
              <w:t>nd</w:t>
            </w:r>
            <w:r>
              <w:t xml:space="preserve"> dose at 7 days</w:t>
            </w:r>
            <w:r w:rsidR="00A773AF">
              <w:t xml:space="preserve"> from 1</w:t>
            </w:r>
            <w:r w:rsidR="00A773AF" w:rsidRPr="00A773AF">
              <w:rPr>
                <w:vertAlign w:val="superscript"/>
              </w:rPr>
              <w:t>st</w:t>
            </w:r>
            <w:r w:rsidR="00A773AF">
              <w:t xml:space="preserve"> dose</w:t>
            </w:r>
          </w:p>
        </w:tc>
        <w:tc>
          <w:tcPr>
            <w:tcW w:w="0" w:type="auto"/>
          </w:tcPr>
          <w:p w14:paraId="3FED8FF7" w14:textId="2813F8FB" w:rsidR="00BE307A" w:rsidRDefault="00BE307A" w:rsidP="00BE307A">
            <w:r>
              <w:t>Schedule 3</w:t>
            </w:r>
            <w:r w:rsidRPr="00BE307A">
              <w:rPr>
                <w:vertAlign w:val="superscript"/>
              </w:rPr>
              <w:t>rd</w:t>
            </w:r>
            <w:r>
              <w:t xml:space="preserve"> dose at 21 – 30 days</w:t>
            </w:r>
            <w:r w:rsidR="00A773AF">
              <w:t xml:space="preserve"> from 1</w:t>
            </w:r>
            <w:r w:rsidR="00A773AF" w:rsidRPr="00A773AF">
              <w:rPr>
                <w:vertAlign w:val="superscript"/>
              </w:rPr>
              <w:t>st</w:t>
            </w:r>
            <w:r w:rsidR="00A773AF">
              <w:t xml:space="preserve"> dose</w:t>
            </w:r>
          </w:p>
        </w:tc>
        <w:tc>
          <w:tcPr>
            <w:tcW w:w="0" w:type="auto"/>
          </w:tcPr>
          <w:p w14:paraId="17B8D152" w14:textId="0939A7C4" w:rsidR="00BE307A" w:rsidRDefault="00BE307A" w:rsidP="00BE307A">
            <w:r>
              <w:t>Schedule 4</w:t>
            </w:r>
            <w:r w:rsidRPr="00BE307A">
              <w:rPr>
                <w:vertAlign w:val="superscript"/>
              </w:rPr>
              <w:t>th</w:t>
            </w:r>
            <w:r>
              <w:t xml:space="preserve"> dose at 12 </w:t>
            </w:r>
            <w:proofErr w:type="spellStart"/>
            <w:r>
              <w:t>mon</w:t>
            </w:r>
            <w:proofErr w:type="spellEnd"/>
            <w:r>
              <w:t xml:space="preserve"> </w:t>
            </w:r>
            <w:r w:rsidR="00A773AF">
              <w:t>from 1</w:t>
            </w:r>
            <w:r w:rsidR="00A773AF" w:rsidRPr="00A773AF">
              <w:rPr>
                <w:vertAlign w:val="superscript"/>
              </w:rPr>
              <w:t>st</w:t>
            </w:r>
            <w:r w:rsidR="00A773AF">
              <w:t xml:space="preserve"> dose</w:t>
            </w:r>
          </w:p>
        </w:tc>
        <w:tc>
          <w:tcPr>
            <w:tcW w:w="0" w:type="auto"/>
          </w:tcPr>
          <w:p w14:paraId="2843016B" w14:textId="77777777" w:rsidR="00BE307A" w:rsidRDefault="00BE307A" w:rsidP="00BE307A"/>
        </w:tc>
        <w:tc>
          <w:tcPr>
            <w:tcW w:w="1692" w:type="dxa"/>
          </w:tcPr>
          <w:p w14:paraId="2D9A3C6A" w14:textId="77777777" w:rsidR="00BE307A" w:rsidRDefault="00BE307A" w:rsidP="00BE307A"/>
        </w:tc>
      </w:tr>
      <w:tr w:rsidR="00C12AC9" w14:paraId="01CC75BB" w14:textId="77777777" w:rsidTr="00C12AC9">
        <w:tc>
          <w:tcPr>
            <w:tcW w:w="0" w:type="auto"/>
          </w:tcPr>
          <w:p w14:paraId="40104F30" w14:textId="77777777" w:rsidR="00C12AC9" w:rsidRDefault="00C12AC9" w:rsidP="00202A78"/>
        </w:tc>
        <w:tc>
          <w:tcPr>
            <w:tcW w:w="0" w:type="auto"/>
          </w:tcPr>
          <w:p w14:paraId="4CBACA44" w14:textId="1011946C" w:rsidR="00C12AC9" w:rsidRDefault="002E18D1" w:rsidP="00202A78">
            <w:ins w:id="13" w:author="Xia Jing" w:date="2024-05-02T09:37:00Z">
              <w:r>
                <w:t>8</w:t>
              </w:r>
            </w:ins>
          </w:p>
        </w:tc>
        <w:tc>
          <w:tcPr>
            <w:tcW w:w="0" w:type="auto"/>
          </w:tcPr>
          <w:p w14:paraId="34EE66C6" w14:textId="77777777" w:rsidR="00C12AC9" w:rsidRDefault="00C12AC9" w:rsidP="00202A78"/>
        </w:tc>
        <w:tc>
          <w:tcPr>
            <w:tcW w:w="0" w:type="auto"/>
          </w:tcPr>
          <w:p w14:paraId="38E98C20" w14:textId="77777777" w:rsidR="00C12AC9" w:rsidRDefault="00C12AC9" w:rsidP="00202A78"/>
        </w:tc>
        <w:tc>
          <w:tcPr>
            <w:tcW w:w="0" w:type="auto"/>
          </w:tcPr>
          <w:p w14:paraId="72B18B6D" w14:textId="77777777" w:rsidR="00C12AC9" w:rsidRDefault="00C12AC9" w:rsidP="00202A78"/>
        </w:tc>
        <w:tc>
          <w:tcPr>
            <w:tcW w:w="0" w:type="auto"/>
          </w:tcPr>
          <w:p w14:paraId="203ED2B4" w14:textId="77777777" w:rsidR="00C12AC9" w:rsidRDefault="00C12AC9" w:rsidP="00202A78"/>
        </w:tc>
        <w:tc>
          <w:tcPr>
            <w:tcW w:w="0" w:type="auto"/>
          </w:tcPr>
          <w:p w14:paraId="252611D8" w14:textId="77777777" w:rsidR="00C12AC9" w:rsidRDefault="00C12AC9" w:rsidP="00202A78"/>
        </w:tc>
        <w:tc>
          <w:tcPr>
            <w:tcW w:w="0" w:type="auto"/>
          </w:tcPr>
          <w:p w14:paraId="408745C3" w14:textId="77777777" w:rsidR="00C12AC9" w:rsidRDefault="00C12AC9" w:rsidP="00202A78"/>
        </w:tc>
        <w:tc>
          <w:tcPr>
            <w:tcW w:w="0" w:type="auto"/>
          </w:tcPr>
          <w:p w14:paraId="208C2FD2" w14:textId="7E4E6A56" w:rsidR="00C12AC9" w:rsidRDefault="00C12AC9" w:rsidP="00202A78">
            <w:r>
              <w:t>Severe allergic reaction (e.g., anaphylaxis) after a previous dose or to a vaccine component, including neomycin and yeast</w:t>
            </w:r>
          </w:p>
        </w:tc>
        <w:tc>
          <w:tcPr>
            <w:tcW w:w="0" w:type="auto"/>
          </w:tcPr>
          <w:p w14:paraId="3D1346EF" w14:textId="77777777" w:rsidR="00C12AC9" w:rsidRDefault="00C12AC9" w:rsidP="00202A78"/>
        </w:tc>
        <w:tc>
          <w:tcPr>
            <w:tcW w:w="0" w:type="auto"/>
          </w:tcPr>
          <w:p w14:paraId="279508C8" w14:textId="77777777" w:rsidR="00C12AC9" w:rsidRDefault="00C12AC9" w:rsidP="00202A78"/>
        </w:tc>
        <w:tc>
          <w:tcPr>
            <w:tcW w:w="0" w:type="auto"/>
          </w:tcPr>
          <w:p w14:paraId="1B7E9ED9" w14:textId="77777777" w:rsidR="00C12AC9" w:rsidRPr="00EC58C3" w:rsidRDefault="00C12AC9" w:rsidP="00202A78">
            <w:pPr>
              <w:rPr>
                <w:b/>
                <w:bCs/>
              </w:rPr>
            </w:pPr>
            <w:r w:rsidRPr="00EC58C3">
              <w:rPr>
                <w:b/>
                <w:bCs/>
              </w:rPr>
              <w:t>Do not administer</w:t>
            </w:r>
          </w:p>
        </w:tc>
        <w:tc>
          <w:tcPr>
            <w:tcW w:w="0" w:type="auto"/>
          </w:tcPr>
          <w:p w14:paraId="63A0BB87" w14:textId="77777777" w:rsidR="00C12AC9" w:rsidRDefault="00C12AC9" w:rsidP="00202A78"/>
        </w:tc>
        <w:tc>
          <w:tcPr>
            <w:tcW w:w="0" w:type="auto"/>
          </w:tcPr>
          <w:p w14:paraId="28471BF0" w14:textId="77777777" w:rsidR="00C12AC9" w:rsidRDefault="00C12AC9" w:rsidP="00202A78"/>
        </w:tc>
        <w:tc>
          <w:tcPr>
            <w:tcW w:w="0" w:type="auto"/>
          </w:tcPr>
          <w:p w14:paraId="4B077D42" w14:textId="77777777" w:rsidR="00C12AC9" w:rsidRDefault="00C12AC9" w:rsidP="00202A78"/>
        </w:tc>
        <w:tc>
          <w:tcPr>
            <w:tcW w:w="0" w:type="auto"/>
          </w:tcPr>
          <w:p w14:paraId="795D3A38" w14:textId="77777777" w:rsidR="00C12AC9" w:rsidRDefault="00C12AC9" w:rsidP="00202A78"/>
        </w:tc>
        <w:tc>
          <w:tcPr>
            <w:tcW w:w="1692" w:type="dxa"/>
          </w:tcPr>
          <w:p w14:paraId="088F701B" w14:textId="77777777" w:rsidR="00C12AC9" w:rsidRDefault="00C12AC9" w:rsidP="00202A78">
            <w:r>
              <w:t>Contraindication</w:t>
            </w:r>
          </w:p>
        </w:tc>
      </w:tr>
      <w:tr w:rsidR="00C12AC9" w14:paraId="253D705B" w14:textId="77777777" w:rsidTr="00C12AC9">
        <w:tc>
          <w:tcPr>
            <w:tcW w:w="0" w:type="auto"/>
          </w:tcPr>
          <w:p w14:paraId="1BCD4A12" w14:textId="77777777" w:rsidR="00C12AC9" w:rsidRDefault="00C12AC9" w:rsidP="00202A78"/>
        </w:tc>
        <w:tc>
          <w:tcPr>
            <w:tcW w:w="0" w:type="auto"/>
          </w:tcPr>
          <w:p w14:paraId="2D9F64CB" w14:textId="4A14FC88" w:rsidR="00C12AC9" w:rsidRDefault="002E18D1" w:rsidP="00202A78">
            <w:ins w:id="14" w:author="Xia Jing" w:date="2024-05-02T09:37:00Z">
              <w:r>
                <w:t>9</w:t>
              </w:r>
            </w:ins>
          </w:p>
        </w:tc>
        <w:tc>
          <w:tcPr>
            <w:tcW w:w="0" w:type="auto"/>
          </w:tcPr>
          <w:p w14:paraId="56EA7877" w14:textId="77777777" w:rsidR="00C12AC9" w:rsidRDefault="00C12AC9" w:rsidP="00202A78"/>
        </w:tc>
        <w:tc>
          <w:tcPr>
            <w:tcW w:w="0" w:type="auto"/>
          </w:tcPr>
          <w:p w14:paraId="7C1C5A53" w14:textId="77777777" w:rsidR="00C12AC9" w:rsidRDefault="00C12AC9" w:rsidP="00202A78"/>
        </w:tc>
        <w:tc>
          <w:tcPr>
            <w:tcW w:w="0" w:type="auto"/>
          </w:tcPr>
          <w:p w14:paraId="66C20DF9" w14:textId="77777777" w:rsidR="00C12AC9" w:rsidRDefault="00C12AC9" w:rsidP="00202A78"/>
        </w:tc>
        <w:tc>
          <w:tcPr>
            <w:tcW w:w="0" w:type="auto"/>
          </w:tcPr>
          <w:p w14:paraId="3D9EF1FC" w14:textId="77777777" w:rsidR="00C12AC9" w:rsidRDefault="00C12AC9" w:rsidP="00202A78"/>
        </w:tc>
        <w:tc>
          <w:tcPr>
            <w:tcW w:w="0" w:type="auto"/>
          </w:tcPr>
          <w:p w14:paraId="15B612F0" w14:textId="77777777" w:rsidR="00C12AC9" w:rsidRDefault="00C12AC9" w:rsidP="00202A78"/>
        </w:tc>
        <w:tc>
          <w:tcPr>
            <w:tcW w:w="0" w:type="auto"/>
          </w:tcPr>
          <w:p w14:paraId="0501321F" w14:textId="77777777" w:rsidR="00C12AC9" w:rsidRDefault="00C12AC9" w:rsidP="00202A78"/>
        </w:tc>
        <w:tc>
          <w:tcPr>
            <w:tcW w:w="0" w:type="auto"/>
          </w:tcPr>
          <w:p w14:paraId="19EC73D4" w14:textId="77777777" w:rsidR="00C12AC9" w:rsidRDefault="00C12AC9" w:rsidP="00202A78">
            <w:r>
              <w:t>Moderate or severe acute illness with or without fever</w:t>
            </w:r>
          </w:p>
        </w:tc>
        <w:tc>
          <w:tcPr>
            <w:tcW w:w="0" w:type="auto"/>
          </w:tcPr>
          <w:p w14:paraId="1F245812" w14:textId="77777777" w:rsidR="00C12AC9" w:rsidRDefault="00C12AC9" w:rsidP="00202A78"/>
        </w:tc>
        <w:tc>
          <w:tcPr>
            <w:tcW w:w="0" w:type="auto"/>
          </w:tcPr>
          <w:p w14:paraId="50536C07" w14:textId="77777777" w:rsidR="00C12AC9" w:rsidRDefault="00C12AC9" w:rsidP="00202A78"/>
        </w:tc>
        <w:tc>
          <w:tcPr>
            <w:tcW w:w="0" w:type="auto"/>
          </w:tcPr>
          <w:p w14:paraId="2B6418F1" w14:textId="77777777" w:rsidR="00C12AC9" w:rsidRDefault="00C12AC9" w:rsidP="00202A78">
            <w:r>
              <w:t>Only admin if benefits outweigh risks for an adverse reaction</w:t>
            </w:r>
          </w:p>
        </w:tc>
        <w:tc>
          <w:tcPr>
            <w:tcW w:w="0" w:type="auto"/>
          </w:tcPr>
          <w:p w14:paraId="3A1DAB92" w14:textId="77777777" w:rsidR="00C12AC9" w:rsidRDefault="00C12AC9" w:rsidP="00202A78"/>
        </w:tc>
        <w:tc>
          <w:tcPr>
            <w:tcW w:w="0" w:type="auto"/>
          </w:tcPr>
          <w:p w14:paraId="1F4BC799" w14:textId="77777777" w:rsidR="00C12AC9" w:rsidRDefault="00C12AC9" w:rsidP="00202A78"/>
        </w:tc>
        <w:tc>
          <w:tcPr>
            <w:tcW w:w="0" w:type="auto"/>
          </w:tcPr>
          <w:p w14:paraId="3934FDF7" w14:textId="77777777" w:rsidR="00C12AC9" w:rsidRDefault="00C12AC9" w:rsidP="00202A78"/>
        </w:tc>
        <w:tc>
          <w:tcPr>
            <w:tcW w:w="0" w:type="auto"/>
          </w:tcPr>
          <w:p w14:paraId="40FFCE36" w14:textId="77777777" w:rsidR="00C12AC9" w:rsidRDefault="00C12AC9" w:rsidP="00202A78"/>
        </w:tc>
        <w:tc>
          <w:tcPr>
            <w:tcW w:w="1692" w:type="dxa"/>
          </w:tcPr>
          <w:p w14:paraId="3096D385" w14:textId="77777777" w:rsidR="00C12AC9" w:rsidRDefault="00C12AC9" w:rsidP="00202A78">
            <w:r>
              <w:t xml:space="preserve">Precaution </w:t>
            </w:r>
          </w:p>
        </w:tc>
      </w:tr>
      <w:tr w:rsidR="00331CC8" w:rsidRPr="00052568" w14:paraId="5B205400" w14:textId="77777777" w:rsidTr="000823D3">
        <w:tc>
          <w:tcPr>
            <w:tcW w:w="18710" w:type="dxa"/>
            <w:gridSpan w:val="17"/>
          </w:tcPr>
          <w:p w14:paraId="108F0E32" w14:textId="77777777" w:rsidR="00331CC8" w:rsidRPr="00052568" w:rsidRDefault="00331CC8" w:rsidP="000823D3">
            <w:pPr>
              <w:rPr>
                <w:b/>
                <w:bCs/>
              </w:rPr>
            </w:pPr>
            <w:r w:rsidRPr="00052568">
              <w:rPr>
                <w:b/>
                <w:bCs/>
              </w:rPr>
              <w:t xml:space="preserve">Contraindications and precautions </w:t>
            </w:r>
          </w:p>
        </w:tc>
      </w:tr>
      <w:tr w:rsidR="00331CC8" w14:paraId="4434FA74" w14:textId="77777777" w:rsidTr="000823D3">
        <w:tc>
          <w:tcPr>
            <w:tcW w:w="0" w:type="auto"/>
          </w:tcPr>
          <w:p w14:paraId="02437AEA" w14:textId="77777777" w:rsidR="00331CC8" w:rsidRDefault="00331CC8" w:rsidP="000823D3"/>
        </w:tc>
        <w:tc>
          <w:tcPr>
            <w:tcW w:w="0" w:type="auto"/>
          </w:tcPr>
          <w:p w14:paraId="71CF2099" w14:textId="08412DDC" w:rsidR="00331CC8" w:rsidRDefault="002E18D1" w:rsidP="000823D3">
            <w:ins w:id="15" w:author="Xia Jing" w:date="2024-05-02T09:37:00Z">
              <w:r>
                <w:t>10</w:t>
              </w:r>
            </w:ins>
          </w:p>
        </w:tc>
        <w:tc>
          <w:tcPr>
            <w:tcW w:w="0" w:type="auto"/>
          </w:tcPr>
          <w:p w14:paraId="32227343" w14:textId="77777777" w:rsidR="00331CC8" w:rsidRDefault="00331CC8" w:rsidP="000823D3"/>
        </w:tc>
        <w:tc>
          <w:tcPr>
            <w:tcW w:w="0" w:type="auto"/>
          </w:tcPr>
          <w:p w14:paraId="6EACAE79" w14:textId="77777777" w:rsidR="00331CC8" w:rsidRDefault="00331CC8" w:rsidP="000823D3"/>
        </w:tc>
        <w:tc>
          <w:tcPr>
            <w:tcW w:w="0" w:type="auto"/>
          </w:tcPr>
          <w:p w14:paraId="71AE4FB1" w14:textId="77777777" w:rsidR="00331CC8" w:rsidRDefault="00331CC8" w:rsidP="000823D3"/>
        </w:tc>
        <w:tc>
          <w:tcPr>
            <w:tcW w:w="0" w:type="auto"/>
          </w:tcPr>
          <w:p w14:paraId="47341D54" w14:textId="77777777" w:rsidR="00331CC8" w:rsidRDefault="00331CC8" w:rsidP="000823D3"/>
        </w:tc>
        <w:tc>
          <w:tcPr>
            <w:tcW w:w="0" w:type="auto"/>
          </w:tcPr>
          <w:p w14:paraId="35560C3D" w14:textId="77777777" w:rsidR="00331CC8" w:rsidRDefault="00331CC8" w:rsidP="000823D3"/>
        </w:tc>
        <w:tc>
          <w:tcPr>
            <w:tcW w:w="0" w:type="auto"/>
          </w:tcPr>
          <w:p w14:paraId="41204924" w14:textId="77777777" w:rsidR="00331CC8" w:rsidRDefault="00331CC8" w:rsidP="000823D3"/>
        </w:tc>
        <w:tc>
          <w:tcPr>
            <w:tcW w:w="0" w:type="auto"/>
          </w:tcPr>
          <w:p w14:paraId="0EA2C0C6" w14:textId="77777777" w:rsidR="00331CC8" w:rsidRDefault="00331CC8" w:rsidP="000823D3">
            <w:r>
              <w:t xml:space="preserve">Severe allergic reaction (e.g., anaphylaxis) after a previous </w:t>
            </w:r>
            <w:r>
              <w:lastRenderedPageBreak/>
              <w:t>dose or to a vaccine component, including neomycin</w:t>
            </w:r>
          </w:p>
        </w:tc>
        <w:tc>
          <w:tcPr>
            <w:tcW w:w="0" w:type="auto"/>
          </w:tcPr>
          <w:p w14:paraId="14CA257A" w14:textId="77777777" w:rsidR="00331CC8" w:rsidRDefault="00331CC8" w:rsidP="000823D3"/>
        </w:tc>
        <w:tc>
          <w:tcPr>
            <w:tcW w:w="0" w:type="auto"/>
          </w:tcPr>
          <w:p w14:paraId="2A0C7FFB" w14:textId="77777777" w:rsidR="00331CC8" w:rsidRDefault="00331CC8" w:rsidP="000823D3"/>
        </w:tc>
        <w:tc>
          <w:tcPr>
            <w:tcW w:w="0" w:type="auto"/>
          </w:tcPr>
          <w:p w14:paraId="3C967EAD" w14:textId="77777777" w:rsidR="00331CC8" w:rsidRPr="00EC58C3" w:rsidRDefault="00331CC8" w:rsidP="000823D3">
            <w:pPr>
              <w:rPr>
                <w:b/>
                <w:bCs/>
              </w:rPr>
            </w:pPr>
            <w:r w:rsidRPr="00EC58C3">
              <w:rPr>
                <w:b/>
                <w:bCs/>
              </w:rPr>
              <w:t>Do not administer</w:t>
            </w:r>
          </w:p>
        </w:tc>
        <w:tc>
          <w:tcPr>
            <w:tcW w:w="0" w:type="auto"/>
          </w:tcPr>
          <w:p w14:paraId="7486790D" w14:textId="77777777" w:rsidR="00331CC8" w:rsidRDefault="00331CC8" w:rsidP="000823D3"/>
        </w:tc>
        <w:tc>
          <w:tcPr>
            <w:tcW w:w="0" w:type="auto"/>
          </w:tcPr>
          <w:p w14:paraId="65DEEF7E" w14:textId="77777777" w:rsidR="00331CC8" w:rsidRDefault="00331CC8" w:rsidP="000823D3"/>
        </w:tc>
        <w:tc>
          <w:tcPr>
            <w:tcW w:w="0" w:type="auto"/>
          </w:tcPr>
          <w:p w14:paraId="349693B5" w14:textId="77777777" w:rsidR="00331CC8" w:rsidRDefault="00331CC8" w:rsidP="000823D3"/>
        </w:tc>
        <w:tc>
          <w:tcPr>
            <w:tcW w:w="0" w:type="auto"/>
          </w:tcPr>
          <w:p w14:paraId="0FAD65EB" w14:textId="77777777" w:rsidR="00331CC8" w:rsidRDefault="00331CC8" w:rsidP="000823D3"/>
        </w:tc>
        <w:tc>
          <w:tcPr>
            <w:tcW w:w="1692" w:type="dxa"/>
          </w:tcPr>
          <w:p w14:paraId="0A2B8FB6" w14:textId="77777777" w:rsidR="00331CC8" w:rsidRDefault="00331CC8" w:rsidP="000823D3">
            <w:r>
              <w:t>Contraindication</w:t>
            </w:r>
          </w:p>
        </w:tc>
      </w:tr>
      <w:tr w:rsidR="00331CC8" w14:paraId="5CA70037" w14:textId="77777777" w:rsidTr="000823D3">
        <w:tc>
          <w:tcPr>
            <w:tcW w:w="0" w:type="auto"/>
          </w:tcPr>
          <w:p w14:paraId="3F791CF7" w14:textId="77777777" w:rsidR="00331CC8" w:rsidRDefault="00331CC8" w:rsidP="000823D3"/>
        </w:tc>
        <w:tc>
          <w:tcPr>
            <w:tcW w:w="0" w:type="auto"/>
          </w:tcPr>
          <w:p w14:paraId="24590DFE" w14:textId="71FA5B36" w:rsidR="00331CC8" w:rsidRDefault="002E18D1" w:rsidP="000823D3">
            <w:ins w:id="16" w:author="Xia Jing" w:date="2024-05-02T09:37:00Z">
              <w:r>
                <w:t>11</w:t>
              </w:r>
            </w:ins>
          </w:p>
        </w:tc>
        <w:tc>
          <w:tcPr>
            <w:tcW w:w="0" w:type="auto"/>
          </w:tcPr>
          <w:p w14:paraId="077A9016" w14:textId="77777777" w:rsidR="00331CC8" w:rsidRDefault="00331CC8" w:rsidP="000823D3"/>
        </w:tc>
        <w:tc>
          <w:tcPr>
            <w:tcW w:w="0" w:type="auto"/>
          </w:tcPr>
          <w:p w14:paraId="03F6420F" w14:textId="77777777" w:rsidR="00331CC8" w:rsidRDefault="00331CC8" w:rsidP="000823D3"/>
        </w:tc>
        <w:tc>
          <w:tcPr>
            <w:tcW w:w="0" w:type="auto"/>
          </w:tcPr>
          <w:p w14:paraId="1950F76B" w14:textId="77777777" w:rsidR="00331CC8" w:rsidRDefault="00331CC8" w:rsidP="000823D3"/>
        </w:tc>
        <w:tc>
          <w:tcPr>
            <w:tcW w:w="0" w:type="auto"/>
          </w:tcPr>
          <w:p w14:paraId="52307FAA" w14:textId="77777777" w:rsidR="00331CC8" w:rsidRDefault="00331CC8" w:rsidP="000823D3"/>
        </w:tc>
        <w:tc>
          <w:tcPr>
            <w:tcW w:w="0" w:type="auto"/>
          </w:tcPr>
          <w:p w14:paraId="299E74A7" w14:textId="77777777" w:rsidR="00331CC8" w:rsidRDefault="00331CC8" w:rsidP="000823D3"/>
        </w:tc>
        <w:tc>
          <w:tcPr>
            <w:tcW w:w="0" w:type="auto"/>
          </w:tcPr>
          <w:p w14:paraId="3EEDE09E" w14:textId="77777777" w:rsidR="00331CC8" w:rsidRDefault="00331CC8" w:rsidP="000823D3"/>
        </w:tc>
        <w:tc>
          <w:tcPr>
            <w:tcW w:w="0" w:type="auto"/>
          </w:tcPr>
          <w:p w14:paraId="46CEDED8" w14:textId="77777777" w:rsidR="00331CC8" w:rsidRDefault="00331CC8" w:rsidP="000823D3">
            <w:r>
              <w:t>Moderate or severe acute illness with or without fever</w:t>
            </w:r>
          </w:p>
        </w:tc>
        <w:tc>
          <w:tcPr>
            <w:tcW w:w="0" w:type="auto"/>
          </w:tcPr>
          <w:p w14:paraId="0947EF52" w14:textId="77777777" w:rsidR="00331CC8" w:rsidRDefault="00331CC8" w:rsidP="000823D3"/>
        </w:tc>
        <w:tc>
          <w:tcPr>
            <w:tcW w:w="0" w:type="auto"/>
          </w:tcPr>
          <w:p w14:paraId="27B4D104" w14:textId="77777777" w:rsidR="00331CC8" w:rsidRDefault="00331CC8" w:rsidP="000823D3"/>
        </w:tc>
        <w:tc>
          <w:tcPr>
            <w:tcW w:w="0" w:type="auto"/>
          </w:tcPr>
          <w:p w14:paraId="5EC35115" w14:textId="77777777" w:rsidR="00331CC8" w:rsidRDefault="00331CC8" w:rsidP="000823D3">
            <w:r>
              <w:t>Only admin if benefits outweigh risks for an adverse reaction</w:t>
            </w:r>
          </w:p>
        </w:tc>
        <w:tc>
          <w:tcPr>
            <w:tcW w:w="0" w:type="auto"/>
          </w:tcPr>
          <w:p w14:paraId="060A692D" w14:textId="77777777" w:rsidR="00331CC8" w:rsidRDefault="00331CC8" w:rsidP="000823D3"/>
        </w:tc>
        <w:tc>
          <w:tcPr>
            <w:tcW w:w="0" w:type="auto"/>
          </w:tcPr>
          <w:p w14:paraId="58718EF4" w14:textId="77777777" w:rsidR="00331CC8" w:rsidRDefault="00331CC8" w:rsidP="000823D3"/>
        </w:tc>
        <w:tc>
          <w:tcPr>
            <w:tcW w:w="0" w:type="auto"/>
          </w:tcPr>
          <w:p w14:paraId="17861BE8" w14:textId="77777777" w:rsidR="00331CC8" w:rsidRDefault="00331CC8" w:rsidP="000823D3"/>
        </w:tc>
        <w:tc>
          <w:tcPr>
            <w:tcW w:w="0" w:type="auto"/>
          </w:tcPr>
          <w:p w14:paraId="0EE95107" w14:textId="77777777" w:rsidR="00331CC8" w:rsidRDefault="00331CC8" w:rsidP="000823D3"/>
        </w:tc>
        <w:tc>
          <w:tcPr>
            <w:tcW w:w="1692" w:type="dxa"/>
          </w:tcPr>
          <w:p w14:paraId="27D6206F" w14:textId="77777777" w:rsidR="00331CC8" w:rsidRDefault="00331CC8" w:rsidP="000823D3">
            <w:r>
              <w:t xml:space="preserve">Precaution </w:t>
            </w:r>
          </w:p>
        </w:tc>
      </w:tr>
    </w:tbl>
    <w:p w14:paraId="486F60BC" w14:textId="77777777" w:rsidR="000D466E" w:rsidRDefault="000D466E"/>
    <w:sectPr w:rsidR="000D466E" w:rsidSect="002A650F">
      <w:footerReference w:type="default" r:id="rId6"/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38662" w14:textId="77777777" w:rsidR="002A650F" w:rsidRDefault="002A650F" w:rsidP="002F6554">
      <w:pPr>
        <w:spacing w:after="0" w:line="240" w:lineRule="auto"/>
      </w:pPr>
      <w:r>
        <w:separator/>
      </w:r>
    </w:p>
  </w:endnote>
  <w:endnote w:type="continuationSeparator" w:id="0">
    <w:p w14:paraId="04F95B48" w14:textId="77777777" w:rsidR="002A650F" w:rsidRDefault="002A650F" w:rsidP="002F6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3271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3A9F8E" w14:textId="14201540" w:rsidR="002F6554" w:rsidRDefault="002F65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F9D040" w14:textId="77777777" w:rsidR="002F6554" w:rsidRDefault="002F65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3982E" w14:textId="77777777" w:rsidR="002A650F" w:rsidRDefault="002A650F" w:rsidP="002F6554">
      <w:pPr>
        <w:spacing w:after="0" w:line="240" w:lineRule="auto"/>
      </w:pPr>
      <w:r>
        <w:separator/>
      </w:r>
    </w:p>
  </w:footnote>
  <w:footnote w:type="continuationSeparator" w:id="0">
    <w:p w14:paraId="5A5F9856" w14:textId="77777777" w:rsidR="002A650F" w:rsidRDefault="002A650F" w:rsidP="002F6554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ia Jing">
    <w15:presenceInfo w15:providerId="AD" w15:userId="S::xjing@clemson.edu::4d456636-b307-4f54-80e3-492d577ec9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83"/>
    <w:rsid w:val="00006C1F"/>
    <w:rsid w:val="00052568"/>
    <w:rsid w:val="00073AFA"/>
    <w:rsid w:val="000D466E"/>
    <w:rsid w:val="000E25DE"/>
    <w:rsid w:val="0010580B"/>
    <w:rsid w:val="0015662D"/>
    <w:rsid w:val="001A0E26"/>
    <w:rsid w:val="001A1383"/>
    <w:rsid w:val="0026456B"/>
    <w:rsid w:val="002A650F"/>
    <w:rsid w:val="002E18D1"/>
    <w:rsid w:val="002F6554"/>
    <w:rsid w:val="00331CC8"/>
    <w:rsid w:val="003B19D5"/>
    <w:rsid w:val="004E331D"/>
    <w:rsid w:val="00563CAF"/>
    <w:rsid w:val="00665C3E"/>
    <w:rsid w:val="00850A8C"/>
    <w:rsid w:val="00881007"/>
    <w:rsid w:val="009E61FB"/>
    <w:rsid w:val="00A773AF"/>
    <w:rsid w:val="00AB3E5F"/>
    <w:rsid w:val="00BB23B2"/>
    <w:rsid w:val="00BE307A"/>
    <w:rsid w:val="00C12AC9"/>
    <w:rsid w:val="00CE1940"/>
    <w:rsid w:val="00D415F5"/>
    <w:rsid w:val="00DF510B"/>
    <w:rsid w:val="00E37EBC"/>
    <w:rsid w:val="00E75DC0"/>
    <w:rsid w:val="00EC58C3"/>
    <w:rsid w:val="00F3454F"/>
    <w:rsid w:val="00F66BE5"/>
    <w:rsid w:val="00FA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99CE17"/>
  <w15:chartTrackingRefBased/>
  <w15:docId w15:val="{DEFEC59A-7D4A-42C4-BBCD-E55D7CA1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383"/>
  </w:style>
  <w:style w:type="paragraph" w:styleId="Heading1">
    <w:name w:val="heading 1"/>
    <w:basedOn w:val="Normal"/>
    <w:next w:val="Normal"/>
    <w:link w:val="Heading1Char"/>
    <w:uiPriority w:val="9"/>
    <w:qFormat/>
    <w:rsid w:val="001A1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A1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6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554"/>
  </w:style>
  <w:style w:type="paragraph" w:styleId="Footer">
    <w:name w:val="footer"/>
    <w:basedOn w:val="Normal"/>
    <w:link w:val="FooterChar"/>
    <w:uiPriority w:val="99"/>
    <w:unhideWhenUsed/>
    <w:rsid w:val="002F6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554"/>
  </w:style>
  <w:style w:type="paragraph" w:styleId="Revision">
    <w:name w:val="Revision"/>
    <w:hidden/>
    <w:uiPriority w:val="99"/>
    <w:semiHidden/>
    <w:rsid w:val="000E25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335</Words>
  <Characters>1542</Characters>
  <Application>Microsoft Office Word</Application>
  <DocSecurity>0</DocSecurity>
  <Lines>385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Jing</dc:creator>
  <cp:keywords/>
  <dc:description/>
  <cp:lastModifiedBy>Xia Jing</cp:lastModifiedBy>
  <cp:revision>4</cp:revision>
  <dcterms:created xsi:type="dcterms:W3CDTF">2024-05-02T13:34:00Z</dcterms:created>
  <dcterms:modified xsi:type="dcterms:W3CDTF">2024-05-02T13:55:00Z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59fd5ab4-56dc-47fb-8ee8-490714ec380d</vt:lpwstr>
  </property>
</Properties>
</file>