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9EB2" w14:textId="33619183" w:rsidR="00776641" w:rsidRDefault="00776641" w:rsidP="00776641">
      <w:pPr>
        <w:pStyle w:val="Heading1"/>
      </w:pPr>
      <w:r>
        <w:t>Hepatitis B (</w:t>
      </w:r>
      <w:proofErr w:type="spellStart"/>
      <w:r>
        <w:t>HepB</w:t>
      </w:r>
      <w:proofErr w:type="spellEnd"/>
      <w:r>
        <w:t>) CDC recommendations- tabular CDSS rules (optimal)</w:t>
      </w:r>
    </w:p>
    <w:p w14:paraId="29E5E8D5" w14:textId="2D432629" w:rsidR="00776641" w:rsidRDefault="00776641" w:rsidP="00776641">
      <w:r>
        <w:t>Updated on 202</w:t>
      </w:r>
      <w:del w:id="0" w:author="Xia Jing" w:date="2024-05-01T10:42:00Z">
        <w:r w:rsidR="0051676C" w:rsidDel="005A5D7C">
          <w:delText>3</w:delText>
        </w:r>
      </w:del>
      <w:ins w:id="1" w:author="Xia Jing" w:date="2024-05-01T10:42:00Z">
        <w:r w:rsidR="005A5D7C">
          <w:t>4</w:t>
        </w:r>
      </w:ins>
      <w:r>
        <w:t>-</w:t>
      </w:r>
      <w:r w:rsidR="0051676C">
        <w:t>0</w:t>
      </w:r>
      <w:del w:id="2" w:author="Xia Jing" w:date="2024-05-01T10:42:00Z">
        <w:r w:rsidR="00554A4D" w:rsidDel="005A5D7C">
          <w:delText>4</w:delText>
        </w:r>
      </w:del>
      <w:ins w:id="3" w:author="Xia Jing" w:date="2024-05-01T10:42:00Z">
        <w:r w:rsidR="005A5D7C">
          <w:t>5</w:t>
        </w:r>
      </w:ins>
      <w:r>
        <w:t>-</w:t>
      </w:r>
      <w:del w:id="4" w:author="Xia Jing" w:date="2024-05-01T10:42:00Z">
        <w:r w:rsidR="0051676C" w:rsidDel="005A5D7C">
          <w:delText>2</w:delText>
        </w:r>
        <w:r w:rsidR="00061043" w:rsidDel="005A5D7C">
          <w:delText>7</w:delText>
        </w:r>
      </w:del>
      <w:proofErr w:type="gramStart"/>
      <w:ins w:id="5" w:author="Xia Jing" w:date="2024-05-01T10:42:00Z">
        <w:r w:rsidR="005A5D7C">
          <w:t>01</w:t>
        </w:r>
      </w:ins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418"/>
        <w:gridCol w:w="723"/>
        <w:gridCol w:w="630"/>
        <w:gridCol w:w="1597"/>
        <w:gridCol w:w="535"/>
        <w:gridCol w:w="626"/>
        <w:gridCol w:w="604"/>
        <w:gridCol w:w="1998"/>
        <w:gridCol w:w="1539"/>
        <w:gridCol w:w="1520"/>
        <w:gridCol w:w="1419"/>
        <w:gridCol w:w="988"/>
        <w:gridCol w:w="1539"/>
        <w:gridCol w:w="946"/>
        <w:gridCol w:w="797"/>
        <w:gridCol w:w="1559"/>
      </w:tblGrid>
      <w:tr w:rsidR="008B00AE" w:rsidRPr="00504936" w14:paraId="5FA2D8F2" w14:textId="77777777" w:rsidTr="00E9198D">
        <w:tc>
          <w:tcPr>
            <w:tcW w:w="0" w:type="auto"/>
          </w:tcPr>
          <w:p w14:paraId="742208DF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0" w:type="auto"/>
          </w:tcPr>
          <w:p w14:paraId="58BB3684" w14:textId="77777777" w:rsidR="00776641" w:rsidRPr="00504936" w:rsidRDefault="00776641" w:rsidP="00202A78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21274830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B0911EE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2601D604" w14:textId="77777777" w:rsidR="00776641" w:rsidRPr="00504936" w:rsidRDefault="00776641" w:rsidP="00202A7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2F7C295A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0" w:type="auto"/>
          </w:tcPr>
          <w:p w14:paraId="494B29A0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0" w:type="auto"/>
          </w:tcPr>
          <w:p w14:paraId="6388C759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0" w:type="auto"/>
          </w:tcPr>
          <w:p w14:paraId="11549493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0" w:type="auto"/>
          </w:tcPr>
          <w:p w14:paraId="74D48CD0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0" w:type="auto"/>
          </w:tcPr>
          <w:p w14:paraId="192AF75C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0" w:type="auto"/>
          </w:tcPr>
          <w:p w14:paraId="20603833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0" w:type="auto"/>
          </w:tcPr>
          <w:p w14:paraId="2658C3B6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0" w:type="auto"/>
          </w:tcPr>
          <w:p w14:paraId="3658E606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568" w:type="dxa"/>
          </w:tcPr>
          <w:p w14:paraId="0B7D43E8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8B00AE" w:rsidRPr="00504936" w14:paraId="460D54E1" w14:textId="77777777" w:rsidTr="00E9198D">
        <w:tc>
          <w:tcPr>
            <w:tcW w:w="0" w:type="auto"/>
          </w:tcPr>
          <w:p w14:paraId="0569A890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1745E53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85370F8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4219344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71B61E2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086EE33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0" w:type="auto"/>
          </w:tcPr>
          <w:p w14:paraId="436CDEDD" w14:textId="77777777" w:rsidR="00776641" w:rsidRPr="00504936" w:rsidRDefault="00776641" w:rsidP="00202A78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0" w:type="auto"/>
          </w:tcPr>
          <w:p w14:paraId="42AE90F0" w14:textId="77777777" w:rsidR="00776641" w:rsidRPr="00504936" w:rsidRDefault="00776641" w:rsidP="00202A78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0" w:type="auto"/>
          </w:tcPr>
          <w:p w14:paraId="3DFB1A0F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523873D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F082E8A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7EE35E2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895D919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7B65E30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A482390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C893A22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  <w:tc>
          <w:tcPr>
            <w:tcW w:w="1568" w:type="dxa"/>
          </w:tcPr>
          <w:p w14:paraId="4787F6A1" w14:textId="77777777" w:rsidR="00776641" w:rsidRPr="00504936" w:rsidRDefault="00776641" w:rsidP="00202A78">
            <w:pPr>
              <w:rPr>
                <w:b/>
                <w:bCs/>
              </w:rPr>
            </w:pPr>
          </w:p>
        </w:tc>
      </w:tr>
      <w:tr w:rsidR="008B00AE" w14:paraId="7BEA5E0C" w14:textId="77777777" w:rsidTr="00E9198D">
        <w:tc>
          <w:tcPr>
            <w:tcW w:w="0" w:type="auto"/>
          </w:tcPr>
          <w:p w14:paraId="087E2624" w14:textId="1B03F604" w:rsidR="00776641" w:rsidRDefault="00776641" w:rsidP="00202A78">
            <w:proofErr w:type="spellStart"/>
            <w:r>
              <w:rPr>
                <w:b/>
                <w:bCs/>
              </w:rPr>
              <w:t>HepB</w:t>
            </w:r>
            <w:proofErr w:type="spellEnd"/>
            <w:r w:rsidR="0008755C">
              <w:rPr>
                <w:b/>
                <w:bCs/>
              </w:rPr>
              <w:t xml:space="preserve"> (monovalent </w:t>
            </w:r>
            <w:proofErr w:type="spellStart"/>
            <w:r w:rsidR="0008755C">
              <w:rPr>
                <w:b/>
                <w:bCs/>
              </w:rPr>
              <w:t>HepB</w:t>
            </w:r>
            <w:proofErr w:type="spellEnd"/>
            <w:r w:rsidR="0008755C">
              <w:rPr>
                <w:b/>
                <w:bCs/>
              </w:rPr>
              <w:t xml:space="preserve"> vaccine)</w:t>
            </w:r>
          </w:p>
        </w:tc>
        <w:tc>
          <w:tcPr>
            <w:tcW w:w="0" w:type="auto"/>
          </w:tcPr>
          <w:p w14:paraId="6A89E3DB" w14:textId="77777777" w:rsidR="00776641" w:rsidRDefault="00776641" w:rsidP="00202A78"/>
        </w:tc>
        <w:tc>
          <w:tcPr>
            <w:tcW w:w="0" w:type="auto"/>
          </w:tcPr>
          <w:p w14:paraId="46F72BEA" w14:textId="77777777" w:rsidR="00776641" w:rsidRDefault="00776641" w:rsidP="00202A78"/>
        </w:tc>
        <w:tc>
          <w:tcPr>
            <w:tcW w:w="0" w:type="auto"/>
          </w:tcPr>
          <w:p w14:paraId="135C844E" w14:textId="77777777" w:rsidR="00776641" w:rsidRDefault="00776641" w:rsidP="00202A78"/>
        </w:tc>
        <w:tc>
          <w:tcPr>
            <w:tcW w:w="0" w:type="auto"/>
          </w:tcPr>
          <w:p w14:paraId="5F4C6513" w14:textId="77777777" w:rsidR="00776641" w:rsidRDefault="00776641" w:rsidP="00202A78"/>
        </w:tc>
        <w:tc>
          <w:tcPr>
            <w:tcW w:w="0" w:type="auto"/>
          </w:tcPr>
          <w:p w14:paraId="10CE6159" w14:textId="77777777" w:rsidR="00776641" w:rsidRDefault="00776641" w:rsidP="00202A78"/>
        </w:tc>
        <w:tc>
          <w:tcPr>
            <w:tcW w:w="0" w:type="auto"/>
          </w:tcPr>
          <w:p w14:paraId="587945D5" w14:textId="77777777" w:rsidR="00776641" w:rsidRDefault="00776641" w:rsidP="00202A78"/>
        </w:tc>
        <w:tc>
          <w:tcPr>
            <w:tcW w:w="0" w:type="auto"/>
          </w:tcPr>
          <w:p w14:paraId="3F78E68D" w14:textId="77777777" w:rsidR="00776641" w:rsidRDefault="00776641" w:rsidP="00202A78"/>
        </w:tc>
        <w:tc>
          <w:tcPr>
            <w:tcW w:w="0" w:type="auto"/>
          </w:tcPr>
          <w:p w14:paraId="1C3197D3" w14:textId="77777777" w:rsidR="00776641" w:rsidRDefault="00776641" w:rsidP="00202A78"/>
        </w:tc>
        <w:tc>
          <w:tcPr>
            <w:tcW w:w="0" w:type="auto"/>
          </w:tcPr>
          <w:p w14:paraId="359A4302" w14:textId="77777777" w:rsidR="00776641" w:rsidRDefault="00776641" w:rsidP="00202A78"/>
        </w:tc>
        <w:tc>
          <w:tcPr>
            <w:tcW w:w="0" w:type="auto"/>
          </w:tcPr>
          <w:p w14:paraId="7A0976E5" w14:textId="77777777" w:rsidR="00776641" w:rsidRDefault="00776641" w:rsidP="00202A78"/>
        </w:tc>
        <w:tc>
          <w:tcPr>
            <w:tcW w:w="0" w:type="auto"/>
          </w:tcPr>
          <w:p w14:paraId="582320DB" w14:textId="77777777" w:rsidR="00776641" w:rsidRDefault="00776641" w:rsidP="00202A78"/>
        </w:tc>
        <w:tc>
          <w:tcPr>
            <w:tcW w:w="0" w:type="auto"/>
          </w:tcPr>
          <w:p w14:paraId="56B06087" w14:textId="77777777" w:rsidR="00776641" w:rsidRDefault="00776641" w:rsidP="00202A78"/>
        </w:tc>
        <w:tc>
          <w:tcPr>
            <w:tcW w:w="0" w:type="auto"/>
          </w:tcPr>
          <w:p w14:paraId="4773F542" w14:textId="77777777" w:rsidR="00776641" w:rsidRDefault="00776641" w:rsidP="00202A78"/>
        </w:tc>
        <w:tc>
          <w:tcPr>
            <w:tcW w:w="0" w:type="auto"/>
          </w:tcPr>
          <w:p w14:paraId="4694B320" w14:textId="77777777" w:rsidR="00776641" w:rsidRDefault="00776641" w:rsidP="00202A78"/>
        </w:tc>
        <w:tc>
          <w:tcPr>
            <w:tcW w:w="0" w:type="auto"/>
          </w:tcPr>
          <w:p w14:paraId="51A8BDC6" w14:textId="77777777" w:rsidR="00776641" w:rsidRDefault="00776641" w:rsidP="00202A78"/>
        </w:tc>
        <w:tc>
          <w:tcPr>
            <w:tcW w:w="1568" w:type="dxa"/>
          </w:tcPr>
          <w:p w14:paraId="51852507" w14:textId="09B8193C" w:rsidR="00776641" w:rsidRDefault="00776641" w:rsidP="00202A78">
            <w:r>
              <w:t>Minimal age</w:t>
            </w:r>
            <w:r w:rsidR="003C28BD">
              <w:t>:</w:t>
            </w:r>
            <w:r>
              <w:t xml:space="preserve"> </w:t>
            </w:r>
            <w:r w:rsidR="0084485D">
              <w:t>birth</w:t>
            </w:r>
          </w:p>
        </w:tc>
      </w:tr>
      <w:tr w:rsidR="00776641" w14:paraId="15EF532A" w14:textId="77777777" w:rsidTr="00202A78">
        <w:tc>
          <w:tcPr>
            <w:tcW w:w="18710" w:type="dxa"/>
            <w:gridSpan w:val="17"/>
          </w:tcPr>
          <w:p w14:paraId="6926F0C3" w14:textId="77777777" w:rsidR="00776641" w:rsidRDefault="00776641" w:rsidP="00202A78">
            <w:r>
              <w:rPr>
                <w:b/>
                <w:bCs/>
              </w:rPr>
              <w:t>Regular and catch-up schedule</w:t>
            </w:r>
          </w:p>
        </w:tc>
      </w:tr>
      <w:tr w:rsidR="008B00AE" w14:paraId="755D01DC" w14:textId="77777777" w:rsidTr="00E9198D">
        <w:tc>
          <w:tcPr>
            <w:tcW w:w="0" w:type="auto"/>
          </w:tcPr>
          <w:p w14:paraId="1956426F" w14:textId="77777777" w:rsidR="00776641" w:rsidRDefault="00776641" w:rsidP="00202A78"/>
        </w:tc>
        <w:tc>
          <w:tcPr>
            <w:tcW w:w="0" w:type="auto"/>
          </w:tcPr>
          <w:p w14:paraId="1D3F5D70" w14:textId="6D6EC593" w:rsidR="00776641" w:rsidRDefault="005A5D7C" w:rsidP="00202A78">
            <w:ins w:id="6" w:author="Xia Jing" w:date="2024-05-01T10:42:00Z">
              <w:r>
                <w:t>1</w:t>
              </w:r>
            </w:ins>
          </w:p>
        </w:tc>
        <w:tc>
          <w:tcPr>
            <w:tcW w:w="0" w:type="auto"/>
          </w:tcPr>
          <w:p w14:paraId="22F0659C" w14:textId="458E50D9" w:rsidR="00776641" w:rsidRDefault="00184EC1" w:rsidP="00202A78">
            <w:r>
              <w:t>Birth</w:t>
            </w:r>
          </w:p>
        </w:tc>
        <w:tc>
          <w:tcPr>
            <w:tcW w:w="0" w:type="auto"/>
          </w:tcPr>
          <w:p w14:paraId="7B76D5EE" w14:textId="6DF2F105" w:rsidR="00776641" w:rsidRDefault="00592B4A" w:rsidP="00202A78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8F9F783" w14:textId="5D852B19" w:rsidR="00776641" w:rsidRDefault="00776641" w:rsidP="00202A78"/>
        </w:tc>
        <w:tc>
          <w:tcPr>
            <w:tcW w:w="0" w:type="auto"/>
          </w:tcPr>
          <w:p w14:paraId="48990D5E" w14:textId="77777777" w:rsidR="00776641" w:rsidRDefault="00776641" w:rsidP="00202A78">
            <w:r>
              <w:t>N</w:t>
            </w:r>
          </w:p>
        </w:tc>
        <w:tc>
          <w:tcPr>
            <w:tcW w:w="0" w:type="auto"/>
          </w:tcPr>
          <w:p w14:paraId="32A2B281" w14:textId="77777777" w:rsidR="00776641" w:rsidRDefault="00776641" w:rsidP="00202A78"/>
        </w:tc>
        <w:tc>
          <w:tcPr>
            <w:tcW w:w="0" w:type="auto"/>
          </w:tcPr>
          <w:p w14:paraId="26A6D329" w14:textId="77777777" w:rsidR="00776641" w:rsidRDefault="00776641" w:rsidP="00202A78"/>
        </w:tc>
        <w:tc>
          <w:tcPr>
            <w:tcW w:w="0" w:type="auto"/>
          </w:tcPr>
          <w:p w14:paraId="68FF8CA1" w14:textId="77777777" w:rsidR="00776641" w:rsidRDefault="00776641" w:rsidP="00202A78"/>
        </w:tc>
        <w:tc>
          <w:tcPr>
            <w:tcW w:w="0" w:type="auto"/>
          </w:tcPr>
          <w:p w14:paraId="2EC2FA4B" w14:textId="77777777" w:rsidR="00776641" w:rsidRDefault="00776641" w:rsidP="00202A78"/>
        </w:tc>
        <w:tc>
          <w:tcPr>
            <w:tcW w:w="0" w:type="auto"/>
          </w:tcPr>
          <w:p w14:paraId="0908E81D" w14:textId="77777777" w:rsidR="00776641" w:rsidRDefault="00776641" w:rsidP="00202A78"/>
        </w:tc>
        <w:tc>
          <w:tcPr>
            <w:tcW w:w="0" w:type="auto"/>
          </w:tcPr>
          <w:p w14:paraId="35BD6459" w14:textId="59ABFC7F" w:rsidR="00776641" w:rsidRDefault="00776641" w:rsidP="00202A78">
            <w:r>
              <w:t xml:space="preserve">Admin 1st dose </w:t>
            </w:r>
            <w:r w:rsidR="002C10E8">
              <w:t>at birth</w:t>
            </w:r>
          </w:p>
        </w:tc>
        <w:tc>
          <w:tcPr>
            <w:tcW w:w="0" w:type="auto"/>
          </w:tcPr>
          <w:p w14:paraId="3DBF6C92" w14:textId="1BB0824D" w:rsidR="00776641" w:rsidRDefault="00776641" w:rsidP="00202A78">
            <w:r>
              <w:t xml:space="preserve">Schedule </w:t>
            </w:r>
            <w:r w:rsidR="00184EC1">
              <w:t>2</w:t>
            </w:r>
            <w:r w:rsidR="00184EC1" w:rsidRPr="00184EC1">
              <w:rPr>
                <w:vertAlign w:val="superscript"/>
              </w:rPr>
              <w:t>nd</w:t>
            </w:r>
            <w:r w:rsidR="00184EC1">
              <w:t xml:space="preserve"> </w:t>
            </w:r>
            <w:r>
              <w:t xml:space="preserve">dose </w:t>
            </w:r>
            <w:r w:rsidR="002C10E8">
              <w:t>(</w:t>
            </w:r>
            <w:r>
              <w:t xml:space="preserve">&gt;= </w:t>
            </w:r>
            <w:r w:rsidR="00184EC1">
              <w:t xml:space="preserve">4 </w:t>
            </w:r>
            <w:proofErr w:type="spellStart"/>
            <w:r w:rsidR="00184EC1">
              <w:t>wks</w:t>
            </w:r>
            <w:proofErr w:type="spellEnd"/>
            <w:r w:rsidR="002C10E8">
              <w:t xml:space="preserve"> AND &lt;= 8 </w:t>
            </w:r>
            <w:proofErr w:type="spellStart"/>
            <w:r w:rsidR="002C10E8">
              <w:t>wks</w:t>
            </w:r>
            <w:proofErr w:type="spellEnd"/>
            <w:r w:rsidR="002C10E8">
              <w:t>)</w:t>
            </w:r>
            <w:r w:rsidR="00C22532">
              <w:t xml:space="preserve"> from </w:t>
            </w:r>
            <w:r w:rsidR="006A7FD1">
              <w:t>1</w:t>
            </w:r>
            <w:r w:rsidR="006A7FD1" w:rsidRPr="006A7FD1">
              <w:rPr>
                <w:vertAlign w:val="superscript"/>
              </w:rPr>
              <w:t>st</w:t>
            </w:r>
            <w:r w:rsidR="006A7FD1">
              <w:t xml:space="preserve"> dose</w:t>
            </w:r>
          </w:p>
        </w:tc>
        <w:tc>
          <w:tcPr>
            <w:tcW w:w="0" w:type="auto"/>
          </w:tcPr>
          <w:p w14:paraId="73B4E664" w14:textId="21BEFA8D" w:rsidR="00776641" w:rsidRDefault="00184EC1" w:rsidP="00202A78">
            <w:r>
              <w:t>Schedule 3</w:t>
            </w:r>
            <w:r w:rsidRPr="00184EC1">
              <w:rPr>
                <w:vertAlign w:val="superscript"/>
              </w:rPr>
              <w:t>rd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184EC1">
              <w:rPr>
                <w:vertAlign w:val="superscript"/>
              </w:rPr>
              <w:t>nd</w:t>
            </w:r>
            <w:r>
              <w:t xml:space="preserve"> dose AND &gt;= 16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184EC1">
              <w:rPr>
                <w:vertAlign w:val="superscript"/>
              </w:rPr>
              <w:t>st</w:t>
            </w:r>
            <w:r>
              <w:t xml:space="preserve"> dose AND </w:t>
            </w:r>
            <w:r w:rsidR="002C10E8">
              <w:t>(</w:t>
            </w:r>
            <w:r>
              <w:t xml:space="preserve">&gt;= 24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2C10E8">
              <w:t xml:space="preserve">AND &lt;= 18 </w:t>
            </w:r>
            <w:proofErr w:type="spellStart"/>
            <w:r w:rsidR="002C10E8">
              <w:t>mon</w:t>
            </w:r>
            <w:proofErr w:type="spellEnd"/>
            <w:r w:rsidR="002C10E8">
              <w:t xml:space="preserve">) </w:t>
            </w:r>
            <w:r w:rsidR="00D57347">
              <w:t xml:space="preserve">of </w:t>
            </w:r>
            <w:r>
              <w:t>age</w:t>
            </w:r>
          </w:p>
        </w:tc>
        <w:tc>
          <w:tcPr>
            <w:tcW w:w="0" w:type="auto"/>
          </w:tcPr>
          <w:p w14:paraId="7DF783DC" w14:textId="77777777" w:rsidR="00776641" w:rsidRDefault="00776641" w:rsidP="00202A78"/>
        </w:tc>
        <w:tc>
          <w:tcPr>
            <w:tcW w:w="0" w:type="auto"/>
          </w:tcPr>
          <w:p w14:paraId="1B8A80BE" w14:textId="77777777" w:rsidR="00776641" w:rsidRDefault="00776641" w:rsidP="00202A78"/>
        </w:tc>
        <w:tc>
          <w:tcPr>
            <w:tcW w:w="1568" w:type="dxa"/>
          </w:tcPr>
          <w:p w14:paraId="2B79A934" w14:textId="3039E0AF" w:rsidR="00776641" w:rsidRDefault="00592B4A" w:rsidP="00202A78">
            <w:r>
              <w:t xml:space="preserve">Minimal age for the final dose is 24 </w:t>
            </w:r>
            <w:proofErr w:type="spellStart"/>
            <w:r>
              <w:t>wks</w:t>
            </w:r>
            <w:proofErr w:type="spellEnd"/>
          </w:p>
        </w:tc>
      </w:tr>
      <w:tr w:rsidR="008B00AE" w14:paraId="6F73538F" w14:textId="77777777" w:rsidTr="00E9198D">
        <w:tc>
          <w:tcPr>
            <w:tcW w:w="0" w:type="auto"/>
          </w:tcPr>
          <w:p w14:paraId="7EA1E452" w14:textId="77777777" w:rsidR="00600DCA" w:rsidRDefault="00600DCA" w:rsidP="00600DCA"/>
        </w:tc>
        <w:tc>
          <w:tcPr>
            <w:tcW w:w="0" w:type="auto"/>
          </w:tcPr>
          <w:p w14:paraId="23C12BC8" w14:textId="33659398" w:rsidR="00600DCA" w:rsidRDefault="005A5D7C" w:rsidP="00600DCA">
            <w:ins w:id="7" w:author="Xia Jing" w:date="2024-05-01T10:42:00Z">
              <w:r>
                <w:t>2</w:t>
              </w:r>
            </w:ins>
          </w:p>
        </w:tc>
        <w:tc>
          <w:tcPr>
            <w:tcW w:w="0" w:type="auto"/>
          </w:tcPr>
          <w:p w14:paraId="44B95339" w14:textId="151696BB" w:rsidR="00600DCA" w:rsidRDefault="00600DCA" w:rsidP="00600DCA">
            <w:r>
              <w:t xml:space="preserve">&gt;= </w:t>
            </w:r>
            <w:r w:rsidR="00E249D8">
              <w:t>8</w:t>
            </w:r>
            <w:r>
              <w:t xml:space="preserve"> </w:t>
            </w:r>
            <w:r w:rsidR="00E249D8">
              <w:t>weeks</w:t>
            </w:r>
          </w:p>
        </w:tc>
        <w:tc>
          <w:tcPr>
            <w:tcW w:w="0" w:type="auto"/>
          </w:tcPr>
          <w:p w14:paraId="14BA9B0F" w14:textId="59C5831B" w:rsidR="00600DCA" w:rsidRDefault="00600DCA" w:rsidP="00600DCA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5DB50C2" w14:textId="77777777" w:rsidR="00600DCA" w:rsidRDefault="00600DCA" w:rsidP="00600DCA"/>
        </w:tc>
        <w:tc>
          <w:tcPr>
            <w:tcW w:w="0" w:type="auto"/>
          </w:tcPr>
          <w:p w14:paraId="59B61929" w14:textId="17305A26" w:rsidR="00600DCA" w:rsidRDefault="00600DCA" w:rsidP="00600DCA">
            <w:r>
              <w:t>N</w:t>
            </w:r>
          </w:p>
        </w:tc>
        <w:tc>
          <w:tcPr>
            <w:tcW w:w="0" w:type="auto"/>
          </w:tcPr>
          <w:p w14:paraId="39F02F4F" w14:textId="77777777" w:rsidR="00600DCA" w:rsidRDefault="00600DCA" w:rsidP="00600DCA"/>
        </w:tc>
        <w:tc>
          <w:tcPr>
            <w:tcW w:w="0" w:type="auto"/>
          </w:tcPr>
          <w:p w14:paraId="4E53B560" w14:textId="77777777" w:rsidR="00600DCA" w:rsidRDefault="00600DCA" w:rsidP="00600DCA"/>
        </w:tc>
        <w:tc>
          <w:tcPr>
            <w:tcW w:w="0" w:type="auto"/>
          </w:tcPr>
          <w:p w14:paraId="7C620F3E" w14:textId="77777777" w:rsidR="00600DCA" w:rsidRDefault="00600DCA" w:rsidP="00600DCA"/>
        </w:tc>
        <w:tc>
          <w:tcPr>
            <w:tcW w:w="0" w:type="auto"/>
          </w:tcPr>
          <w:p w14:paraId="58EFC8E4" w14:textId="77777777" w:rsidR="00600DCA" w:rsidRDefault="00600DCA" w:rsidP="00600DCA"/>
        </w:tc>
        <w:tc>
          <w:tcPr>
            <w:tcW w:w="0" w:type="auto"/>
          </w:tcPr>
          <w:p w14:paraId="01FAA6FA" w14:textId="77777777" w:rsidR="00600DCA" w:rsidRDefault="00600DCA" w:rsidP="00600DCA"/>
        </w:tc>
        <w:tc>
          <w:tcPr>
            <w:tcW w:w="0" w:type="auto"/>
          </w:tcPr>
          <w:p w14:paraId="07E477A0" w14:textId="3E90A96F" w:rsidR="00600DCA" w:rsidRDefault="00600DCA" w:rsidP="00600DCA">
            <w:r>
              <w:t>Admin 1</w:t>
            </w:r>
            <w:r w:rsidRPr="00600DCA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2CDEE72" w14:textId="0AC0E06E" w:rsidR="00600DCA" w:rsidRDefault="00600DCA" w:rsidP="00600DCA">
            <w:r>
              <w:t>Schedule 2</w:t>
            </w:r>
            <w:r w:rsidRPr="00600DCA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600DCA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11417A87" w14:textId="37A5B988" w:rsidR="00600DCA" w:rsidRDefault="00600DCA" w:rsidP="00600DCA">
            <w:r>
              <w:t>Schedule 3</w:t>
            </w:r>
            <w:r w:rsidRPr="00600DCA">
              <w:rPr>
                <w:vertAlign w:val="superscript"/>
              </w:rPr>
              <w:t>rd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600DCA">
              <w:rPr>
                <w:vertAlign w:val="superscript"/>
              </w:rPr>
              <w:t>nd</w:t>
            </w:r>
            <w:r>
              <w:t xml:space="preserve"> dose AND &gt;= 16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600DCA">
              <w:rPr>
                <w:vertAlign w:val="superscript"/>
              </w:rPr>
              <w:t>st</w:t>
            </w:r>
            <w:r>
              <w:t xml:space="preserve"> dose AND &gt;= 24 </w:t>
            </w:r>
            <w:proofErr w:type="spellStart"/>
            <w:r>
              <w:t>wks</w:t>
            </w:r>
            <w:proofErr w:type="spellEnd"/>
            <w:r>
              <w:t xml:space="preserve"> of age</w:t>
            </w:r>
          </w:p>
        </w:tc>
        <w:tc>
          <w:tcPr>
            <w:tcW w:w="0" w:type="auto"/>
          </w:tcPr>
          <w:p w14:paraId="18063F8C" w14:textId="77777777" w:rsidR="00600DCA" w:rsidRDefault="00600DCA" w:rsidP="00600DCA"/>
        </w:tc>
        <w:tc>
          <w:tcPr>
            <w:tcW w:w="0" w:type="auto"/>
          </w:tcPr>
          <w:p w14:paraId="42C0A1AB" w14:textId="77777777" w:rsidR="00600DCA" w:rsidRDefault="00600DCA" w:rsidP="00600DCA"/>
        </w:tc>
        <w:tc>
          <w:tcPr>
            <w:tcW w:w="1568" w:type="dxa"/>
          </w:tcPr>
          <w:p w14:paraId="730705B8" w14:textId="77777777" w:rsidR="00600DCA" w:rsidRDefault="00600DCA" w:rsidP="00600DCA"/>
        </w:tc>
      </w:tr>
      <w:tr w:rsidR="00600DCA" w14:paraId="633A453B" w14:textId="77777777" w:rsidTr="000354E4">
        <w:tc>
          <w:tcPr>
            <w:tcW w:w="18710" w:type="dxa"/>
            <w:gridSpan w:val="17"/>
          </w:tcPr>
          <w:p w14:paraId="0C95A07B" w14:textId="16464B4E" w:rsidR="00600DCA" w:rsidRPr="00613659" w:rsidRDefault="00600DCA" w:rsidP="00600DCA">
            <w:pPr>
              <w:rPr>
                <w:b/>
                <w:bCs/>
              </w:rPr>
            </w:pPr>
            <w:r w:rsidRPr="00613659">
              <w:rPr>
                <w:b/>
                <w:bCs/>
              </w:rPr>
              <w:t>Mother is HBsAg-negative</w:t>
            </w:r>
          </w:p>
        </w:tc>
      </w:tr>
      <w:tr w:rsidR="008B00AE" w14:paraId="7DA335FD" w14:textId="77777777" w:rsidTr="00E9198D">
        <w:tc>
          <w:tcPr>
            <w:tcW w:w="0" w:type="auto"/>
          </w:tcPr>
          <w:p w14:paraId="123591AA" w14:textId="77777777" w:rsidR="00600DCA" w:rsidRDefault="00600DCA" w:rsidP="00600DCA"/>
        </w:tc>
        <w:tc>
          <w:tcPr>
            <w:tcW w:w="0" w:type="auto"/>
          </w:tcPr>
          <w:p w14:paraId="2C21E985" w14:textId="0E0838E9" w:rsidR="00600DCA" w:rsidRDefault="005A5D7C" w:rsidP="00600DCA">
            <w:ins w:id="8" w:author="Xia Jing" w:date="2024-05-01T10:42:00Z">
              <w:r>
                <w:t>3</w:t>
              </w:r>
            </w:ins>
          </w:p>
        </w:tc>
        <w:tc>
          <w:tcPr>
            <w:tcW w:w="0" w:type="auto"/>
          </w:tcPr>
          <w:p w14:paraId="2C086716" w14:textId="610B83CE" w:rsidR="00600DCA" w:rsidRDefault="00600DCA" w:rsidP="00600DCA">
            <w:r>
              <w:t xml:space="preserve">Birth </w:t>
            </w:r>
          </w:p>
        </w:tc>
        <w:tc>
          <w:tcPr>
            <w:tcW w:w="0" w:type="auto"/>
          </w:tcPr>
          <w:p w14:paraId="596793AD" w14:textId="77777777" w:rsidR="00600DCA" w:rsidRDefault="00600DCA" w:rsidP="00600DCA"/>
        </w:tc>
        <w:tc>
          <w:tcPr>
            <w:tcW w:w="0" w:type="auto"/>
          </w:tcPr>
          <w:p w14:paraId="75994822" w14:textId="0A008703" w:rsidR="00600DCA" w:rsidRDefault="00600DCA" w:rsidP="00600DCA">
            <w:r>
              <w:t xml:space="preserve">Medically stable </w:t>
            </w:r>
            <w:r w:rsidR="00425EBA">
              <w:t xml:space="preserve">and </w:t>
            </w:r>
            <w:r>
              <w:t>Infant &gt;= 2 kg</w:t>
            </w:r>
          </w:p>
        </w:tc>
        <w:tc>
          <w:tcPr>
            <w:tcW w:w="0" w:type="auto"/>
          </w:tcPr>
          <w:p w14:paraId="14713CF6" w14:textId="77777777" w:rsidR="00600DCA" w:rsidRDefault="00600DCA" w:rsidP="00600DCA"/>
        </w:tc>
        <w:tc>
          <w:tcPr>
            <w:tcW w:w="0" w:type="auto"/>
          </w:tcPr>
          <w:p w14:paraId="573C5F8A" w14:textId="77777777" w:rsidR="00600DCA" w:rsidRDefault="00600DCA" w:rsidP="00600DCA"/>
        </w:tc>
        <w:tc>
          <w:tcPr>
            <w:tcW w:w="0" w:type="auto"/>
          </w:tcPr>
          <w:p w14:paraId="422A177C" w14:textId="77777777" w:rsidR="00600DCA" w:rsidRDefault="00600DCA" w:rsidP="00600DCA"/>
        </w:tc>
        <w:tc>
          <w:tcPr>
            <w:tcW w:w="0" w:type="auto"/>
          </w:tcPr>
          <w:p w14:paraId="63D3CE88" w14:textId="3486EDA2" w:rsidR="00600DCA" w:rsidRDefault="00600DCA" w:rsidP="00600DCA">
            <w:r>
              <w:t>Mother is HBsAg-negative</w:t>
            </w:r>
          </w:p>
        </w:tc>
        <w:tc>
          <w:tcPr>
            <w:tcW w:w="0" w:type="auto"/>
          </w:tcPr>
          <w:p w14:paraId="4FA7131E" w14:textId="77777777" w:rsidR="00600DCA" w:rsidRDefault="00600DCA" w:rsidP="00600DCA"/>
        </w:tc>
        <w:tc>
          <w:tcPr>
            <w:tcW w:w="0" w:type="auto"/>
          </w:tcPr>
          <w:p w14:paraId="57954C53" w14:textId="77777777" w:rsidR="00600DCA" w:rsidRDefault="00600DCA" w:rsidP="00600DCA"/>
        </w:tc>
        <w:tc>
          <w:tcPr>
            <w:tcW w:w="0" w:type="auto"/>
          </w:tcPr>
          <w:p w14:paraId="159DF19C" w14:textId="20B39F27" w:rsidR="00600DCA" w:rsidRDefault="00600DCA" w:rsidP="00600DCA">
            <w:r>
              <w:t>Admin 1</w:t>
            </w:r>
            <w:r w:rsidRPr="000D7D01">
              <w:rPr>
                <w:vertAlign w:val="superscript"/>
              </w:rPr>
              <w:t>st</w:t>
            </w:r>
            <w:r>
              <w:t xml:space="preserve"> dose within 24 </w:t>
            </w:r>
            <w:proofErr w:type="spellStart"/>
            <w:r>
              <w:t>hrs</w:t>
            </w:r>
            <w:proofErr w:type="spellEnd"/>
            <w:r>
              <w:t xml:space="preserve"> of birth</w:t>
            </w:r>
          </w:p>
        </w:tc>
        <w:tc>
          <w:tcPr>
            <w:tcW w:w="0" w:type="auto"/>
          </w:tcPr>
          <w:p w14:paraId="674A9EE6" w14:textId="6BC149BE" w:rsidR="00600DCA" w:rsidRDefault="00600DCA" w:rsidP="00600DCA">
            <w:r>
              <w:t>Schedule 2</w:t>
            </w:r>
            <w:r w:rsidRPr="00184EC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of </w:t>
            </w:r>
            <w:r>
              <w:lastRenderedPageBreak/>
              <w:t>the 1</w:t>
            </w:r>
            <w:r w:rsidRPr="003F24A4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4BEC45B" w14:textId="7F4C7B6A" w:rsidR="00600DCA" w:rsidRDefault="00600DCA" w:rsidP="00600DCA">
            <w:r>
              <w:lastRenderedPageBreak/>
              <w:t>Schedule 3</w:t>
            </w:r>
            <w:r w:rsidRPr="00184EC1">
              <w:rPr>
                <w:vertAlign w:val="superscript"/>
              </w:rPr>
              <w:t>rd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184EC1">
              <w:rPr>
                <w:vertAlign w:val="superscript"/>
              </w:rPr>
              <w:t>nd</w:t>
            </w:r>
            <w:r>
              <w:t xml:space="preserve"> dose AND &gt;= 16 </w:t>
            </w:r>
            <w:proofErr w:type="spellStart"/>
            <w:r>
              <w:lastRenderedPageBreak/>
              <w:t>wks</w:t>
            </w:r>
            <w:proofErr w:type="spellEnd"/>
            <w:r>
              <w:t xml:space="preserve"> from 1</w:t>
            </w:r>
            <w:r w:rsidRPr="00184EC1">
              <w:rPr>
                <w:vertAlign w:val="superscript"/>
              </w:rPr>
              <w:t>st</w:t>
            </w:r>
            <w:r>
              <w:t xml:space="preserve"> dose AND &gt;= 24 </w:t>
            </w:r>
            <w:proofErr w:type="spellStart"/>
            <w:r>
              <w:t>wks</w:t>
            </w:r>
            <w:proofErr w:type="spellEnd"/>
            <w:r>
              <w:t xml:space="preserve"> of age</w:t>
            </w:r>
          </w:p>
        </w:tc>
        <w:tc>
          <w:tcPr>
            <w:tcW w:w="0" w:type="auto"/>
          </w:tcPr>
          <w:p w14:paraId="157FB8FE" w14:textId="77777777" w:rsidR="00600DCA" w:rsidRDefault="00600DCA" w:rsidP="00600DCA"/>
        </w:tc>
        <w:tc>
          <w:tcPr>
            <w:tcW w:w="0" w:type="auto"/>
          </w:tcPr>
          <w:p w14:paraId="5FE8AB42" w14:textId="77777777" w:rsidR="00600DCA" w:rsidRDefault="00600DCA" w:rsidP="00600DCA"/>
        </w:tc>
        <w:tc>
          <w:tcPr>
            <w:tcW w:w="1568" w:type="dxa"/>
          </w:tcPr>
          <w:p w14:paraId="7BFEEBA6" w14:textId="77777777" w:rsidR="00600DCA" w:rsidRDefault="00600DCA" w:rsidP="00600DCA"/>
        </w:tc>
      </w:tr>
      <w:tr w:rsidR="008B00AE" w14:paraId="4AA02078" w14:textId="77777777" w:rsidTr="00E9198D">
        <w:tc>
          <w:tcPr>
            <w:tcW w:w="0" w:type="auto"/>
          </w:tcPr>
          <w:p w14:paraId="1DF692FD" w14:textId="77777777" w:rsidR="00600DCA" w:rsidRDefault="00600DCA" w:rsidP="00600DCA"/>
        </w:tc>
        <w:tc>
          <w:tcPr>
            <w:tcW w:w="0" w:type="auto"/>
          </w:tcPr>
          <w:p w14:paraId="1771C12A" w14:textId="3CC9C5CC" w:rsidR="00600DCA" w:rsidRDefault="005A5D7C" w:rsidP="00600DCA">
            <w:ins w:id="9" w:author="Xia Jing" w:date="2024-05-01T10:43:00Z">
              <w:r>
                <w:t>4</w:t>
              </w:r>
            </w:ins>
          </w:p>
        </w:tc>
        <w:tc>
          <w:tcPr>
            <w:tcW w:w="0" w:type="auto"/>
          </w:tcPr>
          <w:p w14:paraId="020C348A" w14:textId="249B32BB" w:rsidR="00600DCA" w:rsidRDefault="00600DCA" w:rsidP="00600DCA">
            <w:r>
              <w:t xml:space="preserve">Birth </w:t>
            </w:r>
          </w:p>
        </w:tc>
        <w:tc>
          <w:tcPr>
            <w:tcW w:w="0" w:type="auto"/>
          </w:tcPr>
          <w:p w14:paraId="2948422A" w14:textId="77777777" w:rsidR="00600DCA" w:rsidRDefault="00600DCA" w:rsidP="00600DCA"/>
        </w:tc>
        <w:tc>
          <w:tcPr>
            <w:tcW w:w="0" w:type="auto"/>
          </w:tcPr>
          <w:p w14:paraId="541F094B" w14:textId="44C072F8" w:rsidR="00600DCA" w:rsidRDefault="00600DCA" w:rsidP="00600DCA">
            <w:r>
              <w:t>Infant &lt; 2 kg</w:t>
            </w:r>
          </w:p>
        </w:tc>
        <w:tc>
          <w:tcPr>
            <w:tcW w:w="0" w:type="auto"/>
          </w:tcPr>
          <w:p w14:paraId="45B47064" w14:textId="77777777" w:rsidR="00600DCA" w:rsidRDefault="00600DCA" w:rsidP="00600DCA"/>
        </w:tc>
        <w:tc>
          <w:tcPr>
            <w:tcW w:w="0" w:type="auto"/>
          </w:tcPr>
          <w:p w14:paraId="3648869E" w14:textId="77777777" w:rsidR="00600DCA" w:rsidRDefault="00600DCA" w:rsidP="00600DCA"/>
        </w:tc>
        <w:tc>
          <w:tcPr>
            <w:tcW w:w="0" w:type="auto"/>
          </w:tcPr>
          <w:p w14:paraId="17613085" w14:textId="77777777" w:rsidR="00600DCA" w:rsidRDefault="00600DCA" w:rsidP="00600DCA"/>
        </w:tc>
        <w:tc>
          <w:tcPr>
            <w:tcW w:w="0" w:type="auto"/>
          </w:tcPr>
          <w:p w14:paraId="068F1EFC" w14:textId="056D62DF" w:rsidR="00600DCA" w:rsidRDefault="00600DCA" w:rsidP="00600DCA">
            <w:r>
              <w:t>Mother is HBsAg-negative</w:t>
            </w:r>
          </w:p>
        </w:tc>
        <w:tc>
          <w:tcPr>
            <w:tcW w:w="0" w:type="auto"/>
          </w:tcPr>
          <w:p w14:paraId="3BA453A8" w14:textId="77777777" w:rsidR="00600DCA" w:rsidRDefault="00600DCA" w:rsidP="00600DCA"/>
        </w:tc>
        <w:tc>
          <w:tcPr>
            <w:tcW w:w="0" w:type="auto"/>
          </w:tcPr>
          <w:p w14:paraId="2A2A3105" w14:textId="77777777" w:rsidR="00600DCA" w:rsidRDefault="00600DCA" w:rsidP="00600DCA"/>
        </w:tc>
        <w:tc>
          <w:tcPr>
            <w:tcW w:w="0" w:type="auto"/>
          </w:tcPr>
          <w:p w14:paraId="2FA75041" w14:textId="644BCDEC" w:rsidR="00600DCA" w:rsidRDefault="00600DCA" w:rsidP="00600DCA">
            <w:r>
              <w:t>Admin 1</w:t>
            </w:r>
            <w:r w:rsidRPr="000D7D01">
              <w:rPr>
                <w:vertAlign w:val="superscript"/>
              </w:rPr>
              <w:t>st</w:t>
            </w:r>
            <w:r>
              <w:t xml:space="preserve"> dose when &gt;= 1 </w:t>
            </w:r>
            <w:proofErr w:type="spellStart"/>
            <w:r>
              <w:t>mon</w:t>
            </w:r>
            <w:proofErr w:type="spellEnd"/>
            <w:r>
              <w:t xml:space="preserve"> of age or hospital discharge, whichever is earlier</w:t>
            </w:r>
          </w:p>
        </w:tc>
        <w:tc>
          <w:tcPr>
            <w:tcW w:w="0" w:type="auto"/>
          </w:tcPr>
          <w:p w14:paraId="40BE935F" w14:textId="6965BD12" w:rsidR="00600DCA" w:rsidRDefault="00600DCA" w:rsidP="00600DCA">
            <w:r>
              <w:t>Schedule 2</w:t>
            </w:r>
            <w:r w:rsidRPr="00184EC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B7747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A288178" w14:textId="6CCC5DA0" w:rsidR="00600DCA" w:rsidRDefault="00600DCA" w:rsidP="00600DCA">
            <w:r>
              <w:t>Schedule 3</w:t>
            </w:r>
            <w:r w:rsidRPr="00184EC1">
              <w:rPr>
                <w:vertAlign w:val="superscript"/>
              </w:rPr>
              <w:t>rd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184EC1">
              <w:rPr>
                <w:vertAlign w:val="superscript"/>
              </w:rPr>
              <w:t>nd</w:t>
            </w:r>
            <w:r>
              <w:t xml:space="preserve"> dose AND &gt;= 16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184EC1">
              <w:rPr>
                <w:vertAlign w:val="superscript"/>
              </w:rPr>
              <w:t>st</w:t>
            </w:r>
            <w:r>
              <w:t xml:space="preserve"> dose AND &gt;= 24 </w:t>
            </w:r>
            <w:proofErr w:type="spellStart"/>
            <w:r>
              <w:t>wks</w:t>
            </w:r>
            <w:proofErr w:type="spellEnd"/>
            <w:r>
              <w:t xml:space="preserve"> of age</w:t>
            </w:r>
          </w:p>
        </w:tc>
        <w:tc>
          <w:tcPr>
            <w:tcW w:w="0" w:type="auto"/>
          </w:tcPr>
          <w:p w14:paraId="2EFBD041" w14:textId="77777777" w:rsidR="00600DCA" w:rsidRDefault="00600DCA" w:rsidP="00600DCA"/>
        </w:tc>
        <w:tc>
          <w:tcPr>
            <w:tcW w:w="0" w:type="auto"/>
          </w:tcPr>
          <w:p w14:paraId="0D712A87" w14:textId="77777777" w:rsidR="00600DCA" w:rsidRDefault="00600DCA" w:rsidP="00600DCA"/>
        </w:tc>
        <w:tc>
          <w:tcPr>
            <w:tcW w:w="1568" w:type="dxa"/>
          </w:tcPr>
          <w:p w14:paraId="49793983" w14:textId="77777777" w:rsidR="00600DCA" w:rsidRDefault="00600DCA" w:rsidP="00600DCA"/>
        </w:tc>
      </w:tr>
      <w:tr w:rsidR="00600DCA" w14:paraId="59FE7C4F" w14:textId="77777777" w:rsidTr="00DB3FEF">
        <w:tc>
          <w:tcPr>
            <w:tcW w:w="18710" w:type="dxa"/>
            <w:gridSpan w:val="17"/>
          </w:tcPr>
          <w:p w14:paraId="7BC89B65" w14:textId="205EC761" w:rsidR="00600DCA" w:rsidRPr="00613659" w:rsidRDefault="00600DCA" w:rsidP="00600DCA">
            <w:pPr>
              <w:rPr>
                <w:b/>
                <w:bCs/>
              </w:rPr>
            </w:pPr>
            <w:r w:rsidRPr="00613659">
              <w:rPr>
                <w:b/>
                <w:bCs/>
              </w:rPr>
              <w:t>Mother is HBsAg-positive</w:t>
            </w:r>
          </w:p>
        </w:tc>
      </w:tr>
      <w:tr w:rsidR="008B00AE" w14:paraId="48DEF8BE" w14:textId="77777777" w:rsidTr="00E9198D">
        <w:tc>
          <w:tcPr>
            <w:tcW w:w="0" w:type="auto"/>
          </w:tcPr>
          <w:p w14:paraId="6B299DF4" w14:textId="77777777" w:rsidR="00600DCA" w:rsidRDefault="00600DCA" w:rsidP="00600DCA"/>
        </w:tc>
        <w:tc>
          <w:tcPr>
            <w:tcW w:w="0" w:type="auto"/>
          </w:tcPr>
          <w:p w14:paraId="369D7D12" w14:textId="67575141" w:rsidR="00600DCA" w:rsidRDefault="005A5D7C" w:rsidP="00600DCA">
            <w:ins w:id="10" w:author="Xia Jing" w:date="2024-05-01T10:43:00Z">
              <w:r>
                <w:t>5</w:t>
              </w:r>
            </w:ins>
          </w:p>
        </w:tc>
        <w:tc>
          <w:tcPr>
            <w:tcW w:w="0" w:type="auto"/>
          </w:tcPr>
          <w:p w14:paraId="52D3F6E0" w14:textId="16F869A5" w:rsidR="00600DCA" w:rsidRDefault="00600DCA" w:rsidP="00600DCA">
            <w:r>
              <w:t xml:space="preserve">Birth </w:t>
            </w:r>
          </w:p>
        </w:tc>
        <w:tc>
          <w:tcPr>
            <w:tcW w:w="0" w:type="auto"/>
          </w:tcPr>
          <w:p w14:paraId="28B2D953" w14:textId="77777777" w:rsidR="00600DCA" w:rsidRDefault="00600DCA" w:rsidP="00600DCA"/>
        </w:tc>
        <w:tc>
          <w:tcPr>
            <w:tcW w:w="0" w:type="auto"/>
          </w:tcPr>
          <w:p w14:paraId="704818D8" w14:textId="6863A672" w:rsidR="00600DCA" w:rsidRDefault="00600DCA" w:rsidP="00600DCA">
            <w:r>
              <w:t>Infant &gt;= 2 kg</w:t>
            </w:r>
          </w:p>
        </w:tc>
        <w:tc>
          <w:tcPr>
            <w:tcW w:w="0" w:type="auto"/>
          </w:tcPr>
          <w:p w14:paraId="18EE128D" w14:textId="77777777" w:rsidR="00600DCA" w:rsidRDefault="00600DCA" w:rsidP="00600DCA"/>
        </w:tc>
        <w:tc>
          <w:tcPr>
            <w:tcW w:w="0" w:type="auto"/>
          </w:tcPr>
          <w:p w14:paraId="004A7D46" w14:textId="77777777" w:rsidR="00600DCA" w:rsidRDefault="00600DCA" w:rsidP="00600DCA"/>
        </w:tc>
        <w:tc>
          <w:tcPr>
            <w:tcW w:w="0" w:type="auto"/>
          </w:tcPr>
          <w:p w14:paraId="44B495EF" w14:textId="77777777" w:rsidR="00600DCA" w:rsidRDefault="00600DCA" w:rsidP="00600DCA"/>
        </w:tc>
        <w:tc>
          <w:tcPr>
            <w:tcW w:w="0" w:type="auto"/>
          </w:tcPr>
          <w:p w14:paraId="5EE8D1CF" w14:textId="4BA737E5" w:rsidR="00600DCA" w:rsidRDefault="00600DCA" w:rsidP="00600DCA">
            <w:r>
              <w:t>Mother is HBsAg-positive</w:t>
            </w:r>
          </w:p>
        </w:tc>
        <w:tc>
          <w:tcPr>
            <w:tcW w:w="0" w:type="auto"/>
          </w:tcPr>
          <w:p w14:paraId="24C5CE37" w14:textId="77777777" w:rsidR="00600DCA" w:rsidRDefault="00600DCA" w:rsidP="00600DCA"/>
        </w:tc>
        <w:tc>
          <w:tcPr>
            <w:tcW w:w="0" w:type="auto"/>
          </w:tcPr>
          <w:p w14:paraId="5384C98E" w14:textId="77777777" w:rsidR="00600DCA" w:rsidRDefault="00600DCA" w:rsidP="00600DCA"/>
        </w:tc>
        <w:tc>
          <w:tcPr>
            <w:tcW w:w="0" w:type="auto"/>
          </w:tcPr>
          <w:p w14:paraId="2835218E" w14:textId="12DA8326" w:rsidR="00600DCA" w:rsidRDefault="00600DCA" w:rsidP="00600DCA">
            <w:r>
              <w:t xml:space="preserve">Admin single-antigen </w:t>
            </w:r>
            <w:proofErr w:type="spellStart"/>
            <w:r>
              <w:t>HepB</w:t>
            </w:r>
            <w:proofErr w:type="spellEnd"/>
            <w:r>
              <w:t xml:space="preserve"> vaccine and Hepatitis B immune globulin (HBIG) in separate limbs within 12 </w:t>
            </w:r>
            <w:proofErr w:type="spellStart"/>
            <w:r>
              <w:t>hrs</w:t>
            </w:r>
            <w:proofErr w:type="spellEnd"/>
            <w:r>
              <w:t xml:space="preserve"> of birth</w:t>
            </w:r>
          </w:p>
        </w:tc>
        <w:tc>
          <w:tcPr>
            <w:tcW w:w="0" w:type="auto"/>
          </w:tcPr>
          <w:p w14:paraId="19551DAE" w14:textId="61A3DD1E" w:rsidR="00600DCA" w:rsidRDefault="00600DCA" w:rsidP="00600DCA">
            <w:r>
              <w:t>Schedule 2</w:t>
            </w:r>
            <w:r w:rsidRPr="00184EC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7B3FBA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71604E8F" w14:textId="59AD3D63" w:rsidR="00600DCA" w:rsidRDefault="00600DCA" w:rsidP="00600DCA">
            <w:r>
              <w:t>Schedule 3</w:t>
            </w:r>
            <w:r w:rsidRPr="00184EC1">
              <w:rPr>
                <w:vertAlign w:val="superscript"/>
              </w:rPr>
              <w:t>rd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184EC1">
              <w:rPr>
                <w:vertAlign w:val="superscript"/>
              </w:rPr>
              <w:t>nd</w:t>
            </w:r>
            <w:r>
              <w:t xml:space="preserve"> dose AND &gt;= 16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184EC1">
              <w:rPr>
                <w:vertAlign w:val="superscript"/>
              </w:rPr>
              <w:t>st</w:t>
            </w:r>
            <w:r>
              <w:t xml:space="preserve"> dose AND &gt;= 24 </w:t>
            </w:r>
            <w:proofErr w:type="spellStart"/>
            <w:r>
              <w:t>wks</w:t>
            </w:r>
            <w:proofErr w:type="spellEnd"/>
            <w:r>
              <w:t xml:space="preserve"> age</w:t>
            </w:r>
          </w:p>
        </w:tc>
        <w:tc>
          <w:tcPr>
            <w:tcW w:w="0" w:type="auto"/>
          </w:tcPr>
          <w:p w14:paraId="16B2C68D" w14:textId="77777777" w:rsidR="00600DCA" w:rsidRDefault="00600DCA" w:rsidP="00600DCA"/>
        </w:tc>
        <w:tc>
          <w:tcPr>
            <w:tcW w:w="0" w:type="auto"/>
          </w:tcPr>
          <w:p w14:paraId="6377D9C6" w14:textId="77777777" w:rsidR="00600DCA" w:rsidRDefault="00600DCA" w:rsidP="00600DCA"/>
        </w:tc>
        <w:tc>
          <w:tcPr>
            <w:tcW w:w="1568" w:type="dxa"/>
          </w:tcPr>
          <w:p w14:paraId="07EA76DF" w14:textId="77777777" w:rsidR="00600DCA" w:rsidRDefault="00600DCA" w:rsidP="00600DCA"/>
        </w:tc>
      </w:tr>
      <w:tr w:rsidR="008B00AE" w14:paraId="54A00E9A" w14:textId="77777777" w:rsidTr="00E9198D">
        <w:tc>
          <w:tcPr>
            <w:tcW w:w="0" w:type="auto"/>
          </w:tcPr>
          <w:p w14:paraId="09A85B18" w14:textId="77777777" w:rsidR="00600DCA" w:rsidRDefault="00600DCA" w:rsidP="00600DCA"/>
        </w:tc>
        <w:tc>
          <w:tcPr>
            <w:tcW w:w="0" w:type="auto"/>
          </w:tcPr>
          <w:p w14:paraId="1ABB605A" w14:textId="1A88CC95" w:rsidR="00600DCA" w:rsidRDefault="005A5D7C" w:rsidP="00600DCA">
            <w:ins w:id="11" w:author="Xia Jing" w:date="2024-05-01T10:43:00Z">
              <w:r>
                <w:t>6</w:t>
              </w:r>
            </w:ins>
          </w:p>
        </w:tc>
        <w:tc>
          <w:tcPr>
            <w:tcW w:w="0" w:type="auto"/>
          </w:tcPr>
          <w:p w14:paraId="216C2BEF" w14:textId="442772D5" w:rsidR="00600DCA" w:rsidRDefault="00600DCA" w:rsidP="00600DCA">
            <w:r>
              <w:t xml:space="preserve">Birth </w:t>
            </w:r>
          </w:p>
        </w:tc>
        <w:tc>
          <w:tcPr>
            <w:tcW w:w="0" w:type="auto"/>
          </w:tcPr>
          <w:p w14:paraId="4DDE39BE" w14:textId="1FD844CA" w:rsidR="00600DCA" w:rsidRDefault="00600DCA" w:rsidP="00600DCA">
            <w:r>
              <w:t xml:space="preserve">&lt;=18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159FBE9" w14:textId="022E27AF" w:rsidR="00600DCA" w:rsidRDefault="00600DCA" w:rsidP="00600DCA">
            <w:r>
              <w:t>Infant &lt; 2 kg</w:t>
            </w:r>
          </w:p>
        </w:tc>
        <w:tc>
          <w:tcPr>
            <w:tcW w:w="0" w:type="auto"/>
          </w:tcPr>
          <w:p w14:paraId="5421FF8C" w14:textId="77777777" w:rsidR="00600DCA" w:rsidRDefault="00600DCA" w:rsidP="00600DCA"/>
        </w:tc>
        <w:tc>
          <w:tcPr>
            <w:tcW w:w="0" w:type="auto"/>
          </w:tcPr>
          <w:p w14:paraId="375578E6" w14:textId="77777777" w:rsidR="00600DCA" w:rsidRDefault="00600DCA" w:rsidP="00600DCA"/>
        </w:tc>
        <w:tc>
          <w:tcPr>
            <w:tcW w:w="0" w:type="auto"/>
          </w:tcPr>
          <w:p w14:paraId="650BDDA1" w14:textId="77777777" w:rsidR="00600DCA" w:rsidRDefault="00600DCA" w:rsidP="00600DCA"/>
        </w:tc>
        <w:tc>
          <w:tcPr>
            <w:tcW w:w="0" w:type="auto"/>
          </w:tcPr>
          <w:p w14:paraId="13424DAC" w14:textId="739C4B31" w:rsidR="00600DCA" w:rsidRDefault="00600DCA" w:rsidP="00600DCA">
            <w:r>
              <w:t>Mother is HBsAg-positive</w:t>
            </w:r>
          </w:p>
        </w:tc>
        <w:tc>
          <w:tcPr>
            <w:tcW w:w="0" w:type="auto"/>
          </w:tcPr>
          <w:p w14:paraId="71AA6D56" w14:textId="77777777" w:rsidR="00600DCA" w:rsidRDefault="00600DCA" w:rsidP="00600DCA"/>
        </w:tc>
        <w:tc>
          <w:tcPr>
            <w:tcW w:w="0" w:type="auto"/>
          </w:tcPr>
          <w:p w14:paraId="323182BD" w14:textId="77777777" w:rsidR="00600DCA" w:rsidRDefault="00600DCA" w:rsidP="00600DCA"/>
        </w:tc>
        <w:tc>
          <w:tcPr>
            <w:tcW w:w="0" w:type="auto"/>
          </w:tcPr>
          <w:p w14:paraId="3071684C" w14:textId="158EAD25" w:rsidR="00600DCA" w:rsidRDefault="00600DCA" w:rsidP="00600DCA">
            <w:r>
              <w:t xml:space="preserve">Admin single-antigen </w:t>
            </w:r>
            <w:proofErr w:type="spellStart"/>
            <w:r>
              <w:t>HepB</w:t>
            </w:r>
            <w:proofErr w:type="spellEnd"/>
            <w:r>
              <w:t xml:space="preserve"> vaccine and Hepatitis B immune globulin (HBIG) in separate limbs within 12 </w:t>
            </w:r>
            <w:proofErr w:type="spellStart"/>
            <w:r>
              <w:t>hrs</w:t>
            </w:r>
            <w:proofErr w:type="spellEnd"/>
            <w:r>
              <w:t xml:space="preserve"> of birth</w:t>
            </w:r>
          </w:p>
        </w:tc>
        <w:tc>
          <w:tcPr>
            <w:tcW w:w="0" w:type="auto"/>
          </w:tcPr>
          <w:p w14:paraId="09BB0B12" w14:textId="46EA6D0C" w:rsidR="00600DCA" w:rsidRDefault="00600DCA" w:rsidP="00600DCA">
            <w:r>
              <w:t>Schedule 2</w:t>
            </w:r>
            <w:r w:rsidRPr="00184EC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7B3FBA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67A474BF" w14:textId="0369A9B1" w:rsidR="00600DCA" w:rsidRDefault="00600DCA" w:rsidP="00600DCA">
            <w:r>
              <w:t>Schedule 3</w:t>
            </w:r>
            <w:r w:rsidRPr="00184EC1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184EC1">
              <w:rPr>
                <w:vertAlign w:val="superscript"/>
              </w:rPr>
              <w:t>nd</w:t>
            </w:r>
            <w:r>
              <w:t xml:space="preserve"> dose </w:t>
            </w:r>
          </w:p>
        </w:tc>
        <w:tc>
          <w:tcPr>
            <w:tcW w:w="0" w:type="auto"/>
          </w:tcPr>
          <w:p w14:paraId="2B1FC0F8" w14:textId="15913265" w:rsidR="00600DCA" w:rsidRDefault="00600DCA" w:rsidP="00600DCA">
            <w:r>
              <w:t>Schedule 4</w:t>
            </w:r>
            <w:r w:rsidRPr="009A1057">
              <w:rPr>
                <w:vertAlign w:val="superscript"/>
              </w:rPr>
              <w:t>th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F2006B">
              <w:rPr>
                <w:vertAlign w:val="superscript"/>
              </w:rPr>
              <w:t>rd</w:t>
            </w:r>
            <w:r>
              <w:t xml:space="preserve"> dose AND &gt;= 16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F2006B">
              <w:rPr>
                <w:vertAlign w:val="superscript"/>
              </w:rPr>
              <w:t>nd</w:t>
            </w:r>
            <w:r>
              <w:t xml:space="preserve"> dose AND &gt;= </w:t>
            </w:r>
            <w:r>
              <w:lastRenderedPageBreak/>
              <w:t xml:space="preserve">24 </w:t>
            </w:r>
            <w:proofErr w:type="spellStart"/>
            <w:r>
              <w:t>wks</w:t>
            </w:r>
            <w:proofErr w:type="spellEnd"/>
            <w:r>
              <w:t xml:space="preserve"> of age</w:t>
            </w:r>
          </w:p>
        </w:tc>
        <w:tc>
          <w:tcPr>
            <w:tcW w:w="0" w:type="auto"/>
          </w:tcPr>
          <w:p w14:paraId="7C3AAE0D" w14:textId="77777777" w:rsidR="00600DCA" w:rsidRDefault="00600DCA" w:rsidP="00600DCA"/>
        </w:tc>
        <w:tc>
          <w:tcPr>
            <w:tcW w:w="1568" w:type="dxa"/>
          </w:tcPr>
          <w:p w14:paraId="72341F42" w14:textId="77777777" w:rsidR="00600DCA" w:rsidRDefault="00600DCA" w:rsidP="00600DCA"/>
        </w:tc>
      </w:tr>
      <w:tr w:rsidR="008B00AE" w14:paraId="3A3B3931" w14:textId="77777777" w:rsidTr="00E9198D">
        <w:tc>
          <w:tcPr>
            <w:tcW w:w="0" w:type="auto"/>
          </w:tcPr>
          <w:p w14:paraId="4F8E748C" w14:textId="77777777" w:rsidR="00600DCA" w:rsidRDefault="00600DCA" w:rsidP="00600DCA"/>
        </w:tc>
        <w:tc>
          <w:tcPr>
            <w:tcW w:w="0" w:type="auto"/>
          </w:tcPr>
          <w:p w14:paraId="2719F1CF" w14:textId="23FF916A" w:rsidR="00600DCA" w:rsidRDefault="005A5D7C" w:rsidP="00600DCA">
            <w:ins w:id="12" w:author="Xia Jing" w:date="2024-05-01T10:43:00Z">
              <w:r>
                <w:t>7</w:t>
              </w:r>
            </w:ins>
          </w:p>
        </w:tc>
        <w:tc>
          <w:tcPr>
            <w:tcW w:w="0" w:type="auto"/>
          </w:tcPr>
          <w:p w14:paraId="295E4899" w14:textId="041E3A4E" w:rsidR="00600DCA" w:rsidRDefault="00600DCA" w:rsidP="00600DCA">
            <w:r>
              <w:t xml:space="preserve">&gt;= 9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2113EA7A" w14:textId="16AF87DF" w:rsidR="00600DCA" w:rsidRDefault="00600DCA" w:rsidP="00600DCA">
            <w:r>
              <w:t xml:space="preserve">&lt;=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14171C72" w14:textId="36001CB8" w:rsidR="00600DCA" w:rsidRDefault="00600DCA" w:rsidP="00600DCA">
            <w:r>
              <w:t xml:space="preserve">Infant completes </w:t>
            </w:r>
            <w:proofErr w:type="spellStart"/>
            <w:r>
              <w:t>HepB</w:t>
            </w:r>
            <w:proofErr w:type="spellEnd"/>
            <w:r>
              <w:t xml:space="preserve"> vaccine series</w:t>
            </w:r>
          </w:p>
        </w:tc>
        <w:tc>
          <w:tcPr>
            <w:tcW w:w="0" w:type="auto"/>
          </w:tcPr>
          <w:p w14:paraId="55AAF7E3" w14:textId="1D64ED84" w:rsidR="00600DCA" w:rsidRDefault="00600DCA" w:rsidP="00600DCA"/>
        </w:tc>
        <w:tc>
          <w:tcPr>
            <w:tcW w:w="0" w:type="auto"/>
          </w:tcPr>
          <w:p w14:paraId="1AF49B54" w14:textId="77777777" w:rsidR="00600DCA" w:rsidRDefault="00600DCA" w:rsidP="00600DCA"/>
        </w:tc>
        <w:tc>
          <w:tcPr>
            <w:tcW w:w="0" w:type="auto"/>
          </w:tcPr>
          <w:p w14:paraId="34F7B384" w14:textId="77777777" w:rsidR="00600DCA" w:rsidRDefault="00600DCA" w:rsidP="00600DCA"/>
        </w:tc>
        <w:tc>
          <w:tcPr>
            <w:tcW w:w="0" w:type="auto"/>
          </w:tcPr>
          <w:p w14:paraId="1DAEAC2B" w14:textId="6E4B2148" w:rsidR="00600DCA" w:rsidRDefault="00600DCA" w:rsidP="00600DCA">
            <w:r>
              <w:t>Mother is HBsAg-positive</w:t>
            </w:r>
          </w:p>
        </w:tc>
        <w:tc>
          <w:tcPr>
            <w:tcW w:w="0" w:type="auto"/>
          </w:tcPr>
          <w:p w14:paraId="0A483FC1" w14:textId="77777777" w:rsidR="00B20053" w:rsidRDefault="00B20053" w:rsidP="00B20053">
            <w:pPr>
              <w:pStyle w:val="Default"/>
            </w:pPr>
            <w:r>
              <w:t xml:space="preserve">Postvaccination serologic testing for anti-HBs and </w:t>
            </w:r>
            <w:proofErr w:type="gramStart"/>
            <w:r>
              <w:t>HBsAg;</w:t>
            </w:r>
            <w:proofErr w:type="gramEnd"/>
            <w:r>
              <w:t xml:space="preserve"> </w:t>
            </w:r>
          </w:p>
          <w:p w14:paraId="510F9F99" w14:textId="1129EBC1" w:rsidR="00600DCA" w:rsidRDefault="00B20053" w:rsidP="00B20053">
            <w:r>
              <w:rPr>
                <w:color w:val="211D1E"/>
              </w:rPr>
              <w:t xml:space="preserve">HBsAg-negative infants with anti-HBs levels ≥10 </w:t>
            </w:r>
            <w:proofErr w:type="spellStart"/>
            <w:r>
              <w:rPr>
                <w:color w:val="211D1E"/>
              </w:rPr>
              <w:t>mIU</w:t>
            </w:r>
            <w:proofErr w:type="spellEnd"/>
            <w:r>
              <w:rPr>
                <w:color w:val="211D1E"/>
              </w:rPr>
              <w:t>/ mL</w:t>
            </w:r>
          </w:p>
        </w:tc>
        <w:tc>
          <w:tcPr>
            <w:tcW w:w="0" w:type="auto"/>
          </w:tcPr>
          <w:p w14:paraId="5F6A9057" w14:textId="77777777" w:rsidR="00600DCA" w:rsidRDefault="00600DCA" w:rsidP="00600DCA"/>
        </w:tc>
        <w:tc>
          <w:tcPr>
            <w:tcW w:w="0" w:type="auto"/>
          </w:tcPr>
          <w:p w14:paraId="163038B1" w14:textId="6A3EA1C4" w:rsidR="00600DCA" w:rsidRDefault="00B20053" w:rsidP="00600DCA">
            <w:pPr>
              <w:pStyle w:val="Default"/>
            </w:pPr>
            <w:r>
              <w:rPr>
                <w:color w:val="211D1E"/>
                <w:sz w:val="22"/>
                <w:szCs w:val="22"/>
              </w:rPr>
              <w:t>N</w:t>
            </w:r>
            <w:r w:rsidR="00600DCA">
              <w:rPr>
                <w:color w:val="211D1E"/>
                <w:sz w:val="22"/>
                <w:szCs w:val="22"/>
              </w:rPr>
              <w:t>o further action</w:t>
            </w:r>
          </w:p>
        </w:tc>
        <w:tc>
          <w:tcPr>
            <w:tcW w:w="0" w:type="auto"/>
          </w:tcPr>
          <w:p w14:paraId="52FBA508" w14:textId="77777777" w:rsidR="00600DCA" w:rsidRDefault="00600DCA" w:rsidP="00600DCA"/>
        </w:tc>
        <w:tc>
          <w:tcPr>
            <w:tcW w:w="0" w:type="auto"/>
          </w:tcPr>
          <w:p w14:paraId="1AF70FBB" w14:textId="77777777" w:rsidR="00600DCA" w:rsidRDefault="00600DCA" w:rsidP="00600DCA"/>
        </w:tc>
        <w:tc>
          <w:tcPr>
            <w:tcW w:w="0" w:type="auto"/>
          </w:tcPr>
          <w:p w14:paraId="13233B06" w14:textId="77777777" w:rsidR="00600DCA" w:rsidRDefault="00600DCA" w:rsidP="00600DCA"/>
        </w:tc>
        <w:tc>
          <w:tcPr>
            <w:tcW w:w="0" w:type="auto"/>
          </w:tcPr>
          <w:p w14:paraId="499C1099" w14:textId="77777777" w:rsidR="00600DCA" w:rsidRDefault="00600DCA" w:rsidP="00600DCA"/>
        </w:tc>
        <w:tc>
          <w:tcPr>
            <w:tcW w:w="1568" w:type="dxa"/>
          </w:tcPr>
          <w:p w14:paraId="03359900" w14:textId="77777777" w:rsidR="00600DCA" w:rsidRDefault="00600DCA" w:rsidP="00600DCA"/>
        </w:tc>
      </w:tr>
      <w:tr w:rsidR="008B00AE" w14:paraId="376599C4" w14:textId="77777777" w:rsidTr="00E9198D">
        <w:tc>
          <w:tcPr>
            <w:tcW w:w="0" w:type="auto"/>
          </w:tcPr>
          <w:p w14:paraId="0FFC43D3" w14:textId="77777777" w:rsidR="00B20053" w:rsidRDefault="00B20053" w:rsidP="00B20053"/>
        </w:tc>
        <w:tc>
          <w:tcPr>
            <w:tcW w:w="0" w:type="auto"/>
          </w:tcPr>
          <w:p w14:paraId="5BC2B81D" w14:textId="642F40BA" w:rsidR="00B20053" w:rsidRDefault="005A5D7C" w:rsidP="00B20053">
            <w:ins w:id="13" w:author="Xia Jing" w:date="2024-05-01T10:43:00Z">
              <w:r>
                <w:t>8</w:t>
              </w:r>
            </w:ins>
          </w:p>
        </w:tc>
        <w:tc>
          <w:tcPr>
            <w:tcW w:w="0" w:type="auto"/>
          </w:tcPr>
          <w:p w14:paraId="581E0ECB" w14:textId="2B26ED61" w:rsidR="00B20053" w:rsidRDefault="00B20053" w:rsidP="00B20053">
            <w:r>
              <w:t xml:space="preserve">&gt;= 9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142A6EEB" w14:textId="0F6D659A" w:rsidR="00B20053" w:rsidRDefault="00B20053" w:rsidP="00B20053">
            <w:r>
              <w:t xml:space="preserve">&lt;=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3AEDF9CC" w14:textId="72DF83BC" w:rsidR="00B20053" w:rsidRDefault="00B20053" w:rsidP="00B20053">
            <w:r>
              <w:t xml:space="preserve">Infant completes </w:t>
            </w:r>
            <w:proofErr w:type="spellStart"/>
            <w:r>
              <w:t>HepB</w:t>
            </w:r>
            <w:proofErr w:type="spellEnd"/>
            <w:r>
              <w:t xml:space="preserve"> vaccine series</w:t>
            </w:r>
          </w:p>
        </w:tc>
        <w:tc>
          <w:tcPr>
            <w:tcW w:w="0" w:type="auto"/>
          </w:tcPr>
          <w:p w14:paraId="5694EB70" w14:textId="0382B025" w:rsidR="00B20053" w:rsidRDefault="00B20053" w:rsidP="00B20053"/>
        </w:tc>
        <w:tc>
          <w:tcPr>
            <w:tcW w:w="0" w:type="auto"/>
          </w:tcPr>
          <w:p w14:paraId="2A1909D8" w14:textId="77777777" w:rsidR="00B20053" w:rsidRDefault="00B20053" w:rsidP="00B20053"/>
        </w:tc>
        <w:tc>
          <w:tcPr>
            <w:tcW w:w="0" w:type="auto"/>
          </w:tcPr>
          <w:p w14:paraId="1D9B7B5D" w14:textId="77777777" w:rsidR="00B20053" w:rsidRDefault="00B20053" w:rsidP="00B20053"/>
        </w:tc>
        <w:tc>
          <w:tcPr>
            <w:tcW w:w="0" w:type="auto"/>
          </w:tcPr>
          <w:p w14:paraId="70D854BB" w14:textId="5B0A6D44" w:rsidR="00B20053" w:rsidRDefault="00B20053" w:rsidP="00B20053">
            <w:r>
              <w:t>Mother is HBsAg-positive</w:t>
            </w:r>
          </w:p>
        </w:tc>
        <w:tc>
          <w:tcPr>
            <w:tcW w:w="0" w:type="auto"/>
          </w:tcPr>
          <w:p w14:paraId="10654384" w14:textId="77777777" w:rsidR="00B20053" w:rsidRDefault="00B20053" w:rsidP="00B20053">
            <w:pPr>
              <w:pStyle w:val="Default"/>
            </w:pPr>
            <w:r>
              <w:t xml:space="preserve">Postvaccination serologic testing for anti-HBs and </w:t>
            </w:r>
            <w:proofErr w:type="gramStart"/>
            <w:r>
              <w:t>HBsAg;</w:t>
            </w:r>
            <w:proofErr w:type="gramEnd"/>
            <w:r>
              <w:t xml:space="preserve"> </w:t>
            </w:r>
          </w:p>
          <w:p w14:paraId="363781BF" w14:textId="17DBDB6C" w:rsidR="00B20053" w:rsidRDefault="00B20053" w:rsidP="00B20053">
            <w:r>
              <w:rPr>
                <w:color w:val="211D1E"/>
              </w:rPr>
              <w:t xml:space="preserve">HBsAg-negative infants with anti-HBs &lt;10 </w:t>
            </w:r>
            <w:proofErr w:type="spellStart"/>
            <w:r>
              <w:rPr>
                <w:color w:val="211D1E"/>
              </w:rPr>
              <w:t>mIU</w:t>
            </w:r>
            <w:proofErr w:type="spellEnd"/>
            <w:r>
              <w:rPr>
                <w:color w:val="211D1E"/>
              </w:rPr>
              <w:t xml:space="preserve">/mL </w:t>
            </w:r>
          </w:p>
        </w:tc>
        <w:tc>
          <w:tcPr>
            <w:tcW w:w="0" w:type="auto"/>
          </w:tcPr>
          <w:p w14:paraId="0A7940F3" w14:textId="77777777" w:rsidR="00B20053" w:rsidRDefault="00B20053" w:rsidP="00B20053"/>
        </w:tc>
        <w:tc>
          <w:tcPr>
            <w:tcW w:w="0" w:type="auto"/>
          </w:tcPr>
          <w:p w14:paraId="68BD6578" w14:textId="3C2CFEF0" w:rsidR="00B20053" w:rsidRDefault="00B20053" w:rsidP="00B20053">
            <w:pPr>
              <w:pStyle w:val="Default"/>
            </w:pPr>
            <w:r>
              <w:rPr>
                <w:color w:val="211D1E"/>
                <w:sz w:val="22"/>
                <w:szCs w:val="22"/>
              </w:rPr>
              <w:t xml:space="preserve">Admin a single dose of </w:t>
            </w:r>
            <w:proofErr w:type="spellStart"/>
            <w:r>
              <w:rPr>
                <w:color w:val="211D1E"/>
                <w:sz w:val="22"/>
                <w:szCs w:val="22"/>
              </w:rPr>
              <w:t>HepB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vaccine and schedule a postvaccination serologic testing between 4 </w:t>
            </w:r>
            <w:proofErr w:type="spellStart"/>
            <w:r>
              <w:rPr>
                <w:color w:val="211D1E"/>
                <w:sz w:val="22"/>
                <w:szCs w:val="22"/>
              </w:rPr>
              <w:t>wks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and 8 </w:t>
            </w:r>
            <w:proofErr w:type="spellStart"/>
            <w:r>
              <w:rPr>
                <w:color w:val="211D1E"/>
                <w:sz w:val="22"/>
                <w:szCs w:val="22"/>
              </w:rPr>
              <w:t>wks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from now</w:t>
            </w:r>
          </w:p>
        </w:tc>
        <w:tc>
          <w:tcPr>
            <w:tcW w:w="0" w:type="auto"/>
          </w:tcPr>
          <w:p w14:paraId="44EA9977" w14:textId="253D0173" w:rsidR="00B20053" w:rsidRDefault="00B20053" w:rsidP="00B20053">
            <w:pPr>
              <w:pStyle w:val="Default"/>
            </w:pPr>
            <w:r>
              <w:rPr>
                <w:color w:val="211D1E"/>
                <w:sz w:val="22"/>
                <w:szCs w:val="22"/>
              </w:rPr>
              <w:t xml:space="preserve">Infants </w:t>
            </w:r>
            <w:proofErr w:type="gramStart"/>
            <w:r>
              <w:rPr>
                <w:color w:val="211D1E"/>
                <w:sz w:val="22"/>
                <w:szCs w:val="22"/>
              </w:rPr>
              <w:t>whose</w:t>
            </w:r>
            <w:proofErr w:type="gramEnd"/>
            <w:r>
              <w:rPr>
                <w:color w:val="211D1E"/>
                <w:sz w:val="22"/>
                <w:szCs w:val="22"/>
              </w:rPr>
              <w:t xml:space="preserve"> anti-HBs remains &lt;10 </w:t>
            </w:r>
            <w:proofErr w:type="spellStart"/>
            <w:r>
              <w:rPr>
                <w:color w:val="211D1E"/>
                <w:sz w:val="22"/>
                <w:szCs w:val="22"/>
              </w:rPr>
              <w:t>mIU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/mL, admin one dose </w:t>
            </w:r>
            <w:proofErr w:type="spellStart"/>
            <w:r>
              <w:rPr>
                <w:color w:val="211D1E"/>
                <w:sz w:val="22"/>
                <w:szCs w:val="22"/>
              </w:rPr>
              <w:t>HepB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and schedule another dose&gt;= 4 </w:t>
            </w:r>
            <w:proofErr w:type="spellStart"/>
            <w:r>
              <w:rPr>
                <w:color w:val="211D1E"/>
                <w:sz w:val="22"/>
                <w:szCs w:val="22"/>
              </w:rPr>
              <w:t>wks</w:t>
            </w:r>
            <w:proofErr w:type="spellEnd"/>
          </w:p>
        </w:tc>
        <w:tc>
          <w:tcPr>
            <w:tcW w:w="0" w:type="auto"/>
          </w:tcPr>
          <w:p w14:paraId="770E4125" w14:textId="306D5E76" w:rsidR="00B20053" w:rsidRDefault="00B20053" w:rsidP="00B20053">
            <w:pPr>
              <w:pStyle w:val="Default"/>
            </w:pPr>
            <w:r>
              <w:t xml:space="preserve">Schedule a Postvaccination serologic testing for anti-HBs and HBsAg between 4wks and 8 </w:t>
            </w:r>
            <w:proofErr w:type="spellStart"/>
            <w:r>
              <w:t>wks</w:t>
            </w:r>
            <w:proofErr w:type="spellEnd"/>
            <w:r>
              <w:t xml:space="preserve"> of final dose</w:t>
            </w:r>
          </w:p>
        </w:tc>
        <w:tc>
          <w:tcPr>
            <w:tcW w:w="0" w:type="auto"/>
          </w:tcPr>
          <w:p w14:paraId="78E61D40" w14:textId="482407AC" w:rsidR="00B20053" w:rsidRDefault="00B20053" w:rsidP="00B20053"/>
        </w:tc>
        <w:tc>
          <w:tcPr>
            <w:tcW w:w="0" w:type="auto"/>
          </w:tcPr>
          <w:p w14:paraId="2EFD2759" w14:textId="77777777" w:rsidR="00B20053" w:rsidRDefault="00B20053" w:rsidP="00B20053"/>
        </w:tc>
        <w:tc>
          <w:tcPr>
            <w:tcW w:w="1568" w:type="dxa"/>
          </w:tcPr>
          <w:p w14:paraId="40DB47FD" w14:textId="77777777" w:rsidR="00B20053" w:rsidRDefault="00B20053" w:rsidP="00B20053"/>
        </w:tc>
      </w:tr>
      <w:tr w:rsidR="008B00AE" w14:paraId="6E3DA2EE" w14:textId="77777777" w:rsidTr="00E9198D">
        <w:tc>
          <w:tcPr>
            <w:tcW w:w="0" w:type="auto"/>
          </w:tcPr>
          <w:p w14:paraId="63EAD596" w14:textId="77777777" w:rsidR="00092CBA" w:rsidRDefault="00092CBA" w:rsidP="00092CBA"/>
        </w:tc>
        <w:tc>
          <w:tcPr>
            <w:tcW w:w="0" w:type="auto"/>
          </w:tcPr>
          <w:p w14:paraId="4310D494" w14:textId="3AB53238" w:rsidR="00092CBA" w:rsidRDefault="005A5D7C" w:rsidP="00092CBA">
            <w:ins w:id="14" w:author="Xia Jing" w:date="2024-05-01T10:43:00Z">
              <w:r>
                <w:t>9</w:t>
              </w:r>
            </w:ins>
          </w:p>
        </w:tc>
        <w:tc>
          <w:tcPr>
            <w:tcW w:w="0" w:type="auto"/>
          </w:tcPr>
          <w:p w14:paraId="77B7F99E" w14:textId="3F441F04" w:rsidR="00092CBA" w:rsidRDefault="00092CBA" w:rsidP="00092CBA">
            <w:r>
              <w:t xml:space="preserve">&gt;= 9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67F02A04" w14:textId="3366AD87" w:rsidR="00092CBA" w:rsidRDefault="00092CBA" w:rsidP="00092CBA">
            <w:r>
              <w:t xml:space="preserve">&lt;=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0388D2F8" w14:textId="051BDC0E" w:rsidR="00092CBA" w:rsidRDefault="00092CBA" w:rsidP="00092CBA">
            <w:r>
              <w:t xml:space="preserve">Infant completes </w:t>
            </w:r>
            <w:proofErr w:type="spellStart"/>
            <w:r>
              <w:t>HepB</w:t>
            </w:r>
            <w:proofErr w:type="spellEnd"/>
            <w:r>
              <w:t xml:space="preserve"> vaccine series</w:t>
            </w:r>
          </w:p>
        </w:tc>
        <w:tc>
          <w:tcPr>
            <w:tcW w:w="0" w:type="auto"/>
          </w:tcPr>
          <w:p w14:paraId="33121CB5" w14:textId="38EA31C8" w:rsidR="00092CBA" w:rsidRDefault="00092CBA" w:rsidP="00092CBA"/>
        </w:tc>
        <w:tc>
          <w:tcPr>
            <w:tcW w:w="0" w:type="auto"/>
          </w:tcPr>
          <w:p w14:paraId="58E41076" w14:textId="77777777" w:rsidR="00092CBA" w:rsidRDefault="00092CBA" w:rsidP="00092CBA"/>
        </w:tc>
        <w:tc>
          <w:tcPr>
            <w:tcW w:w="0" w:type="auto"/>
          </w:tcPr>
          <w:p w14:paraId="40586E5C" w14:textId="77777777" w:rsidR="00092CBA" w:rsidRDefault="00092CBA" w:rsidP="00092CBA"/>
        </w:tc>
        <w:tc>
          <w:tcPr>
            <w:tcW w:w="0" w:type="auto"/>
          </w:tcPr>
          <w:p w14:paraId="1B8EA40E" w14:textId="62AC17F3" w:rsidR="00092CBA" w:rsidRDefault="00092CBA" w:rsidP="00092CBA">
            <w:r>
              <w:t>Mother is HBsAg-positive</w:t>
            </w:r>
          </w:p>
        </w:tc>
        <w:tc>
          <w:tcPr>
            <w:tcW w:w="0" w:type="auto"/>
          </w:tcPr>
          <w:p w14:paraId="24C423A9" w14:textId="77777777" w:rsidR="00092CBA" w:rsidRDefault="00092CBA" w:rsidP="00092CBA">
            <w:pPr>
              <w:pStyle w:val="Default"/>
            </w:pPr>
            <w:r>
              <w:t xml:space="preserve">Postvaccination serologic testing for anti-HBs and </w:t>
            </w:r>
            <w:proofErr w:type="gramStart"/>
            <w:r>
              <w:t>HBsAg;</w:t>
            </w:r>
            <w:proofErr w:type="gramEnd"/>
            <w:r>
              <w:t xml:space="preserve"> </w:t>
            </w:r>
          </w:p>
          <w:p w14:paraId="4A385E63" w14:textId="1398C5AA" w:rsidR="00092CBA" w:rsidRDefault="00092CBA" w:rsidP="00092CBA">
            <w:r>
              <w:rPr>
                <w:color w:val="211D1E"/>
              </w:rPr>
              <w:t xml:space="preserve">HBsAg-negative infants with anti-HBs &lt;10 </w:t>
            </w:r>
            <w:proofErr w:type="spellStart"/>
            <w:r>
              <w:rPr>
                <w:color w:val="211D1E"/>
              </w:rPr>
              <w:t>mIU</w:t>
            </w:r>
            <w:proofErr w:type="spellEnd"/>
            <w:r>
              <w:rPr>
                <w:color w:val="211D1E"/>
              </w:rPr>
              <w:t>/mL</w:t>
            </w:r>
          </w:p>
        </w:tc>
        <w:tc>
          <w:tcPr>
            <w:tcW w:w="0" w:type="auto"/>
          </w:tcPr>
          <w:p w14:paraId="6F89E9BB" w14:textId="77777777" w:rsidR="00092CBA" w:rsidRDefault="00092CBA" w:rsidP="00092CBA"/>
        </w:tc>
        <w:tc>
          <w:tcPr>
            <w:tcW w:w="0" w:type="auto"/>
          </w:tcPr>
          <w:p w14:paraId="18D8AF1C" w14:textId="691C1699" w:rsidR="00092CBA" w:rsidRDefault="00092CBA" w:rsidP="00092CBA">
            <w:pPr>
              <w:pStyle w:val="Default"/>
            </w:pPr>
            <w:r>
              <w:rPr>
                <w:color w:val="211D1E"/>
                <w:sz w:val="22"/>
                <w:szCs w:val="22"/>
              </w:rPr>
              <w:t xml:space="preserve">Admin a dose of </w:t>
            </w:r>
            <w:proofErr w:type="spellStart"/>
            <w:r>
              <w:rPr>
                <w:color w:val="211D1E"/>
                <w:sz w:val="22"/>
                <w:szCs w:val="22"/>
              </w:rPr>
              <w:t>HepB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vaccine and schedule a 2</w:t>
            </w:r>
            <w:r w:rsidRPr="00FD1A55">
              <w:rPr>
                <w:color w:val="211D1E"/>
                <w:sz w:val="22"/>
                <w:szCs w:val="22"/>
                <w:vertAlign w:val="superscript"/>
              </w:rPr>
              <w:t>nd</w:t>
            </w:r>
            <w:r>
              <w:rPr>
                <w:color w:val="211D1E"/>
                <w:sz w:val="22"/>
                <w:szCs w:val="22"/>
              </w:rPr>
              <w:t xml:space="preserve"> dose &gt;= 4 </w:t>
            </w:r>
            <w:proofErr w:type="spellStart"/>
            <w:r>
              <w:rPr>
                <w:color w:val="211D1E"/>
                <w:sz w:val="22"/>
                <w:szCs w:val="22"/>
              </w:rPr>
              <w:t>wks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from now</w:t>
            </w:r>
          </w:p>
        </w:tc>
        <w:tc>
          <w:tcPr>
            <w:tcW w:w="0" w:type="auto"/>
          </w:tcPr>
          <w:p w14:paraId="4BC28888" w14:textId="759BD2C1" w:rsidR="00092CBA" w:rsidRDefault="00092CBA" w:rsidP="00092CBA">
            <w:pPr>
              <w:pStyle w:val="Default"/>
              <w:rPr>
                <w:color w:val="211D1E"/>
                <w:sz w:val="22"/>
                <w:szCs w:val="22"/>
              </w:rPr>
            </w:pPr>
            <w:r>
              <w:rPr>
                <w:color w:val="211D1E"/>
                <w:sz w:val="22"/>
                <w:szCs w:val="22"/>
              </w:rPr>
              <w:t xml:space="preserve">Admin a </w:t>
            </w:r>
            <w:r w:rsidRPr="00FD750C">
              <w:rPr>
                <w:color w:val="211D1E"/>
                <w:sz w:val="22"/>
                <w:szCs w:val="22"/>
                <w:highlight w:val="yellow"/>
              </w:rPr>
              <w:t>3</w:t>
            </w:r>
            <w:r w:rsidRPr="00FD750C">
              <w:rPr>
                <w:color w:val="211D1E"/>
                <w:sz w:val="22"/>
                <w:szCs w:val="22"/>
                <w:highlight w:val="yellow"/>
                <w:vertAlign w:val="superscript"/>
              </w:rPr>
              <w:t>rd</w:t>
            </w:r>
            <w:r w:rsidRPr="00FD750C">
              <w:rPr>
                <w:color w:val="211D1E"/>
                <w:sz w:val="22"/>
                <w:szCs w:val="22"/>
                <w:highlight w:val="yellow"/>
              </w:rPr>
              <w:t xml:space="preserve"> d</w:t>
            </w:r>
            <w:r>
              <w:rPr>
                <w:color w:val="211D1E"/>
                <w:sz w:val="22"/>
                <w:szCs w:val="22"/>
              </w:rPr>
              <w:t xml:space="preserve">ose </w:t>
            </w:r>
            <w:proofErr w:type="spellStart"/>
            <w:r>
              <w:rPr>
                <w:color w:val="211D1E"/>
                <w:sz w:val="22"/>
                <w:szCs w:val="22"/>
              </w:rPr>
              <w:t>HepB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vaccine &gt;= 8 </w:t>
            </w:r>
            <w:proofErr w:type="spellStart"/>
            <w:r>
              <w:rPr>
                <w:color w:val="211D1E"/>
                <w:sz w:val="22"/>
                <w:szCs w:val="22"/>
              </w:rPr>
              <w:t>wks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from 2</w:t>
            </w:r>
            <w:r w:rsidRPr="00FD1A55">
              <w:rPr>
                <w:color w:val="211D1E"/>
                <w:sz w:val="22"/>
                <w:szCs w:val="22"/>
                <w:vertAlign w:val="superscript"/>
              </w:rPr>
              <w:t>nd</w:t>
            </w:r>
            <w:r>
              <w:rPr>
                <w:color w:val="211D1E"/>
                <w:sz w:val="22"/>
                <w:szCs w:val="22"/>
              </w:rPr>
              <w:t xml:space="preserve"> dose &gt;= 16 </w:t>
            </w:r>
            <w:proofErr w:type="spellStart"/>
            <w:r>
              <w:rPr>
                <w:color w:val="211D1E"/>
                <w:sz w:val="22"/>
                <w:szCs w:val="22"/>
              </w:rPr>
              <w:t>wks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from 1</w:t>
            </w:r>
            <w:r w:rsidRPr="00FD1A55">
              <w:rPr>
                <w:color w:val="211D1E"/>
                <w:sz w:val="22"/>
                <w:szCs w:val="22"/>
                <w:vertAlign w:val="superscript"/>
              </w:rPr>
              <w:t>st</w:t>
            </w:r>
            <w:r>
              <w:rPr>
                <w:color w:val="211D1E"/>
                <w:sz w:val="22"/>
                <w:szCs w:val="22"/>
              </w:rPr>
              <w:t xml:space="preserve"> dose AND &gt;= 24 </w:t>
            </w:r>
            <w:proofErr w:type="spellStart"/>
            <w:r>
              <w:rPr>
                <w:color w:val="211D1E"/>
                <w:sz w:val="22"/>
                <w:szCs w:val="22"/>
              </w:rPr>
              <w:t>wks</w:t>
            </w:r>
            <w:proofErr w:type="spellEnd"/>
            <w:r>
              <w:rPr>
                <w:color w:val="211D1E"/>
                <w:sz w:val="22"/>
                <w:szCs w:val="22"/>
              </w:rPr>
              <w:t xml:space="preserve"> age</w:t>
            </w:r>
          </w:p>
        </w:tc>
        <w:tc>
          <w:tcPr>
            <w:tcW w:w="0" w:type="auto"/>
          </w:tcPr>
          <w:p w14:paraId="75F13AE2" w14:textId="77777777" w:rsidR="00092CBA" w:rsidRDefault="00092CBA" w:rsidP="00092CBA">
            <w:pPr>
              <w:pStyle w:val="Default"/>
            </w:pPr>
            <w:r>
              <w:t xml:space="preserve">Schedule a </w:t>
            </w:r>
          </w:p>
          <w:p w14:paraId="426CEB35" w14:textId="77777777" w:rsidR="00092CBA" w:rsidRDefault="00092CBA" w:rsidP="00092CBA">
            <w:pPr>
              <w:pStyle w:val="Default"/>
              <w:rPr>
                <w:color w:val="211D1E"/>
                <w:sz w:val="22"/>
                <w:szCs w:val="22"/>
              </w:rPr>
            </w:pPr>
            <w:r>
              <w:rPr>
                <w:color w:val="211D1E"/>
                <w:sz w:val="22"/>
                <w:szCs w:val="22"/>
              </w:rPr>
              <w:t xml:space="preserve">postvaccination serologic testing </w:t>
            </w:r>
            <w:r>
              <w:t xml:space="preserve">between 4wks and 8 </w:t>
            </w:r>
            <w:proofErr w:type="spellStart"/>
            <w:r>
              <w:t>wks</w:t>
            </w:r>
            <w:proofErr w:type="spellEnd"/>
            <w:r>
              <w:t xml:space="preserve"> of final dose</w:t>
            </w:r>
          </w:p>
          <w:p w14:paraId="67883AE0" w14:textId="77777777" w:rsidR="00092CBA" w:rsidRDefault="00092CBA" w:rsidP="00092CBA">
            <w:pPr>
              <w:pStyle w:val="Default"/>
              <w:rPr>
                <w:color w:val="211D1E"/>
                <w:sz w:val="22"/>
                <w:szCs w:val="22"/>
              </w:rPr>
            </w:pPr>
          </w:p>
          <w:p w14:paraId="00FCAE90" w14:textId="74C800F0" w:rsidR="00092CBA" w:rsidRDefault="00092CBA" w:rsidP="00092CBA">
            <w:pPr>
              <w:pStyle w:val="Default"/>
              <w:rPr>
                <w:color w:val="211D1E"/>
                <w:sz w:val="22"/>
                <w:szCs w:val="22"/>
              </w:rPr>
            </w:pPr>
          </w:p>
        </w:tc>
        <w:tc>
          <w:tcPr>
            <w:tcW w:w="0" w:type="auto"/>
          </w:tcPr>
          <w:p w14:paraId="78C18607" w14:textId="5B9C9DEA" w:rsidR="00092CBA" w:rsidRDefault="00092CBA" w:rsidP="00092CBA"/>
        </w:tc>
        <w:tc>
          <w:tcPr>
            <w:tcW w:w="0" w:type="auto"/>
          </w:tcPr>
          <w:p w14:paraId="333FB1D5" w14:textId="77777777" w:rsidR="00092CBA" w:rsidRDefault="00092CBA" w:rsidP="00092CBA"/>
        </w:tc>
        <w:tc>
          <w:tcPr>
            <w:tcW w:w="1568" w:type="dxa"/>
          </w:tcPr>
          <w:p w14:paraId="2D95FDFD" w14:textId="7263627D" w:rsidR="00092CBA" w:rsidRDefault="008B00AE" w:rsidP="00092CBA">
            <w:r>
              <w:t>Alternative strategy based on clinical circumstances or family preference, no evidence to show more benefit of this strategy</w:t>
            </w:r>
          </w:p>
        </w:tc>
      </w:tr>
      <w:tr w:rsidR="008B00AE" w14:paraId="3F659343" w14:textId="77777777" w:rsidTr="00E9198D">
        <w:tc>
          <w:tcPr>
            <w:tcW w:w="0" w:type="auto"/>
          </w:tcPr>
          <w:p w14:paraId="4A376070" w14:textId="77777777" w:rsidR="00092CBA" w:rsidRDefault="00092CBA" w:rsidP="00092CBA"/>
        </w:tc>
        <w:tc>
          <w:tcPr>
            <w:tcW w:w="0" w:type="auto"/>
          </w:tcPr>
          <w:p w14:paraId="497B81A1" w14:textId="7BC89B88" w:rsidR="00092CBA" w:rsidRDefault="005A5D7C" w:rsidP="00092CBA">
            <w:ins w:id="15" w:author="Xia Jing" w:date="2024-05-01T10:43:00Z">
              <w:r>
                <w:t>10</w:t>
              </w:r>
            </w:ins>
          </w:p>
        </w:tc>
        <w:tc>
          <w:tcPr>
            <w:tcW w:w="0" w:type="auto"/>
          </w:tcPr>
          <w:p w14:paraId="2228C845" w14:textId="203F39C5" w:rsidR="00092CBA" w:rsidRDefault="00092CBA" w:rsidP="00092CBA">
            <w:r>
              <w:t xml:space="preserve">&gt;= 9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1197BD2F" w14:textId="3497FF6D" w:rsidR="00092CBA" w:rsidRDefault="00092CBA" w:rsidP="00092CBA">
            <w:r>
              <w:t xml:space="preserve">&lt;=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05417DCF" w14:textId="462ECFAA" w:rsidR="00092CBA" w:rsidRDefault="00092CBA" w:rsidP="00092CBA">
            <w:r>
              <w:t xml:space="preserve">Infant completes </w:t>
            </w:r>
            <w:proofErr w:type="spellStart"/>
            <w:r>
              <w:t>HepB</w:t>
            </w:r>
            <w:proofErr w:type="spellEnd"/>
            <w:r>
              <w:t xml:space="preserve"> vaccine series</w:t>
            </w:r>
          </w:p>
        </w:tc>
        <w:tc>
          <w:tcPr>
            <w:tcW w:w="0" w:type="auto"/>
          </w:tcPr>
          <w:p w14:paraId="3C84177C" w14:textId="1DF43E8F" w:rsidR="00092CBA" w:rsidRDefault="00092CBA" w:rsidP="00092CBA"/>
        </w:tc>
        <w:tc>
          <w:tcPr>
            <w:tcW w:w="0" w:type="auto"/>
          </w:tcPr>
          <w:p w14:paraId="3285CD1C" w14:textId="77777777" w:rsidR="00092CBA" w:rsidRDefault="00092CBA" w:rsidP="00092CBA"/>
        </w:tc>
        <w:tc>
          <w:tcPr>
            <w:tcW w:w="0" w:type="auto"/>
          </w:tcPr>
          <w:p w14:paraId="521A7593" w14:textId="77777777" w:rsidR="00092CBA" w:rsidRDefault="00092CBA" w:rsidP="00092CBA"/>
        </w:tc>
        <w:tc>
          <w:tcPr>
            <w:tcW w:w="0" w:type="auto"/>
          </w:tcPr>
          <w:p w14:paraId="5C1D7067" w14:textId="79EA24C0" w:rsidR="00092CBA" w:rsidRDefault="00092CBA" w:rsidP="00092CBA">
            <w:r>
              <w:t>Mother is HBsAg-positive</w:t>
            </w:r>
          </w:p>
        </w:tc>
        <w:tc>
          <w:tcPr>
            <w:tcW w:w="0" w:type="auto"/>
          </w:tcPr>
          <w:p w14:paraId="6EE5660D" w14:textId="77777777" w:rsidR="008B00AE" w:rsidRDefault="008B00AE" w:rsidP="008B00AE">
            <w:pPr>
              <w:pStyle w:val="Default"/>
            </w:pPr>
            <w:r>
              <w:t xml:space="preserve">Postvaccination serologic testing for anti-HBs and </w:t>
            </w:r>
            <w:proofErr w:type="gramStart"/>
            <w:r>
              <w:t>HBsAg;</w:t>
            </w:r>
            <w:proofErr w:type="gramEnd"/>
            <w:r>
              <w:t xml:space="preserve"> </w:t>
            </w:r>
          </w:p>
          <w:p w14:paraId="706DFDC0" w14:textId="7188FF59" w:rsidR="00092CBA" w:rsidRDefault="008B00AE" w:rsidP="008B00AE">
            <w:r>
              <w:rPr>
                <w:color w:val="211D1E"/>
              </w:rPr>
              <w:t>HBsAg-positive infants</w:t>
            </w:r>
          </w:p>
        </w:tc>
        <w:tc>
          <w:tcPr>
            <w:tcW w:w="0" w:type="auto"/>
          </w:tcPr>
          <w:p w14:paraId="46ACA2E4" w14:textId="77777777" w:rsidR="00092CBA" w:rsidRDefault="00092CBA" w:rsidP="00092CBA"/>
        </w:tc>
        <w:tc>
          <w:tcPr>
            <w:tcW w:w="0" w:type="auto"/>
          </w:tcPr>
          <w:p w14:paraId="67F1CD48" w14:textId="66275011" w:rsidR="00092CBA" w:rsidRDefault="008B00AE" w:rsidP="00092CBA">
            <w:pPr>
              <w:pStyle w:val="Default"/>
            </w:pPr>
            <w:r>
              <w:rPr>
                <w:color w:val="211D1E"/>
                <w:sz w:val="22"/>
                <w:szCs w:val="22"/>
              </w:rPr>
              <w:t>S</w:t>
            </w:r>
            <w:r w:rsidR="00092CBA">
              <w:rPr>
                <w:color w:val="211D1E"/>
                <w:sz w:val="22"/>
                <w:szCs w:val="22"/>
              </w:rPr>
              <w:t xml:space="preserve">hould be referred for appropriate follow-up </w:t>
            </w:r>
          </w:p>
        </w:tc>
        <w:tc>
          <w:tcPr>
            <w:tcW w:w="0" w:type="auto"/>
          </w:tcPr>
          <w:p w14:paraId="425D35CC" w14:textId="77777777" w:rsidR="00092CBA" w:rsidRDefault="00092CBA" w:rsidP="00092CBA"/>
        </w:tc>
        <w:tc>
          <w:tcPr>
            <w:tcW w:w="0" w:type="auto"/>
          </w:tcPr>
          <w:p w14:paraId="0CE5A981" w14:textId="77777777" w:rsidR="00092CBA" w:rsidRDefault="00092CBA" w:rsidP="00092CBA"/>
        </w:tc>
        <w:tc>
          <w:tcPr>
            <w:tcW w:w="0" w:type="auto"/>
          </w:tcPr>
          <w:p w14:paraId="61A47DE5" w14:textId="77777777" w:rsidR="00092CBA" w:rsidRDefault="00092CBA" w:rsidP="00092CBA"/>
        </w:tc>
        <w:tc>
          <w:tcPr>
            <w:tcW w:w="0" w:type="auto"/>
          </w:tcPr>
          <w:p w14:paraId="7E7EB7B1" w14:textId="77777777" w:rsidR="00092CBA" w:rsidRDefault="00092CBA" w:rsidP="00092CBA"/>
        </w:tc>
        <w:tc>
          <w:tcPr>
            <w:tcW w:w="1568" w:type="dxa"/>
          </w:tcPr>
          <w:p w14:paraId="5E5A0B04" w14:textId="77777777" w:rsidR="00092CBA" w:rsidRDefault="00092CBA" w:rsidP="00092CBA"/>
        </w:tc>
      </w:tr>
      <w:tr w:rsidR="00092CBA" w14:paraId="54383862" w14:textId="77777777" w:rsidTr="00B34916">
        <w:tc>
          <w:tcPr>
            <w:tcW w:w="18710" w:type="dxa"/>
            <w:gridSpan w:val="17"/>
          </w:tcPr>
          <w:p w14:paraId="17E20075" w14:textId="368C059C" w:rsidR="00092CBA" w:rsidRPr="009866FB" w:rsidRDefault="00092CBA" w:rsidP="00092CBA">
            <w:pPr>
              <w:rPr>
                <w:b/>
                <w:bCs/>
              </w:rPr>
            </w:pPr>
            <w:r w:rsidRPr="009866FB">
              <w:rPr>
                <w:b/>
                <w:bCs/>
              </w:rPr>
              <w:t>Mother’s HBsAg status is unknown</w:t>
            </w:r>
          </w:p>
        </w:tc>
      </w:tr>
      <w:tr w:rsidR="008B00AE" w14:paraId="0A2A2682" w14:textId="77777777" w:rsidTr="00E9198D">
        <w:tc>
          <w:tcPr>
            <w:tcW w:w="0" w:type="auto"/>
          </w:tcPr>
          <w:p w14:paraId="0B7253EF" w14:textId="77777777" w:rsidR="00092CBA" w:rsidRDefault="00092CBA" w:rsidP="00092CBA"/>
        </w:tc>
        <w:tc>
          <w:tcPr>
            <w:tcW w:w="0" w:type="auto"/>
          </w:tcPr>
          <w:p w14:paraId="3C0AB80A" w14:textId="2120170E" w:rsidR="00092CBA" w:rsidRDefault="005A5D7C" w:rsidP="00092CBA">
            <w:ins w:id="16" w:author="Xia Jing" w:date="2024-05-01T10:43:00Z">
              <w:r>
                <w:t>11</w:t>
              </w:r>
            </w:ins>
          </w:p>
        </w:tc>
        <w:tc>
          <w:tcPr>
            <w:tcW w:w="0" w:type="auto"/>
          </w:tcPr>
          <w:p w14:paraId="024324AA" w14:textId="75FD5E1E" w:rsidR="00092CBA" w:rsidRDefault="00092CBA" w:rsidP="00092CBA">
            <w:r>
              <w:t>Birth</w:t>
            </w:r>
          </w:p>
        </w:tc>
        <w:tc>
          <w:tcPr>
            <w:tcW w:w="0" w:type="auto"/>
          </w:tcPr>
          <w:p w14:paraId="64E236BE" w14:textId="60E67ABC" w:rsidR="00092CBA" w:rsidRDefault="00092CBA" w:rsidP="00092CBA"/>
        </w:tc>
        <w:tc>
          <w:tcPr>
            <w:tcW w:w="0" w:type="auto"/>
          </w:tcPr>
          <w:p w14:paraId="555AFE93" w14:textId="71E26689" w:rsidR="00092CBA" w:rsidRDefault="00054AD8" w:rsidP="00092CBA">
            <w:r>
              <w:t>Infant &gt; 2 kg</w:t>
            </w:r>
          </w:p>
        </w:tc>
        <w:tc>
          <w:tcPr>
            <w:tcW w:w="0" w:type="auto"/>
          </w:tcPr>
          <w:p w14:paraId="1EE53F4C" w14:textId="77777777" w:rsidR="00092CBA" w:rsidRDefault="00092CBA" w:rsidP="00092CBA"/>
        </w:tc>
        <w:tc>
          <w:tcPr>
            <w:tcW w:w="0" w:type="auto"/>
          </w:tcPr>
          <w:p w14:paraId="5BB9FDAE" w14:textId="77777777" w:rsidR="00092CBA" w:rsidRDefault="00092CBA" w:rsidP="00092CBA"/>
        </w:tc>
        <w:tc>
          <w:tcPr>
            <w:tcW w:w="0" w:type="auto"/>
          </w:tcPr>
          <w:p w14:paraId="0945E976" w14:textId="77777777" w:rsidR="00092CBA" w:rsidRDefault="00092CBA" w:rsidP="00092CBA"/>
        </w:tc>
        <w:tc>
          <w:tcPr>
            <w:tcW w:w="0" w:type="auto"/>
          </w:tcPr>
          <w:p w14:paraId="5A1A00E6" w14:textId="0472F569" w:rsidR="00092CBA" w:rsidRDefault="00092CBA" w:rsidP="00092CBA">
            <w:r>
              <w:t>Mother’s HBsAg status is unknown</w:t>
            </w:r>
          </w:p>
        </w:tc>
        <w:tc>
          <w:tcPr>
            <w:tcW w:w="0" w:type="auto"/>
          </w:tcPr>
          <w:p w14:paraId="32A157C4" w14:textId="77777777" w:rsidR="00092CBA" w:rsidRDefault="00092CBA" w:rsidP="00092CBA"/>
        </w:tc>
        <w:tc>
          <w:tcPr>
            <w:tcW w:w="0" w:type="auto"/>
          </w:tcPr>
          <w:p w14:paraId="72B0B65E" w14:textId="77777777" w:rsidR="00092CBA" w:rsidRDefault="00092CBA" w:rsidP="00092CBA"/>
        </w:tc>
        <w:tc>
          <w:tcPr>
            <w:tcW w:w="0" w:type="auto"/>
          </w:tcPr>
          <w:p w14:paraId="00512EE3" w14:textId="30418F6C" w:rsidR="00092CBA" w:rsidRDefault="00092CBA" w:rsidP="00092CBA">
            <w:pPr>
              <w:pStyle w:val="Default"/>
            </w:pPr>
            <w:r>
              <w:t xml:space="preserve">Admin </w:t>
            </w:r>
            <w:proofErr w:type="spellStart"/>
            <w:r>
              <w:t>HepB</w:t>
            </w:r>
            <w:proofErr w:type="spellEnd"/>
            <w:r>
              <w:t xml:space="preserve"> vaccine within 12 </w:t>
            </w:r>
            <w:proofErr w:type="spellStart"/>
            <w:r>
              <w:t>hrs</w:t>
            </w:r>
            <w:proofErr w:type="spellEnd"/>
            <w:r>
              <w:t xml:space="preserve"> of birth</w:t>
            </w:r>
          </w:p>
        </w:tc>
        <w:tc>
          <w:tcPr>
            <w:tcW w:w="0" w:type="auto"/>
          </w:tcPr>
          <w:p w14:paraId="45805BF5" w14:textId="77777777" w:rsidR="00092CBA" w:rsidRDefault="00092CBA" w:rsidP="00092CBA"/>
        </w:tc>
        <w:tc>
          <w:tcPr>
            <w:tcW w:w="0" w:type="auto"/>
          </w:tcPr>
          <w:p w14:paraId="6854A743" w14:textId="77777777" w:rsidR="00092CBA" w:rsidRDefault="00092CBA" w:rsidP="00092CBA"/>
        </w:tc>
        <w:tc>
          <w:tcPr>
            <w:tcW w:w="0" w:type="auto"/>
          </w:tcPr>
          <w:p w14:paraId="12A194BA" w14:textId="77777777" w:rsidR="00092CBA" w:rsidRDefault="00092CBA" w:rsidP="00092CBA"/>
        </w:tc>
        <w:tc>
          <w:tcPr>
            <w:tcW w:w="0" w:type="auto"/>
          </w:tcPr>
          <w:p w14:paraId="5BD35FD0" w14:textId="77777777" w:rsidR="00092CBA" w:rsidRDefault="00092CBA" w:rsidP="00092CBA"/>
        </w:tc>
        <w:tc>
          <w:tcPr>
            <w:tcW w:w="1568" w:type="dxa"/>
          </w:tcPr>
          <w:p w14:paraId="570F89E6" w14:textId="77777777" w:rsidR="00092CBA" w:rsidRDefault="00092CBA" w:rsidP="00092CBA"/>
        </w:tc>
      </w:tr>
      <w:tr w:rsidR="008B00AE" w14:paraId="20D22813" w14:textId="77777777" w:rsidTr="00E9198D">
        <w:tc>
          <w:tcPr>
            <w:tcW w:w="0" w:type="auto"/>
          </w:tcPr>
          <w:p w14:paraId="33E3819F" w14:textId="77777777" w:rsidR="00092CBA" w:rsidRDefault="00092CBA" w:rsidP="00092CBA"/>
        </w:tc>
        <w:tc>
          <w:tcPr>
            <w:tcW w:w="0" w:type="auto"/>
          </w:tcPr>
          <w:p w14:paraId="39F08CED" w14:textId="0AFC7A04" w:rsidR="00092CBA" w:rsidRDefault="005A5D7C" w:rsidP="00092CBA">
            <w:ins w:id="17" w:author="Xia Jing" w:date="2024-05-01T10:43:00Z">
              <w:r>
                <w:t>12</w:t>
              </w:r>
            </w:ins>
          </w:p>
        </w:tc>
        <w:tc>
          <w:tcPr>
            <w:tcW w:w="0" w:type="auto"/>
          </w:tcPr>
          <w:p w14:paraId="5C5B239B" w14:textId="1410A999" w:rsidR="00092CBA" w:rsidRDefault="00092CBA" w:rsidP="00092CBA">
            <w:r>
              <w:t>Birth</w:t>
            </w:r>
          </w:p>
        </w:tc>
        <w:tc>
          <w:tcPr>
            <w:tcW w:w="0" w:type="auto"/>
          </w:tcPr>
          <w:p w14:paraId="2F71E466" w14:textId="04FF62C8" w:rsidR="00092CBA" w:rsidRDefault="00092CBA" w:rsidP="00092CBA"/>
        </w:tc>
        <w:tc>
          <w:tcPr>
            <w:tcW w:w="0" w:type="auto"/>
          </w:tcPr>
          <w:p w14:paraId="3F53F6E5" w14:textId="12900304" w:rsidR="00092CBA" w:rsidRDefault="00092CBA" w:rsidP="00092CBA">
            <w:r>
              <w:t>Infant &lt; 2</w:t>
            </w:r>
            <w:r w:rsidR="004862CD">
              <w:t xml:space="preserve"> </w:t>
            </w:r>
            <w:r>
              <w:t>kg</w:t>
            </w:r>
          </w:p>
        </w:tc>
        <w:tc>
          <w:tcPr>
            <w:tcW w:w="0" w:type="auto"/>
          </w:tcPr>
          <w:p w14:paraId="133380DE" w14:textId="77777777" w:rsidR="00092CBA" w:rsidRDefault="00092CBA" w:rsidP="00092CBA"/>
        </w:tc>
        <w:tc>
          <w:tcPr>
            <w:tcW w:w="0" w:type="auto"/>
          </w:tcPr>
          <w:p w14:paraId="39E377AD" w14:textId="77777777" w:rsidR="00092CBA" w:rsidRDefault="00092CBA" w:rsidP="00092CBA"/>
        </w:tc>
        <w:tc>
          <w:tcPr>
            <w:tcW w:w="0" w:type="auto"/>
          </w:tcPr>
          <w:p w14:paraId="6672F612" w14:textId="77777777" w:rsidR="00092CBA" w:rsidRDefault="00092CBA" w:rsidP="00092CBA"/>
        </w:tc>
        <w:tc>
          <w:tcPr>
            <w:tcW w:w="0" w:type="auto"/>
          </w:tcPr>
          <w:p w14:paraId="635702A7" w14:textId="7E08390F" w:rsidR="00092CBA" w:rsidRDefault="00092CBA" w:rsidP="00092CBA">
            <w:r>
              <w:t>Mother’s HBsAg status is unknown</w:t>
            </w:r>
          </w:p>
        </w:tc>
        <w:tc>
          <w:tcPr>
            <w:tcW w:w="0" w:type="auto"/>
          </w:tcPr>
          <w:p w14:paraId="1C0DB303" w14:textId="77777777" w:rsidR="00092CBA" w:rsidRDefault="00092CBA" w:rsidP="00092CBA"/>
        </w:tc>
        <w:tc>
          <w:tcPr>
            <w:tcW w:w="0" w:type="auto"/>
          </w:tcPr>
          <w:p w14:paraId="5499349C" w14:textId="77777777" w:rsidR="00092CBA" w:rsidRDefault="00092CBA" w:rsidP="00092CBA"/>
        </w:tc>
        <w:tc>
          <w:tcPr>
            <w:tcW w:w="0" w:type="auto"/>
          </w:tcPr>
          <w:p w14:paraId="14841932" w14:textId="39541603" w:rsidR="00092CBA" w:rsidRDefault="00092CBA" w:rsidP="00092CBA">
            <w:pPr>
              <w:pStyle w:val="Default"/>
            </w:pPr>
            <w:r>
              <w:t xml:space="preserve">Admin </w:t>
            </w:r>
            <w:proofErr w:type="spellStart"/>
            <w:r>
              <w:t>HepB</w:t>
            </w:r>
            <w:proofErr w:type="spellEnd"/>
            <w:r>
              <w:t xml:space="preserve"> vaccine and HBIG (in separate limbs) within 12 </w:t>
            </w:r>
            <w:proofErr w:type="spellStart"/>
            <w:r>
              <w:t>hrs</w:t>
            </w:r>
            <w:proofErr w:type="spellEnd"/>
            <w:r>
              <w:t xml:space="preserve"> of birth</w:t>
            </w:r>
          </w:p>
        </w:tc>
        <w:tc>
          <w:tcPr>
            <w:tcW w:w="0" w:type="auto"/>
          </w:tcPr>
          <w:p w14:paraId="2AC74272" w14:textId="34E215E6" w:rsidR="00092CBA" w:rsidRDefault="00092CBA" w:rsidP="00092CBA">
            <w:r>
              <w:t xml:space="preserve">Schedule </w:t>
            </w:r>
            <w:r w:rsidR="002614C6">
              <w:t>2</w:t>
            </w:r>
            <w:r w:rsidR="002614C6" w:rsidRPr="002614C6">
              <w:rPr>
                <w:vertAlign w:val="superscript"/>
              </w:rPr>
              <w:t>nd</w:t>
            </w:r>
            <w:r w:rsidR="002614C6">
              <w:t xml:space="preserve"> </w:t>
            </w:r>
            <w:r>
              <w:t>dose &gt;= 4wks</w:t>
            </w:r>
            <w:r w:rsidR="00391FE6">
              <w:t xml:space="preserve"> from birth</w:t>
            </w:r>
          </w:p>
        </w:tc>
        <w:tc>
          <w:tcPr>
            <w:tcW w:w="0" w:type="auto"/>
          </w:tcPr>
          <w:p w14:paraId="394CDA7E" w14:textId="28D714CD" w:rsidR="00092CBA" w:rsidRDefault="00092CBA" w:rsidP="00092CBA">
            <w:r>
              <w:t xml:space="preserve">Schedule </w:t>
            </w:r>
            <w:r w:rsidR="002614C6">
              <w:t>3</w:t>
            </w:r>
            <w:proofErr w:type="gramStart"/>
            <w:r w:rsidR="002614C6" w:rsidRPr="002614C6">
              <w:rPr>
                <w:vertAlign w:val="superscript"/>
              </w:rPr>
              <w:t>rd</w:t>
            </w:r>
            <w:r w:rsidR="002614C6">
              <w:t xml:space="preserve"> </w:t>
            </w:r>
            <w:r>
              <w:t xml:space="preserve"> dose</w:t>
            </w:r>
            <w:proofErr w:type="gramEnd"/>
            <w:r>
              <w:t xml:space="preserve"> &gt;= 4 </w:t>
            </w:r>
            <w:proofErr w:type="spellStart"/>
            <w:r>
              <w:t>wks</w:t>
            </w:r>
            <w:proofErr w:type="spellEnd"/>
            <w:r w:rsidR="00391FE6">
              <w:t xml:space="preserve"> from </w:t>
            </w:r>
            <w:r w:rsidR="002614C6">
              <w:t>2</w:t>
            </w:r>
            <w:r w:rsidR="002614C6" w:rsidRPr="002614C6">
              <w:rPr>
                <w:vertAlign w:val="superscript"/>
              </w:rPr>
              <w:t>nd</w:t>
            </w:r>
            <w:r w:rsidR="002614C6">
              <w:t xml:space="preserve"> </w:t>
            </w:r>
            <w:r w:rsidR="00391FE6">
              <w:t xml:space="preserve"> dose</w:t>
            </w:r>
          </w:p>
        </w:tc>
        <w:tc>
          <w:tcPr>
            <w:tcW w:w="0" w:type="auto"/>
          </w:tcPr>
          <w:p w14:paraId="5466EDC3" w14:textId="0DC5DD9F" w:rsidR="00092CBA" w:rsidRDefault="00092CBA" w:rsidP="00092CBA">
            <w:r>
              <w:t xml:space="preserve">Schedule </w:t>
            </w:r>
            <w:r w:rsidR="002614C6">
              <w:t>4</w:t>
            </w:r>
            <w:proofErr w:type="gramStart"/>
            <w:r w:rsidR="002614C6" w:rsidRPr="002614C6">
              <w:rPr>
                <w:vertAlign w:val="superscript"/>
              </w:rPr>
              <w:t>th</w:t>
            </w:r>
            <w:r w:rsidR="002614C6">
              <w:t xml:space="preserve"> </w:t>
            </w:r>
            <w:r>
              <w:t xml:space="preserve"> dose</w:t>
            </w:r>
            <w:proofErr w:type="gramEnd"/>
            <w:r>
              <w:t xml:space="preserve"> &gt;= 8 </w:t>
            </w:r>
            <w:proofErr w:type="spellStart"/>
            <w:r>
              <w:t>wks</w:t>
            </w:r>
            <w:proofErr w:type="spellEnd"/>
            <w:r>
              <w:t xml:space="preserve"> AND &gt; 16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2614C6">
              <w:t>2</w:t>
            </w:r>
            <w:r w:rsidR="002614C6" w:rsidRPr="002614C6">
              <w:rPr>
                <w:vertAlign w:val="superscript"/>
              </w:rPr>
              <w:t>nd</w:t>
            </w:r>
            <w:r w:rsidR="002614C6">
              <w:t xml:space="preserve"> </w:t>
            </w:r>
            <w:r>
              <w:t xml:space="preserve"> dose AND &gt;= 24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391FE6">
              <w:t xml:space="preserve">of </w:t>
            </w:r>
            <w:r>
              <w:t>age</w:t>
            </w:r>
          </w:p>
        </w:tc>
        <w:tc>
          <w:tcPr>
            <w:tcW w:w="0" w:type="auto"/>
          </w:tcPr>
          <w:p w14:paraId="0BBC3174" w14:textId="77777777" w:rsidR="00092CBA" w:rsidRDefault="00092CBA" w:rsidP="00092CBA"/>
        </w:tc>
        <w:tc>
          <w:tcPr>
            <w:tcW w:w="1568" w:type="dxa"/>
          </w:tcPr>
          <w:p w14:paraId="4DC1D9ED" w14:textId="77777777" w:rsidR="00092CBA" w:rsidRDefault="00092CBA" w:rsidP="00092CBA"/>
        </w:tc>
      </w:tr>
      <w:tr w:rsidR="008B00AE" w14:paraId="0C6152D1" w14:textId="77777777" w:rsidTr="00E9198D">
        <w:tc>
          <w:tcPr>
            <w:tcW w:w="0" w:type="auto"/>
          </w:tcPr>
          <w:p w14:paraId="4A34D85F" w14:textId="77777777" w:rsidR="00092CBA" w:rsidRDefault="00092CBA" w:rsidP="00092CBA"/>
        </w:tc>
        <w:tc>
          <w:tcPr>
            <w:tcW w:w="0" w:type="auto"/>
          </w:tcPr>
          <w:p w14:paraId="685D8F3F" w14:textId="607B6FA5" w:rsidR="00092CBA" w:rsidRDefault="005A5D7C" w:rsidP="00092CBA">
            <w:ins w:id="18" w:author="Xia Jing" w:date="2024-05-01T10:43:00Z">
              <w:r>
                <w:t>13</w:t>
              </w:r>
            </w:ins>
          </w:p>
        </w:tc>
        <w:tc>
          <w:tcPr>
            <w:tcW w:w="0" w:type="auto"/>
          </w:tcPr>
          <w:p w14:paraId="684D62D0" w14:textId="3C102357" w:rsidR="00092CBA" w:rsidRDefault="00092CBA" w:rsidP="00092CBA">
            <w:r>
              <w:t>Birth</w:t>
            </w:r>
          </w:p>
        </w:tc>
        <w:tc>
          <w:tcPr>
            <w:tcW w:w="0" w:type="auto"/>
          </w:tcPr>
          <w:p w14:paraId="7BD4BA39" w14:textId="66FEEB9F" w:rsidR="00092CBA" w:rsidRDefault="00092CBA" w:rsidP="00092CBA">
            <w:r>
              <w:t>&lt;= 7 days</w:t>
            </w:r>
          </w:p>
        </w:tc>
        <w:tc>
          <w:tcPr>
            <w:tcW w:w="0" w:type="auto"/>
          </w:tcPr>
          <w:p w14:paraId="2AF915CB" w14:textId="7AA95D06" w:rsidR="00092CBA" w:rsidRDefault="00092CBA" w:rsidP="00092CBA">
            <w:r>
              <w:t>Infant &gt; 2 kg</w:t>
            </w:r>
          </w:p>
        </w:tc>
        <w:tc>
          <w:tcPr>
            <w:tcW w:w="0" w:type="auto"/>
          </w:tcPr>
          <w:p w14:paraId="30C5D49B" w14:textId="77777777" w:rsidR="00092CBA" w:rsidRDefault="00092CBA" w:rsidP="00092CBA"/>
        </w:tc>
        <w:tc>
          <w:tcPr>
            <w:tcW w:w="0" w:type="auto"/>
          </w:tcPr>
          <w:p w14:paraId="3079F934" w14:textId="77777777" w:rsidR="00092CBA" w:rsidRDefault="00092CBA" w:rsidP="00092CBA"/>
        </w:tc>
        <w:tc>
          <w:tcPr>
            <w:tcW w:w="0" w:type="auto"/>
          </w:tcPr>
          <w:p w14:paraId="525A10E3" w14:textId="77777777" w:rsidR="00092CBA" w:rsidRDefault="00092CBA" w:rsidP="00092CBA"/>
        </w:tc>
        <w:tc>
          <w:tcPr>
            <w:tcW w:w="0" w:type="auto"/>
          </w:tcPr>
          <w:p w14:paraId="6446BBDD" w14:textId="3DFF2DC7" w:rsidR="00092CBA" w:rsidRDefault="00092CBA" w:rsidP="00092CBA">
            <w:r>
              <w:t xml:space="preserve">Mother’s HBsAg status is </w:t>
            </w:r>
            <w:proofErr w:type="gramStart"/>
            <w:r>
              <w:t>unknown;</w:t>
            </w:r>
            <w:proofErr w:type="gramEnd"/>
            <w:r>
              <w:t xml:space="preserve"> </w:t>
            </w:r>
            <w:r w:rsidRPr="00DB13DF">
              <w:rPr>
                <w:highlight w:val="yellow"/>
                <w:rPrChange w:id="19" w:author="Xia Jing" w:date="2024-05-01T11:29:00Z">
                  <w:rPr/>
                </w:rPrChange>
              </w:rPr>
              <w:t>if mother i</w:t>
            </w:r>
            <w:r w:rsidR="002614C6" w:rsidRPr="00DB13DF">
              <w:rPr>
                <w:highlight w:val="yellow"/>
                <w:rPrChange w:id="20" w:author="Xia Jing" w:date="2024-05-01T11:29:00Z">
                  <w:rPr/>
                </w:rPrChange>
              </w:rPr>
              <w:t>s</w:t>
            </w:r>
            <w:r w:rsidRPr="00DB13DF">
              <w:rPr>
                <w:highlight w:val="yellow"/>
                <w:rPrChange w:id="21" w:author="Xia Jing" w:date="2024-05-01T11:29:00Z">
                  <w:rPr/>
                </w:rPrChange>
              </w:rPr>
              <w:t xml:space="preserve"> HBsAg-positive</w:t>
            </w:r>
          </w:p>
        </w:tc>
        <w:tc>
          <w:tcPr>
            <w:tcW w:w="0" w:type="auto"/>
          </w:tcPr>
          <w:p w14:paraId="08A2009A" w14:textId="77777777" w:rsidR="00092CBA" w:rsidRDefault="00092CBA" w:rsidP="00092CBA"/>
        </w:tc>
        <w:tc>
          <w:tcPr>
            <w:tcW w:w="0" w:type="auto"/>
          </w:tcPr>
          <w:p w14:paraId="49FDDC53" w14:textId="77777777" w:rsidR="00092CBA" w:rsidRDefault="00092CBA" w:rsidP="00092CBA"/>
        </w:tc>
        <w:tc>
          <w:tcPr>
            <w:tcW w:w="0" w:type="auto"/>
          </w:tcPr>
          <w:p w14:paraId="2AFA47D3" w14:textId="64114359" w:rsidR="00092CBA" w:rsidRDefault="00092CBA" w:rsidP="00092CBA">
            <w:pPr>
              <w:pStyle w:val="Default"/>
            </w:pPr>
            <w:r>
              <w:t xml:space="preserve">Admin </w:t>
            </w:r>
            <w:proofErr w:type="spellStart"/>
            <w:r>
              <w:t>HepB</w:t>
            </w:r>
            <w:proofErr w:type="spellEnd"/>
            <w:r>
              <w:t xml:space="preserve"> vaccine and HBIG (in separate limbs) ASAP, no later than 7 days of age</w:t>
            </w:r>
          </w:p>
        </w:tc>
        <w:tc>
          <w:tcPr>
            <w:tcW w:w="0" w:type="auto"/>
          </w:tcPr>
          <w:p w14:paraId="5EA2442A" w14:textId="05F639F0" w:rsidR="00092CBA" w:rsidRDefault="00092CBA" w:rsidP="00092CBA">
            <w:r>
              <w:t>Schedule 2</w:t>
            </w:r>
            <w:r w:rsidRPr="00184EC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 w:rsidR="004F4790">
              <w:t xml:space="preserve"> from the first dose</w:t>
            </w:r>
          </w:p>
        </w:tc>
        <w:tc>
          <w:tcPr>
            <w:tcW w:w="0" w:type="auto"/>
          </w:tcPr>
          <w:p w14:paraId="121DE949" w14:textId="5FB9ECCB" w:rsidR="00092CBA" w:rsidRDefault="00092CBA" w:rsidP="00092CBA">
            <w:r>
              <w:t>Schedule 3</w:t>
            </w:r>
            <w:r w:rsidRPr="00184EC1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184EC1">
              <w:rPr>
                <w:vertAlign w:val="superscript"/>
              </w:rPr>
              <w:t>nd</w:t>
            </w:r>
            <w:r>
              <w:t xml:space="preserve"> dose </w:t>
            </w:r>
          </w:p>
        </w:tc>
        <w:tc>
          <w:tcPr>
            <w:tcW w:w="0" w:type="auto"/>
          </w:tcPr>
          <w:p w14:paraId="208B49D2" w14:textId="7ABE227A" w:rsidR="00092CBA" w:rsidRDefault="00092CBA" w:rsidP="00092CBA">
            <w:r>
              <w:t>Schedule 4</w:t>
            </w:r>
            <w:r w:rsidRPr="009A1057">
              <w:rPr>
                <w:vertAlign w:val="superscript"/>
              </w:rPr>
              <w:t>th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3</w:t>
            </w:r>
            <w:r w:rsidRPr="00F2006B">
              <w:rPr>
                <w:vertAlign w:val="superscript"/>
              </w:rPr>
              <w:t>rd</w:t>
            </w:r>
            <w:r>
              <w:t xml:space="preserve"> dose AND &gt;= 16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F2006B">
              <w:rPr>
                <w:vertAlign w:val="superscript"/>
              </w:rPr>
              <w:t>nd</w:t>
            </w:r>
            <w:r>
              <w:t xml:space="preserve"> dose </w:t>
            </w:r>
            <w:r>
              <w:lastRenderedPageBreak/>
              <w:t xml:space="preserve">AND &gt;= 24 </w:t>
            </w:r>
            <w:proofErr w:type="spellStart"/>
            <w:r>
              <w:t>wks</w:t>
            </w:r>
            <w:proofErr w:type="spellEnd"/>
            <w:r>
              <w:t xml:space="preserve"> of age</w:t>
            </w:r>
          </w:p>
        </w:tc>
        <w:tc>
          <w:tcPr>
            <w:tcW w:w="0" w:type="auto"/>
          </w:tcPr>
          <w:p w14:paraId="1A9BCEE3" w14:textId="77777777" w:rsidR="00092CBA" w:rsidRDefault="00092CBA" w:rsidP="00092CBA"/>
        </w:tc>
        <w:tc>
          <w:tcPr>
            <w:tcW w:w="1568" w:type="dxa"/>
          </w:tcPr>
          <w:p w14:paraId="665CACE2" w14:textId="77777777" w:rsidR="00092CBA" w:rsidRDefault="00092CBA" w:rsidP="00092CBA"/>
        </w:tc>
      </w:tr>
      <w:tr w:rsidR="00092CBA" w14:paraId="38F3A509" w14:textId="77777777" w:rsidTr="00414482">
        <w:tc>
          <w:tcPr>
            <w:tcW w:w="18710" w:type="dxa"/>
            <w:gridSpan w:val="17"/>
          </w:tcPr>
          <w:p w14:paraId="6389CFBE" w14:textId="0B4985EF" w:rsidR="00092CBA" w:rsidRPr="009866FB" w:rsidRDefault="00092CBA" w:rsidP="00092CBA">
            <w:pPr>
              <w:rPr>
                <w:b/>
                <w:bCs/>
              </w:rPr>
            </w:pPr>
            <w:r w:rsidRPr="009866FB">
              <w:rPr>
                <w:b/>
                <w:bCs/>
              </w:rPr>
              <w:t>Special situations</w:t>
            </w:r>
          </w:p>
        </w:tc>
      </w:tr>
      <w:tr w:rsidR="008B00AE" w14:paraId="2AA31291" w14:textId="77777777" w:rsidTr="00E9198D">
        <w:tc>
          <w:tcPr>
            <w:tcW w:w="0" w:type="auto"/>
          </w:tcPr>
          <w:p w14:paraId="484C8B0E" w14:textId="77777777" w:rsidR="00092CBA" w:rsidRDefault="00092CBA" w:rsidP="00092CBA"/>
        </w:tc>
        <w:tc>
          <w:tcPr>
            <w:tcW w:w="0" w:type="auto"/>
          </w:tcPr>
          <w:p w14:paraId="3B7F66B0" w14:textId="4BF74903" w:rsidR="00092CBA" w:rsidRDefault="005A5D7C" w:rsidP="00092CBA">
            <w:ins w:id="22" w:author="Xia Jing" w:date="2024-05-01T10:43:00Z">
              <w:r>
                <w:t>14</w:t>
              </w:r>
            </w:ins>
          </w:p>
        </w:tc>
        <w:tc>
          <w:tcPr>
            <w:tcW w:w="0" w:type="auto"/>
          </w:tcPr>
          <w:p w14:paraId="2193362C" w14:textId="77777777" w:rsidR="00092CBA" w:rsidRDefault="00092CBA" w:rsidP="00092CBA"/>
        </w:tc>
        <w:tc>
          <w:tcPr>
            <w:tcW w:w="0" w:type="auto"/>
          </w:tcPr>
          <w:p w14:paraId="2791ED5C" w14:textId="77777777" w:rsidR="00092CBA" w:rsidRDefault="00092CBA" w:rsidP="00092CBA"/>
        </w:tc>
        <w:tc>
          <w:tcPr>
            <w:tcW w:w="0" w:type="auto"/>
          </w:tcPr>
          <w:p w14:paraId="244B9ED1" w14:textId="77777777" w:rsidR="00092CBA" w:rsidRDefault="00092CBA" w:rsidP="00092CBA"/>
        </w:tc>
        <w:tc>
          <w:tcPr>
            <w:tcW w:w="0" w:type="auto"/>
          </w:tcPr>
          <w:p w14:paraId="04187AD7" w14:textId="77777777" w:rsidR="00092CBA" w:rsidRDefault="00092CBA" w:rsidP="00092CBA"/>
        </w:tc>
        <w:tc>
          <w:tcPr>
            <w:tcW w:w="0" w:type="auto"/>
          </w:tcPr>
          <w:p w14:paraId="3A2D4573" w14:textId="77777777" w:rsidR="00092CBA" w:rsidRDefault="00092CBA" w:rsidP="00092CBA"/>
        </w:tc>
        <w:tc>
          <w:tcPr>
            <w:tcW w:w="0" w:type="auto"/>
          </w:tcPr>
          <w:p w14:paraId="75CE2138" w14:textId="77777777" w:rsidR="00092CBA" w:rsidRDefault="00092CBA" w:rsidP="00092CBA"/>
        </w:tc>
        <w:tc>
          <w:tcPr>
            <w:tcW w:w="0" w:type="auto"/>
          </w:tcPr>
          <w:p w14:paraId="7FDD5661" w14:textId="5789EED6" w:rsidR="00092CBA" w:rsidRDefault="00092CBA" w:rsidP="00092CBA">
            <w:r>
              <w:t>Hemodialysis patients</w:t>
            </w:r>
          </w:p>
        </w:tc>
        <w:tc>
          <w:tcPr>
            <w:tcW w:w="0" w:type="auto"/>
          </w:tcPr>
          <w:p w14:paraId="6947BCF3" w14:textId="77777777" w:rsidR="00092CBA" w:rsidRDefault="00092CBA" w:rsidP="00092CBA"/>
        </w:tc>
        <w:tc>
          <w:tcPr>
            <w:tcW w:w="0" w:type="auto"/>
          </w:tcPr>
          <w:p w14:paraId="00289DE8" w14:textId="77777777" w:rsidR="00092CBA" w:rsidRDefault="00092CBA" w:rsidP="00092CBA"/>
        </w:tc>
        <w:tc>
          <w:tcPr>
            <w:tcW w:w="0" w:type="auto"/>
          </w:tcPr>
          <w:p w14:paraId="313E88C7" w14:textId="0A1ACE41" w:rsidR="00092CBA" w:rsidRPr="00A02371" w:rsidRDefault="00092CBA" w:rsidP="00092CBA">
            <w:r w:rsidRPr="00A02371">
              <w:t xml:space="preserve">Annual anti-HBs testing, if </w:t>
            </w:r>
            <w:r>
              <w:rPr>
                <w:color w:val="211D1E"/>
              </w:rPr>
              <w:t xml:space="preserve">with anti-HBs level &lt;10 </w:t>
            </w:r>
            <w:proofErr w:type="spellStart"/>
            <w:r>
              <w:rPr>
                <w:color w:val="211D1E"/>
              </w:rPr>
              <w:t>mIU</w:t>
            </w:r>
            <w:proofErr w:type="spellEnd"/>
            <w:r>
              <w:rPr>
                <w:color w:val="211D1E"/>
              </w:rPr>
              <w:t>/mL, administer a booster dose</w:t>
            </w:r>
          </w:p>
        </w:tc>
        <w:tc>
          <w:tcPr>
            <w:tcW w:w="0" w:type="auto"/>
          </w:tcPr>
          <w:p w14:paraId="4711F650" w14:textId="77777777" w:rsidR="00092CBA" w:rsidRDefault="00092CBA" w:rsidP="00092CBA"/>
        </w:tc>
        <w:tc>
          <w:tcPr>
            <w:tcW w:w="0" w:type="auto"/>
          </w:tcPr>
          <w:p w14:paraId="17232FE2" w14:textId="77777777" w:rsidR="00092CBA" w:rsidRDefault="00092CBA" w:rsidP="00092CBA"/>
        </w:tc>
        <w:tc>
          <w:tcPr>
            <w:tcW w:w="0" w:type="auto"/>
          </w:tcPr>
          <w:p w14:paraId="3BF0BC41" w14:textId="77777777" w:rsidR="00092CBA" w:rsidRDefault="00092CBA" w:rsidP="00092CBA"/>
        </w:tc>
        <w:tc>
          <w:tcPr>
            <w:tcW w:w="0" w:type="auto"/>
          </w:tcPr>
          <w:p w14:paraId="1D72EA93" w14:textId="77777777" w:rsidR="00092CBA" w:rsidRDefault="00092CBA" w:rsidP="00092CBA"/>
        </w:tc>
        <w:tc>
          <w:tcPr>
            <w:tcW w:w="1568" w:type="dxa"/>
          </w:tcPr>
          <w:p w14:paraId="5C9DBE86" w14:textId="77777777" w:rsidR="00092CBA" w:rsidRDefault="00092CBA" w:rsidP="00092CBA"/>
        </w:tc>
      </w:tr>
      <w:tr w:rsidR="008B00AE" w14:paraId="4060D42D" w14:textId="77777777" w:rsidTr="00E9198D">
        <w:tc>
          <w:tcPr>
            <w:tcW w:w="0" w:type="auto"/>
          </w:tcPr>
          <w:p w14:paraId="08C8874A" w14:textId="77777777" w:rsidR="00092CBA" w:rsidRDefault="00092CBA" w:rsidP="00092CBA"/>
        </w:tc>
        <w:tc>
          <w:tcPr>
            <w:tcW w:w="0" w:type="auto"/>
          </w:tcPr>
          <w:p w14:paraId="0FFAD882" w14:textId="3BFF4D67" w:rsidR="00092CBA" w:rsidRDefault="005A5D7C" w:rsidP="00092CBA">
            <w:ins w:id="23" w:author="Xia Jing" w:date="2024-05-01T10:43:00Z">
              <w:r>
                <w:t>15</w:t>
              </w:r>
            </w:ins>
          </w:p>
        </w:tc>
        <w:tc>
          <w:tcPr>
            <w:tcW w:w="0" w:type="auto"/>
          </w:tcPr>
          <w:p w14:paraId="2550B6AA" w14:textId="77777777" w:rsidR="00092CBA" w:rsidRDefault="00092CBA" w:rsidP="00092CBA"/>
        </w:tc>
        <w:tc>
          <w:tcPr>
            <w:tcW w:w="0" w:type="auto"/>
          </w:tcPr>
          <w:p w14:paraId="247C5D85" w14:textId="77777777" w:rsidR="00092CBA" w:rsidRDefault="00092CBA" w:rsidP="00092CBA"/>
        </w:tc>
        <w:tc>
          <w:tcPr>
            <w:tcW w:w="0" w:type="auto"/>
          </w:tcPr>
          <w:p w14:paraId="521C6EEA" w14:textId="77777777" w:rsidR="00092CBA" w:rsidRDefault="00092CBA" w:rsidP="00092CBA"/>
        </w:tc>
        <w:tc>
          <w:tcPr>
            <w:tcW w:w="0" w:type="auto"/>
          </w:tcPr>
          <w:p w14:paraId="27D7D84F" w14:textId="77777777" w:rsidR="00092CBA" w:rsidRDefault="00092CBA" w:rsidP="00092CBA"/>
        </w:tc>
        <w:tc>
          <w:tcPr>
            <w:tcW w:w="0" w:type="auto"/>
          </w:tcPr>
          <w:p w14:paraId="1E920540" w14:textId="77777777" w:rsidR="00092CBA" w:rsidRDefault="00092CBA" w:rsidP="00092CBA"/>
        </w:tc>
        <w:tc>
          <w:tcPr>
            <w:tcW w:w="0" w:type="auto"/>
          </w:tcPr>
          <w:p w14:paraId="62E024B7" w14:textId="77777777" w:rsidR="00092CBA" w:rsidRDefault="00092CBA" w:rsidP="00092CBA"/>
        </w:tc>
        <w:tc>
          <w:tcPr>
            <w:tcW w:w="0" w:type="auto"/>
          </w:tcPr>
          <w:p w14:paraId="58CC1D73" w14:textId="77777777" w:rsidR="005C1C0E" w:rsidRDefault="00092CBA" w:rsidP="005C1C0E">
            <w:r>
              <w:t>Other immunocompromised persons</w:t>
            </w:r>
            <w:r w:rsidR="005C1C0E">
              <w:t>, HIV-infected</w:t>
            </w:r>
          </w:p>
          <w:p w14:paraId="4BED70B9" w14:textId="47AD764E" w:rsidR="00092CBA" w:rsidRDefault="005C1C0E" w:rsidP="005C1C0E">
            <w:r>
              <w:t>persons, hematopoietic stem-cell transplant recipients, persons receive chemotherapy</w:t>
            </w:r>
          </w:p>
        </w:tc>
        <w:tc>
          <w:tcPr>
            <w:tcW w:w="0" w:type="auto"/>
          </w:tcPr>
          <w:p w14:paraId="6F0A46CA" w14:textId="3F2BCCD9" w:rsidR="00092CBA" w:rsidRDefault="00092CBA" w:rsidP="00092CBA">
            <w:pPr>
              <w:pStyle w:val="Default"/>
            </w:pPr>
            <w:r>
              <w:rPr>
                <w:color w:val="211D1E"/>
                <w:sz w:val="22"/>
                <w:szCs w:val="22"/>
              </w:rPr>
              <w:t xml:space="preserve">For persons with an ongoing risk for exposure </w:t>
            </w:r>
          </w:p>
        </w:tc>
        <w:tc>
          <w:tcPr>
            <w:tcW w:w="0" w:type="auto"/>
          </w:tcPr>
          <w:p w14:paraId="784AAE90" w14:textId="77777777" w:rsidR="00092CBA" w:rsidRDefault="00092CBA" w:rsidP="00092CBA"/>
        </w:tc>
        <w:tc>
          <w:tcPr>
            <w:tcW w:w="0" w:type="auto"/>
          </w:tcPr>
          <w:p w14:paraId="6417BBD4" w14:textId="5BD9BD4D" w:rsidR="00092CBA" w:rsidRPr="00EC58C3" w:rsidRDefault="00092CBA" w:rsidP="00092CBA">
            <w:pPr>
              <w:rPr>
                <w:b/>
                <w:bCs/>
              </w:rPr>
            </w:pPr>
            <w:r w:rsidRPr="00A02371">
              <w:t xml:space="preserve">Annual anti-HBs testing, if </w:t>
            </w:r>
            <w:r>
              <w:rPr>
                <w:color w:val="211D1E"/>
              </w:rPr>
              <w:t xml:space="preserve">with anti-HBs level &lt;10 </w:t>
            </w:r>
            <w:proofErr w:type="spellStart"/>
            <w:r>
              <w:rPr>
                <w:color w:val="211D1E"/>
              </w:rPr>
              <w:t>mIU</w:t>
            </w:r>
            <w:proofErr w:type="spellEnd"/>
            <w:r>
              <w:rPr>
                <w:color w:val="211D1E"/>
              </w:rPr>
              <w:t>/mL, administer a booster dose</w:t>
            </w:r>
          </w:p>
        </w:tc>
        <w:tc>
          <w:tcPr>
            <w:tcW w:w="0" w:type="auto"/>
          </w:tcPr>
          <w:p w14:paraId="7D8D950B" w14:textId="77777777" w:rsidR="00092CBA" w:rsidRDefault="00092CBA" w:rsidP="00092CBA"/>
        </w:tc>
        <w:tc>
          <w:tcPr>
            <w:tcW w:w="0" w:type="auto"/>
          </w:tcPr>
          <w:p w14:paraId="3B9BCFD1" w14:textId="77777777" w:rsidR="00092CBA" w:rsidRDefault="00092CBA" w:rsidP="00092CBA"/>
        </w:tc>
        <w:tc>
          <w:tcPr>
            <w:tcW w:w="0" w:type="auto"/>
          </w:tcPr>
          <w:p w14:paraId="6380527A" w14:textId="77777777" w:rsidR="00092CBA" w:rsidRDefault="00092CBA" w:rsidP="00092CBA"/>
        </w:tc>
        <w:tc>
          <w:tcPr>
            <w:tcW w:w="0" w:type="auto"/>
          </w:tcPr>
          <w:p w14:paraId="4CE8EC15" w14:textId="77777777" w:rsidR="00092CBA" w:rsidRDefault="00092CBA" w:rsidP="00092CBA"/>
        </w:tc>
        <w:tc>
          <w:tcPr>
            <w:tcW w:w="1568" w:type="dxa"/>
          </w:tcPr>
          <w:p w14:paraId="1EB5D2B3" w14:textId="77777777" w:rsidR="00092CBA" w:rsidRDefault="00092CBA" w:rsidP="00092CBA"/>
        </w:tc>
      </w:tr>
      <w:tr w:rsidR="008B00AE" w14:paraId="23916080" w14:textId="77777777" w:rsidTr="00E9198D">
        <w:tc>
          <w:tcPr>
            <w:tcW w:w="0" w:type="auto"/>
          </w:tcPr>
          <w:p w14:paraId="010200BE" w14:textId="77777777" w:rsidR="00092CBA" w:rsidRDefault="00092CBA" w:rsidP="00092CBA"/>
        </w:tc>
        <w:tc>
          <w:tcPr>
            <w:tcW w:w="0" w:type="auto"/>
          </w:tcPr>
          <w:p w14:paraId="44E32F32" w14:textId="0B5D5FDD" w:rsidR="00092CBA" w:rsidRDefault="005A5D7C" w:rsidP="00092CBA">
            <w:ins w:id="24" w:author="Xia Jing" w:date="2024-05-01T10:43:00Z">
              <w:r>
                <w:t>16</w:t>
              </w:r>
            </w:ins>
          </w:p>
        </w:tc>
        <w:tc>
          <w:tcPr>
            <w:tcW w:w="0" w:type="auto"/>
          </w:tcPr>
          <w:p w14:paraId="5A967784" w14:textId="77777777" w:rsidR="00092CBA" w:rsidRDefault="00092CBA" w:rsidP="00092CBA"/>
        </w:tc>
        <w:tc>
          <w:tcPr>
            <w:tcW w:w="0" w:type="auto"/>
          </w:tcPr>
          <w:p w14:paraId="5973ECE7" w14:textId="77777777" w:rsidR="00092CBA" w:rsidRDefault="00092CBA" w:rsidP="00092CBA"/>
        </w:tc>
        <w:tc>
          <w:tcPr>
            <w:tcW w:w="0" w:type="auto"/>
          </w:tcPr>
          <w:p w14:paraId="4F542D9D" w14:textId="77777777" w:rsidR="00092CBA" w:rsidRDefault="00092CBA" w:rsidP="00092CBA"/>
        </w:tc>
        <w:tc>
          <w:tcPr>
            <w:tcW w:w="0" w:type="auto"/>
          </w:tcPr>
          <w:p w14:paraId="6B66B5C0" w14:textId="77777777" w:rsidR="00092CBA" w:rsidRDefault="00092CBA" w:rsidP="00092CBA"/>
        </w:tc>
        <w:tc>
          <w:tcPr>
            <w:tcW w:w="0" w:type="auto"/>
          </w:tcPr>
          <w:p w14:paraId="5E577F29" w14:textId="77777777" w:rsidR="00092CBA" w:rsidRDefault="00092CBA" w:rsidP="00092CBA"/>
        </w:tc>
        <w:tc>
          <w:tcPr>
            <w:tcW w:w="0" w:type="auto"/>
          </w:tcPr>
          <w:p w14:paraId="5DB61DD6" w14:textId="77777777" w:rsidR="00092CBA" w:rsidRDefault="00092CBA" w:rsidP="00092CBA"/>
        </w:tc>
        <w:tc>
          <w:tcPr>
            <w:tcW w:w="0" w:type="auto"/>
          </w:tcPr>
          <w:p w14:paraId="2EA381B2" w14:textId="10784037" w:rsidR="00092CBA" w:rsidRDefault="00092CBA" w:rsidP="00092CBA">
            <w:r>
              <w:t>Severe allergic reaction (e.g., anaphylaxis) after a previous dose or to a vaccine component, including yeast</w:t>
            </w:r>
          </w:p>
        </w:tc>
        <w:tc>
          <w:tcPr>
            <w:tcW w:w="0" w:type="auto"/>
          </w:tcPr>
          <w:p w14:paraId="51B3532B" w14:textId="77777777" w:rsidR="00092CBA" w:rsidRDefault="00092CBA" w:rsidP="00092CBA"/>
        </w:tc>
        <w:tc>
          <w:tcPr>
            <w:tcW w:w="0" w:type="auto"/>
          </w:tcPr>
          <w:p w14:paraId="678A79BA" w14:textId="77777777" w:rsidR="00092CBA" w:rsidRDefault="00092CBA" w:rsidP="00092CBA"/>
        </w:tc>
        <w:tc>
          <w:tcPr>
            <w:tcW w:w="0" w:type="auto"/>
          </w:tcPr>
          <w:p w14:paraId="466CBDFF" w14:textId="71585861" w:rsidR="00092CBA" w:rsidRDefault="00092CBA" w:rsidP="00092CBA">
            <w:r w:rsidRPr="00EC58C3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54C1A8EA" w14:textId="77777777" w:rsidR="00092CBA" w:rsidRDefault="00092CBA" w:rsidP="00092CBA"/>
        </w:tc>
        <w:tc>
          <w:tcPr>
            <w:tcW w:w="0" w:type="auto"/>
          </w:tcPr>
          <w:p w14:paraId="247A0B93" w14:textId="77777777" w:rsidR="00092CBA" w:rsidRDefault="00092CBA" w:rsidP="00092CBA"/>
        </w:tc>
        <w:tc>
          <w:tcPr>
            <w:tcW w:w="0" w:type="auto"/>
          </w:tcPr>
          <w:p w14:paraId="791AD5D3" w14:textId="77777777" w:rsidR="00092CBA" w:rsidRDefault="00092CBA" w:rsidP="00092CBA"/>
        </w:tc>
        <w:tc>
          <w:tcPr>
            <w:tcW w:w="0" w:type="auto"/>
          </w:tcPr>
          <w:p w14:paraId="1589EE2D" w14:textId="77777777" w:rsidR="00092CBA" w:rsidRDefault="00092CBA" w:rsidP="00092CBA"/>
        </w:tc>
        <w:tc>
          <w:tcPr>
            <w:tcW w:w="1568" w:type="dxa"/>
          </w:tcPr>
          <w:p w14:paraId="6782E4D3" w14:textId="5BD68A9F" w:rsidR="00092CBA" w:rsidRDefault="00092CBA" w:rsidP="00092CBA">
            <w:r>
              <w:t>Contraindication</w:t>
            </w:r>
          </w:p>
        </w:tc>
      </w:tr>
      <w:tr w:rsidR="008B00AE" w14:paraId="49EFE78D" w14:textId="77777777" w:rsidTr="00E9198D">
        <w:tc>
          <w:tcPr>
            <w:tcW w:w="0" w:type="auto"/>
          </w:tcPr>
          <w:p w14:paraId="6CF0FECE" w14:textId="77777777" w:rsidR="00092CBA" w:rsidRDefault="00092CBA" w:rsidP="00092CBA"/>
        </w:tc>
        <w:tc>
          <w:tcPr>
            <w:tcW w:w="0" w:type="auto"/>
          </w:tcPr>
          <w:p w14:paraId="746C0A49" w14:textId="183190B6" w:rsidR="00092CBA" w:rsidRDefault="005A5D7C" w:rsidP="00092CBA">
            <w:ins w:id="25" w:author="Xia Jing" w:date="2024-05-01T10:43:00Z">
              <w:r>
                <w:t>17</w:t>
              </w:r>
            </w:ins>
          </w:p>
        </w:tc>
        <w:tc>
          <w:tcPr>
            <w:tcW w:w="0" w:type="auto"/>
          </w:tcPr>
          <w:p w14:paraId="6FD3909F" w14:textId="77777777" w:rsidR="00092CBA" w:rsidRDefault="00092CBA" w:rsidP="00092CBA"/>
        </w:tc>
        <w:tc>
          <w:tcPr>
            <w:tcW w:w="0" w:type="auto"/>
          </w:tcPr>
          <w:p w14:paraId="22601894" w14:textId="77777777" w:rsidR="00092CBA" w:rsidRDefault="00092CBA" w:rsidP="00092CBA"/>
        </w:tc>
        <w:tc>
          <w:tcPr>
            <w:tcW w:w="0" w:type="auto"/>
          </w:tcPr>
          <w:p w14:paraId="5B9BA022" w14:textId="77777777" w:rsidR="00092CBA" w:rsidRDefault="00092CBA" w:rsidP="00092CBA"/>
        </w:tc>
        <w:tc>
          <w:tcPr>
            <w:tcW w:w="0" w:type="auto"/>
          </w:tcPr>
          <w:p w14:paraId="7C5B254B" w14:textId="77777777" w:rsidR="00092CBA" w:rsidRDefault="00092CBA" w:rsidP="00092CBA"/>
        </w:tc>
        <w:tc>
          <w:tcPr>
            <w:tcW w:w="0" w:type="auto"/>
          </w:tcPr>
          <w:p w14:paraId="4FB2B27E" w14:textId="77777777" w:rsidR="00092CBA" w:rsidRDefault="00092CBA" w:rsidP="00092CBA"/>
        </w:tc>
        <w:tc>
          <w:tcPr>
            <w:tcW w:w="0" w:type="auto"/>
          </w:tcPr>
          <w:p w14:paraId="15767C8B" w14:textId="77777777" w:rsidR="00092CBA" w:rsidRDefault="00092CBA" w:rsidP="00092CBA"/>
        </w:tc>
        <w:tc>
          <w:tcPr>
            <w:tcW w:w="0" w:type="auto"/>
          </w:tcPr>
          <w:p w14:paraId="7D94A221" w14:textId="48E49ECE" w:rsidR="00092CBA" w:rsidRDefault="00092CBA" w:rsidP="00092CBA">
            <w:r>
              <w:t>Moderate or severe acute illness with or without fever</w:t>
            </w:r>
          </w:p>
        </w:tc>
        <w:tc>
          <w:tcPr>
            <w:tcW w:w="0" w:type="auto"/>
          </w:tcPr>
          <w:p w14:paraId="4A1CD0B0" w14:textId="77777777" w:rsidR="00092CBA" w:rsidRDefault="00092CBA" w:rsidP="00092CBA"/>
        </w:tc>
        <w:tc>
          <w:tcPr>
            <w:tcW w:w="0" w:type="auto"/>
          </w:tcPr>
          <w:p w14:paraId="4E7EBDCA" w14:textId="77777777" w:rsidR="00092CBA" w:rsidRDefault="00092CBA" w:rsidP="00092CBA"/>
        </w:tc>
        <w:tc>
          <w:tcPr>
            <w:tcW w:w="0" w:type="auto"/>
          </w:tcPr>
          <w:p w14:paraId="6F43BDA8" w14:textId="3C2FDFC8" w:rsidR="00092CBA" w:rsidRPr="00EC58C3" w:rsidRDefault="00092CBA" w:rsidP="00092CBA">
            <w:pPr>
              <w:rPr>
                <w:b/>
                <w:bCs/>
              </w:rPr>
            </w:pPr>
            <w:r>
              <w:t>Only admin if benefits outweigh risks for an adverse reaction</w:t>
            </w:r>
          </w:p>
        </w:tc>
        <w:tc>
          <w:tcPr>
            <w:tcW w:w="0" w:type="auto"/>
          </w:tcPr>
          <w:p w14:paraId="14CFB69E" w14:textId="77777777" w:rsidR="00092CBA" w:rsidRDefault="00092CBA" w:rsidP="00092CBA"/>
        </w:tc>
        <w:tc>
          <w:tcPr>
            <w:tcW w:w="0" w:type="auto"/>
          </w:tcPr>
          <w:p w14:paraId="7F9D841E" w14:textId="77777777" w:rsidR="00092CBA" w:rsidRDefault="00092CBA" w:rsidP="00092CBA"/>
        </w:tc>
        <w:tc>
          <w:tcPr>
            <w:tcW w:w="0" w:type="auto"/>
          </w:tcPr>
          <w:p w14:paraId="58E25FFE" w14:textId="77777777" w:rsidR="00092CBA" w:rsidRDefault="00092CBA" w:rsidP="00092CBA"/>
        </w:tc>
        <w:tc>
          <w:tcPr>
            <w:tcW w:w="0" w:type="auto"/>
          </w:tcPr>
          <w:p w14:paraId="7F897F17" w14:textId="77777777" w:rsidR="00092CBA" w:rsidRDefault="00092CBA" w:rsidP="00092CBA"/>
        </w:tc>
        <w:tc>
          <w:tcPr>
            <w:tcW w:w="1568" w:type="dxa"/>
          </w:tcPr>
          <w:p w14:paraId="58DDA42B" w14:textId="7A5EE7F5" w:rsidR="00092CBA" w:rsidRDefault="00092CBA" w:rsidP="00092CBA">
            <w:r>
              <w:t xml:space="preserve">Precaution </w:t>
            </w:r>
          </w:p>
        </w:tc>
      </w:tr>
      <w:tr w:rsidR="00092CBA" w14:paraId="4B297255" w14:textId="77777777" w:rsidTr="00134B8C">
        <w:tc>
          <w:tcPr>
            <w:tcW w:w="18710" w:type="dxa"/>
            <w:gridSpan w:val="17"/>
          </w:tcPr>
          <w:p w14:paraId="605C2CA4" w14:textId="27C6965C" w:rsidR="00092CBA" w:rsidRPr="00755DF3" w:rsidRDefault="00092CBA" w:rsidP="00092CBA">
            <w:pPr>
              <w:rPr>
                <w:b/>
                <w:bCs/>
              </w:rPr>
            </w:pPr>
            <w:proofErr w:type="spellStart"/>
            <w:r w:rsidRPr="00755DF3">
              <w:rPr>
                <w:b/>
                <w:bCs/>
              </w:rPr>
              <w:t>Heplisav</w:t>
            </w:r>
            <w:proofErr w:type="spellEnd"/>
            <w:r w:rsidRPr="00755DF3">
              <w:rPr>
                <w:b/>
                <w:bCs/>
              </w:rPr>
              <w:t>-B</w:t>
            </w:r>
          </w:p>
        </w:tc>
      </w:tr>
      <w:tr w:rsidR="008B00AE" w14:paraId="3F7A5B42" w14:textId="77777777" w:rsidTr="00E9198D">
        <w:tc>
          <w:tcPr>
            <w:tcW w:w="0" w:type="auto"/>
          </w:tcPr>
          <w:p w14:paraId="1189192D" w14:textId="77777777" w:rsidR="00092CBA" w:rsidRDefault="00092CBA" w:rsidP="00092CBA"/>
        </w:tc>
        <w:tc>
          <w:tcPr>
            <w:tcW w:w="0" w:type="auto"/>
          </w:tcPr>
          <w:p w14:paraId="53978B8B" w14:textId="6F361162" w:rsidR="00092CBA" w:rsidRDefault="005A5D7C" w:rsidP="00092CBA">
            <w:ins w:id="26" w:author="Xia Jing" w:date="2024-05-01T10:43:00Z">
              <w:r>
                <w:t>18</w:t>
              </w:r>
            </w:ins>
          </w:p>
        </w:tc>
        <w:tc>
          <w:tcPr>
            <w:tcW w:w="0" w:type="auto"/>
          </w:tcPr>
          <w:p w14:paraId="77D1362C" w14:textId="34C1A863" w:rsidR="00092CBA" w:rsidRDefault="00092CBA" w:rsidP="00092CBA">
            <w:r>
              <w:t xml:space="preserve">&gt;=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30183EA8" w14:textId="77777777" w:rsidR="00092CBA" w:rsidRDefault="00092CBA" w:rsidP="00092CBA"/>
        </w:tc>
        <w:tc>
          <w:tcPr>
            <w:tcW w:w="0" w:type="auto"/>
          </w:tcPr>
          <w:p w14:paraId="2D28727F" w14:textId="77777777" w:rsidR="00092CBA" w:rsidRDefault="00092CBA" w:rsidP="00092CBA"/>
        </w:tc>
        <w:tc>
          <w:tcPr>
            <w:tcW w:w="0" w:type="auto"/>
          </w:tcPr>
          <w:p w14:paraId="03BD4636" w14:textId="7BFEF035" w:rsidR="00092CBA" w:rsidRDefault="00092CBA" w:rsidP="00092CBA">
            <w:r>
              <w:t>N</w:t>
            </w:r>
          </w:p>
        </w:tc>
        <w:tc>
          <w:tcPr>
            <w:tcW w:w="0" w:type="auto"/>
          </w:tcPr>
          <w:p w14:paraId="0F3B3174" w14:textId="77777777" w:rsidR="00092CBA" w:rsidRDefault="00092CBA" w:rsidP="00092CBA"/>
        </w:tc>
        <w:tc>
          <w:tcPr>
            <w:tcW w:w="0" w:type="auto"/>
          </w:tcPr>
          <w:p w14:paraId="6CE4EC94" w14:textId="77777777" w:rsidR="00092CBA" w:rsidRDefault="00092CBA" w:rsidP="00092CBA"/>
        </w:tc>
        <w:tc>
          <w:tcPr>
            <w:tcW w:w="0" w:type="auto"/>
          </w:tcPr>
          <w:p w14:paraId="2554E7DF" w14:textId="77777777" w:rsidR="00092CBA" w:rsidRDefault="00092CBA" w:rsidP="00092CBA"/>
        </w:tc>
        <w:tc>
          <w:tcPr>
            <w:tcW w:w="0" w:type="auto"/>
          </w:tcPr>
          <w:p w14:paraId="45502476" w14:textId="77777777" w:rsidR="00092CBA" w:rsidRDefault="00092CBA" w:rsidP="00092CBA"/>
        </w:tc>
        <w:tc>
          <w:tcPr>
            <w:tcW w:w="0" w:type="auto"/>
          </w:tcPr>
          <w:p w14:paraId="2E93A387" w14:textId="77777777" w:rsidR="00092CBA" w:rsidRDefault="00092CBA" w:rsidP="00092CBA"/>
        </w:tc>
        <w:tc>
          <w:tcPr>
            <w:tcW w:w="0" w:type="auto"/>
          </w:tcPr>
          <w:p w14:paraId="70F531A8" w14:textId="37840944" w:rsidR="00092CBA" w:rsidRPr="00B04AE2" w:rsidRDefault="00092CBA" w:rsidP="00092CBA">
            <w:r w:rsidRPr="00B04AE2">
              <w:t>Admin 1</w:t>
            </w:r>
            <w:r w:rsidRPr="00B04AE2">
              <w:rPr>
                <w:vertAlign w:val="superscript"/>
              </w:rPr>
              <w:t>st</w:t>
            </w:r>
            <w:r w:rsidRPr="00B04AE2">
              <w:t xml:space="preserve"> dose</w:t>
            </w:r>
          </w:p>
        </w:tc>
        <w:tc>
          <w:tcPr>
            <w:tcW w:w="0" w:type="auto"/>
          </w:tcPr>
          <w:p w14:paraId="097EDC0B" w14:textId="129D13AD" w:rsidR="00092CBA" w:rsidRDefault="00092CBA" w:rsidP="00092CBA">
            <w:r>
              <w:t>Schedule a 2</w:t>
            </w:r>
            <w:r w:rsidRPr="00B04AE2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9B7208">
              <w:t>1</w:t>
            </w:r>
            <w:r w:rsidR="009B7208" w:rsidRPr="009B7208">
              <w:rPr>
                <w:vertAlign w:val="superscript"/>
              </w:rPr>
              <w:t>st</w:t>
            </w:r>
            <w:r w:rsidR="009B7208">
              <w:t xml:space="preserve"> dose</w:t>
            </w:r>
          </w:p>
        </w:tc>
        <w:tc>
          <w:tcPr>
            <w:tcW w:w="0" w:type="auto"/>
          </w:tcPr>
          <w:p w14:paraId="62CC3596" w14:textId="77777777" w:rsidR="00092CBA" w:rsidRDefault="00092CBA" w:rsidP="00092CBA"/>
        </w:tc>
        <w:tc>
          <w:tcPr>
            <w:tcW w:w="0" w:type="auto"/>
          </w:tcPr>
          <w:p w14:paraId="4F30A00C" w14:textId="77777777" w:rsidR="00092CBA" w:rsidRDefault="00092CBA" w:rsidP="00092CBA"/>
        </w:tc>
        <w:tc>
          <w:tcPr>
            <w:tcW w:w="0" w:type="auto"/>
          </w:tcPr>
          <w:p w14:paraId="1778BD0F" w14:textId="77777777" w:rsidR="00092CBA" w:rsidRDefault="00092CBA" w:rsidP="00092CBA"/>
        </w:tc>
        <w:tc>
          <w:tcPr>
            <w:tcW w:w="1568" w:type="dxa"/>
          </w:tcPr>
          <w:p w14:paraId="0DF9B3FB" w14:textId="77777777" w:rsidR="00092CBA" w:rsidRDefault="00092CBA" w:rsidP="00092CBA"/>
        </w:tc>
      </w:tr>
      <w:tr w:rsidR="008B00AE" w14:paraId="19096555" w14:textId="77777777" w:rsidTr="00E9198D">
        <w:tc>
          <w:tcPr>
            <w:tcW w:w="0" w:type="auto"/>
          </w:tcPr>
          <w:p w14:paraId="1BDF8D55" w14:textId="77777777" w:rsidR="00092CBA" w:rsidRDefault="00092CBA" w:rsidP="00092CBA"/>
        </w:tc>
        <w:tc>
          <w:tcPr>
            <w:tcW w:w="0" w:type="auto"/>
          </w:tcPr>
          <w:p w14:paraId="6A3DB604" w14:textId="02214404" w:rsidR="00092CBA" w:rsidRDefault="005A5D7C" w:rsidP="00092CBA">
            <w:ins w:id="27" w:author="Xia Jing" w:date="2024-05-01T10:43:00Z">
              <w:r>
                <w:t>19</w:t>
              </w:r>
            </w:ins>
          </w:p>
        </w:tc>
        <w:tc>
          <w:tcPr>
            <w:tcW w:w="0" w:type="auto"/>
          </w:tcPr>
          <w:p w14:paraId="5C7CA3DF" w14:textId="25AFDAF6" w:rsidR="00092CBA" w:rsidRDefault="009B7208" w:rsidP="00092CBA">
            <w:r>
              <w:t xml:space="preserve">&gt;=18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34A79BD9" w14:textId="77777777" w:rsidR="00092CBA" w:rsidRDefault="00092CBA" w:rsidP="00092CBA"/>
        </w:tc>
        <w:tc>
          <w:tcPr>
            <w:tcW w:w="0" w:type="auto"/>
          </w:tcPr>
          <w:p w14:paraId="1D1294A6" w14:textId="77777777" w:rsidR="00092CBA" w:rsidRDefault="00092CBA" w:rsidP="00092CBA"/>
        </w:tc>
        <w:tc>
          <w:tcPr>
            <w:tcW w:w="0" w:type="auto"/>
          </w:tcPr>
          <w:p w14:paraId="6CDD5C59" w14:textId="77777777" w:rsidR="00092CBA" w:rsidRDefault="00092CBA" w:rsidP="00092CBA"/>
        </w:tc>
        <w:tc>
          <w:tcPr>
            <w:tcW w:w="0" w:type="auto"/>
          </w:tcPr>
          <w:p w14:paraId="032CBD71" w14:textId="77777777" w:rsidR="00092CBA" w:rsidRDefault="00092CBA" w:rsidP="00092CBA"/>
        </w:tc>
        <w:tc>
          <w:tcPr>
            <w:tcW w:w="0" w:type="auto"/>
          </w:tcPr>
          <w:p w14:paraId="666C5C4F" w14:textId="77777777" w:rsidR="00092CBA" w:rsidRDefault="00092CBA" w:rsidP="00092CBA"/>
        </w:tc>
        <w:tc>
          <w:tcPr>
            <w:tcW w:w="0" w:type="auto"/>
          </w:tcPr>
          <w:p w14:paraId="661E2EBF" w14:textId="639F65B0" w:rsidR="00092CBA" w:rsidRDefault="00092CBA" w:rsidP="00092CBA">
            <w:r>
              <w:t>Pregnancy</w:t>
            </w:r>
          </w:p>
        </w:tc>
        <w:tc>
          <w:tcPr>
            <w:tcW w:w="0" w:type="auto"/>
          </w:tcPr>
          <w:p w14:paraId="2EF44362" w14:textId="77777777" w:rsidR="00092CBA" w:rsidRDefault="00092CBA" w:rsidP="00092CBA"/>
        </w:tc>
        <w:tc>
          <w:tcPr>
            <w:tcW w:w="0" w:type="auto"/>
          </w:tcPr>
          <w:p w14:paraId="6BC9D2F3" w14:textId="77777777" w:rsidR="00092CBA" w:rsidRDefault="00092CBA" w:rsidP="00092CBA"/>
        </w:tc>
        <w:tc>
          <w:tcPr>
            <w:tcW w:w="0" w:type="auto"/>
          </w:tcPr>
          <w:p w14:paraId="38AEB801" w14:textId="47C66DF0" w:rsidR="00092CBA" w:rsidRPr="006A63CB" w:rsidRDefault="00092CBA" w:rsidP="00092CBA">
            <w:pPr>
              <w:rPr>
                <w:b/>
                <w:bCs/>
              </w:rPr>
            </w:pPr>
            <w:r w:rsidRPr="006A63CB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21D5BE6E" w14:textId="77777777" w:rsidR="00092CBA" w:rsidRDefault="00092CBA" w:rsidP="00092CBA"/>
        </w:tc>
        <w:tc>
          <w:tcPr>
            <w:tcW w:w="0" w:type="auto"/>
          </w:tcPr>
          <w:p w14:paraId="1FF7410E" w14:textId="77777777" w:rsidR="00092CBA" w:rsidRDefault="00092CBA" w:rsidP="00092CBA"/>
        </w:tc>
        <w:tc>
          <w:tcPr>
            <w:tcW w:w="0" w:type="auto"/>
          </w:tcPr>
          <w:p w14:paraId="6B876750" w14:textId="77777777" w:rsidR="00092CBA" w:rsidRDefault="00092CBA" w:rsidP="00092CBA"/>
        </w:tc>
        <w:tc>
          <w:tcPr>
            <w:tcW w:w="0" w:type="auto"/>
          </w:tcPr>
          <w:p w14:paraId="44934EDD" w14:textId="77777777" w:rsidR="00092CBA" w:rsidRDefault="00092CBA" w:rsidP="00092CBA"/>
        </w:tc>
        <w:tc>
          <w:tcPr>
            <w:tcW w:w="1568" w:type="dxa"/>
          </w:tcPr>
          <w:p w14:paraId="62455637" w14:textId="7B6B711B" w:rsidR="00092CBA" w:rsidRDefault="00092CBA" w:rsidP="00092CBA">
            <w:r>
              <w:t xml:space="preserve">Contraindication </w:t>
            </w:r>
          </w:p>
        </w:tc>
      </w:tr>
      <w:tr w:rsidR="00092CBA" w14:paraId="75BC6F9C" w14:textId="77777777" w:rsidTr="007F46FC">
        <w:tc>
          <w:tcPr>
            <w:tcW w:w="18710" w:type="dxa"/>
            <w:gridSpan w:val="17"/>
          </w:tcPr>
          <w:p w14:paraId="3D4E0902" w14:textId="38AEAA3A" w:rsidR="00092CBA" w:rsidRPr="00B04AE2" w:rsidRDefault="00092CBA" w:rsidP="00092CBA">
            <w:pPr>
              <w:rPr>
                <w:b/>
                <w:bCs/>
              </w:rPr>
            </w:pPr>
            <w:proofErr w:type="spellStart"/>
            <w:r w:rsidRPr="00B04AE2">
              <w:rPr>
                <w:b/>
                <w:bCs/>
              </w:rPr>
              <w:t>Recombivax</w:t>
            </w:r>
            <w:proofErr w:type="spellEnd"/>
            <w:r w:rsidRPr="00B04AE2">
              <w:rPr>
                <w:b/>
                <w:bCs/>
              </w:rPr>
              <w:t xml:space="preserve"> HB</w:t>
            </w:r>
          </w:p>
        </w:tc>
      </w:tr>
      <w:tr w:rsidR="008B00AE" w14:paraId="022A6526" w14:textId="77777777" w:rsidTr="00E9198D">
        <w:tc>
          <w:tcPr>
            <w:tcW w:w="0" w:type="auto"/>
          </w:tcPr>
          <w:p w14:paraId="7EDC280F" w14:textId="77777777" w:rsidR="00092CBA" w:rsidRDefault="00092CBA" w:rsidP="00092CBA"/>
        </w:tc>
        <w:tc>
          <w:tcPr>
            <w:tcW w:w="0" w:type="auto"/>
          </w:tcPr>
          <w:p w14:paraId="5EF9B152" w14:textId="5862F7F3" w:rsidR="00092CBA" w:rsidRDefault="005A5D7C" w:rsidP="00092CBA">
            <w:ins w:id="28" w:author="Xia Jing" w:date="2024-05-01T10:43:00Z">
              <w:r>
                <w:t>20</w:t>
              </w:r>
            </w:ins>
          </w:p>
        </w:tc>
        <w:tc>
          <w:tcPr>
            <w:tcW w:w="0" w:type="auto"/>
          </w:tcPr>
          <w:p w14:paraId="2C1489F5" w14:textId="2A4CBE90" w:rsidR="00092CBA" w:rsidRDefault="00092CBA" w:rsidP="00092CBA">
            <w:r>
              <w:t xml:space="preserve">&gt;= 11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2AFD3673" w14:textId="1C13AEB0" w:rsidR="00092CBA" w:rsidRDefault="00092CBA" w:rsidP="00092CBA">
            <w:r>
              <w:t xml:space="preserve">&lt;= 15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F1EA754" w14:textId="77777777" w:rsidR="00092CBA" w:rsidRDefault="00092CBA" w:rsidP="00092CBA"/>
        </w:tc>
        <w:tc>
          <w:tcPr>
            <w:tcW w:w="0" w:type="auto"/>
          </w:tcPr>
          <w:p w14:paraId="66061B47" w14:textId="3A21697C" w:rsidR="00092CBA" w:rsidRDefault="00092CBA" w:rsidP="00092CBA">
            <w:r>
              <w:t>N</w:t>
            </w:r>
          </w:p>
        </w:tc>
        <w:tc>
          <w:tcPr>
            <w:tcW w:w="0" w:type="auto"/>
          </w:tcPr>
          <w:p w14:paraId="135163DD" w14:textId="77777777" w:rsidR="00092CBA" w:rsidRDefault="00092CBA" w:rsidP="00092CBA"/>
        </w:tc>
        <w:tc>
          <w:tcPr>
            <w:tcW w:w="0" w:type="auto"/>
          </w:tcPr>
          <w:p w14:paraId="3470CC6F" w14:textId="77777777" w:rsidR="00092CBA" w:rsidRDefault="00092CBA" w:rsidP="00092CBA"/>
        </w:tc>
        <w:tc>
          <w:tcPr>
            <w:tcW w:w="0" w:type="auto"/>
          </w:tcPr>
          <w:p w14:paraId="665F8C2C" w14:textId="77777777" w:rsidR="00092CBA" w:rsidRDefault="00092CBA" w:rsidP="00092CBA"/>
        </w:tc>
        <w:tc>
          <w:tcPr>
            <w:tcW w:w="0" w:type="auto"/>
          </w:tcPr>
          <w:p w14:paraId="7A91699E" w14:textId="77777777" w:rsidR="00092CBA" w:rsidRDefault="00092CBA" w:rsidP="00092CBA"/>
        </w:tc>
        <w:tc>
          <w:tcPr>
            <w:tcW w:w="0" w:type="auto"/>
          </w:tcPr>
          <w:p w14:paraId="378DD958" w14:textId="77777777" w:rsidR="00092CBA" w:rsidRDefault="00092CBA" w:rsidP="00092CBA"/>
        </w:tc>
        <w:tc>
          <w:tcPr>
            <w:tcW w:w="0" w:type="auto"/>
          </w:tcPr>
          <w:p w14:paraId="57D7E40D" w14:textId="7BABA435" w:rsidR="00092CBA" w:rsidRPr="006A63CB" w:rsidRDefault="00092CBA" w:rsidP="00092CBA">
            <w:pPr>
              <w:rPr>
                <w:b/>
                <w:bCs/>
              </w:rPr>
            </w:pPr>
            <w:r w:rsidRPr="00B04AE2">
              <w:t>Admin 1</w:t>
            </w:r>
            <w:r w:rsidRPr="00B04AE2">
              <w:rPr>
                <w:vertAlign w:val="superscript"/>
              </w:rPr>
              <w:t>st</w:t>
            </w:r>
            <w:r w:rsidRPr="00B04AE2">
              <w:t xml:space="preserve"> dose</w:t>
            </w:r>
          </w:p>
        </w:tc>
        <w:tc>
          <w:tcPr>
            <w:tcW w:w="0" w:type="auto"/>
          </w:tcPr>
          <w:p w14:paraId="1054B3D2" w14:textId="710F919F" w:rsidR="00092CBA" w:rsidRDefault="00092CBA" w:rsidP="00092CBA">
            <w:r>
              <w:t>Schedule a 2</w:t>
            </w:r>
            <w:r w:rsidRPr="00B04AE2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 w:rsidR="009B7208">
              <w:t>mon</w:t>
            </w:r>
            <w:proofErr w:type="spellEnd"/>
            <w:r w:rsidR="009B7208">
              <w:t xml:space="preserve"> </w:t>
            </w:r>
            <w:r>
              <w:t xml:space="preserve">from </w:t>
            </w:r>
            <w:r w:rsidR="009B7208">
              <w:t>1</w:t>
            </w:r>
            <w:r w:rsidR="009B7208" w:rsidRPr="009B7208">
              <w:rPr>
                <w:vertAlign w:val="superscript"/>
              </w:rPr>
              <w:t>st</w:t>
            </w:r>
            <w:r w:rsidR="009B7208">
              <w:t xml:space="preserve"> dose</w:t>
            </w:r>
          </w:p>
        </w:tc>
        <w:tc>
          <w:tcPr>
            <w:tcW w:w="0" w:type="auto"/>
          </w:tcPr>
          <w:p w14:paraId="1C8344C0" w14:textId="77777777" w:rsidR="00092CBA" w:rsidRDefault="00092CBA" w:rsidP="00092CBA"/>
        </w:tc>
        <w:tc>
          <w:tcPr>
            <w:tcW w:w="0" w:type="auto"/>
          </w:tcPr>
          <w:p w14:paraId="72F13BD5" w14:textId="77777777" w:rsidR="00092CBA" w:rsidRDefault="00092CBA" w:rsidP="00092CBA"/>
        </w:tc>
        <w:tc>
          <w:tcPr>
            <w:tcW w:w="0" w:type="auto"/>
          </w:tcPr>
          <w:p w14:paraId="2B916286" w14:textId="77777777" w:rsidR="00092CBA" w:rsidRDefault="00092CBA" w:rsidP="00092CBA"/>
        </w:tc>
        <w:tc>
          <w:tcPr>
            <w:tcW w:w="1568" w:type="dxa"/>
          </w:tcPr>
          <w:p w14:paraId="037D8A2C" w14:textId="77777777" w:rsidR="00092CBA" w:rsidRDefault="00092CBA" w:rsidP="00092CBA"/>
        </w:tc>
      </w:tr>
      <w:tr w:rsidR="00092CBA" w14:paraId="0687A7BB" w14:textId="77777777" w:rsidTr="006F4942">
        <w:tc>
          <w:tcPr>
            <w:tcW w:w="18710" w:type="dxa"/>
            <w:gridSpan w:val="17"/>
          </w:tcPr>
          <w:p w14:paraId="70ABB690" w14:textId="6ED70EEB" w:rsidR="00092CBA" w:rsidRPr="005408F6" w:rsidRDefault="00092CBA" w:rsidP="00092CBA">
            <w:pPr>
              <w:rPr>
                <w:b/>
                <w:bCs/>
              </w:rPr>
            </w:pPr>
            <w:r w:rsidRPr="005408F6">
              <w:rPr>
                <w:b/>
                <w:bCs/>
              </w:rPr>
              <w:t xml:space="preserve">Combined </w:t>
            </w:r>
            <w:proofErr w:type="spellStart"/>
            <w:r w:rsidRPr="005408F6">
              <w:rPr>
                <w:b/>
                <w:bCs/>
              </w:rPr>
              <w:t>HepA</w:t>
            </w:r>
            <w:proofErr w:type="spellEnd"/>
            <w:r w:rsidRPr="005408F6">
              <w:rPr>
                <w:b/>
                <w:bCs/>
              </w:rPr>
              <w:t xml:space="preserve"> and </w:t>
            </w:r>
            <w:proofErr w:type="spellStart"/>
            <w:r w:rsidRPr="005408F6">
              <w:rPr>
                <w:b/>
                <w:bCs/>
              </w:rPr>
              <w:t>HepB</w:t>
            </w:r>
            <w:proofErr w:type="spellEnd"/>
            <w:r w:rsidRPr="005408F6">
              <w:rPr>
                <w:b/>
                <w:bCs/>
              </w:rPr>
              <w:t xml:space="preserve">: </w:t>
            </w:r>
            <w:proofErr w:type="spellStart"/>
            <w:r w:rsidRPr="005408F6">
              <w:rPr>
                <w:b/>
                <w:bCs/>
              </w:rPr>
              <w:t>Twinrix</w:t>
            </w:r>
            <w:proofErr w:type="spellEnd"/>
          </w:p>
        </w:tc>
      </w:tr>
      <w:tr w:rsidR="008B00AE" w14:paraId="5D0F4843" w14:textId="77777777" w:rsidTr="00E9198D">
        <w:tc>
          <w:tcPr>
            <w:tcW w:w="0" w:type="auto"/>
          </w:tcPr>
          <w:p w14:paraId="6C6BA9BA" w14:textId="77777777" w:rsidR="00092CBA" w:rsidRDefault="00092CBA" w:rsidP="00092CBA"/>
        </w:tc>
        <w:tc>
          <w:tcPr>
            <w:tcW w:w="0" w:type="auto"/>
          </w:tcPr>
          <w:p w14:paraId="795B3748" w14:textId="65EE7305" w:rsidR="00092CBA" w:rsidRDefault="005A5D7C" w:rsidP="00092CBA">
            <w:ins w:id="29" w:author="Xia Jing" w:date="2024-05-01T10:43:00Z">
              <w:r>
                <w:t>21</w:t>
              </w:r>
            </w:ins>
          </w:p>
        </w:tc>
        <w:tc>
          <w:tcPr>
            <w:tcW w:w="0" w:type="auto"/>
          </w:tcPr>
          <w:p w14:paraId="3B64C8F5" w14:textId="722E08F2" w:rsidR="00092CBA" w:rsidRDefault="00092CBA" w:rsidP="00092CBA">
            <w:r>
              <w:t xml:space="preserve">&gt;=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247E25F7" w14:textId="77777777" w:rsidR="00092CBA" w:rsidRDefault="00092CBA" w:rsidP="00092CBA"/>
        </w:tc>
        <w:tc>
          <w:tcPr>
            <w:tcW w:w="0" w:type="auto"/>
          </w:tcPr>
          <w:p w14:paraId="168328BC" w14:textId="77777777" w:rsidR="00092CBA" w:rsidRDefault="00092CBA" w:rsidP="00092CBA"/>
        </w:tc>
        <w:tc>
          <w:tcPr>
            <w:tcW w:w="0" w:type="auto"/>
          </w:tcPr>
          <w:p w14:paraId="40BE6A05" w14:textId="78458651" w:rsidR="00092CBA" w:rsidRDefault="00092CBA" w:rsidP="00092CBA">
            <w:r>
              <w:t>N</w:t>
            </w:r>
          </w:p>
        </w:tc>
        <w:tc>
          <w:tcPr>
            <w:tcW w:w="0" w:type="auto"/>
          </w:tcPr>
          <w:p w14:paraId="63F624B8" w14:textId="77777777" w:rsidR="00092CBA" w:rsidRDefault="00092CBA" w:rsidP="00092CBA"/>
        </w:tc>
        <w:tc>
          <w:tcPr>
            <w:tcW w:w="0" w:type="auto"/>
          </w:tcPr>
          <w:p w14:paraId="74EB9E0D" w14:textId="77777777" w:rsidR="00092CBA" w:rsidRDefault="00092CBA" w:rsidP="00092CBA"/>
        </w:tc>
        <w:tc>
          <w:tcPr>
            <w:tcW w:w="0" w:type="auto"/>
          </w:tcPr>
          <w:p w14:paraId="0E1B588E" w14:textId="77777777" w:rsidR="00092CBA" w:rsidRDefault="00092CBA" w:rsidP="00092CBA"/>
        </w:tc>
        <w:tc>
          <w:tcPr>
            <w:tcW w:w="0" w:type="auto"/>
          </w:tcPr>
          <w:p w14:paraId="4A20EE91" w14:textId="77777777" w:rsidR="00092CBA" w:rsidRDefault="00092CBA" w:rsidP="00092CBA"/>
        </w:tc>
        <w:tc>
          <w:tcPr>
            <w:tcW w:w="0" w:type="auto"/>
          </w:tcPr>
          <w:p w14:paraId="6C6D063E" w14:textId="77777777" w:rsidR="00092CBA" w:rsidRDefault="00092CBA" w:rsidP="00092CBA"/>
        </w:tc>
        <w:tc>
          <w:tcPr>
            <w:tcW w:w="0" w:type="auto"/>
          </w:tcPr>
          <w:p w14:paraId="2D9562FF" w14:textId="4C8172FB" w:rsidR="00092CBA" w:rsidRPr="00B04AE2" w:rsidRDefault="00092CBA" w:rsidP="00092CBA">
            <w:r w:rsidRPr="00B04AE2">
              <w:t>Admin 1</w:t>
            </w:r>
            <w:r w:rsidRPr="00B04AE2">
              <w:rPr>
                <w:vertAlign w:val="superscript"/>
              </w:rPr>
              <w:t>st</w:t>
            </w:r>
            <w:r w:rsidRPr="00B04AE2">
              <w:t xml:space="preserve"> dose</w:t>
            </w:r>
          </w:p>
        </w:tc>
        <w:tc>
          <w:tcPr>
            <w:tcW w:w="0" w:type="auto"/>
          </w:tcPr>
          <w:p w14:paraId="5703AED2" w14:textId="4B490E88" w:rsidR="00092CBA" w:rsidRDefault="00092CBA" w:rsidP="00092CBA">
            <w:r>
              <w:t>Schedule a 2</w:t>
            </w:r>
            <w:r w:rsidRPr="00B04AE2">
              <w:rPr>
                <w:vertAlign w:val="superscript"/>
              </w:rPr>
              <w:t>nd</w:t>
            </w:r>
            <w:r>
              <w:t xml:space="preserve"> dose = 4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B90C5E">
              <w:t>1</w:t>
            </w:r>
            <w:r w:rsidR="00B90C5E" w:rsidRPr="00B90C5E">
              <w:rPr>
                <w:vertAlign w:val="superscript"/>
              </w:rPr>
              <w:t>st</w:t>
            </w:r>
            <w:r w:rsidR="00B90C5E">
              <w:t xml:space="preserve"> dose</w:t>
            </w:r>
          </w:p>
        </w:tc>
        <w:tc>
          <w:tcPr>
            <w:tcW w:w="0" w:type="auto"/>
          </w:tcPr>
          <w:p w14:paraId="4356947E" w14:textId="1699A61D" w:rsidR="00092CBA" w:rsidRDefault="00092CBA" w:rsidP="00092CBA">
            <w:r>
              <w:t>Schedule a 3</w:t>
            </w:r>
            <w:r w:rsidRPr="00541538">
              <w:rPr>
                <w:vertAlign w:val="superscript"/>
              </w:rPr>
              <w:t>rd</w:t>
            </w:r>
            <w:r>
              <w:t xml:space="preserve"> dose = 6 </w:t>
            </w:r>
            <w:proofErr w:type="spellStart"/>
            <w:r>
              <w:t>mon</w:t>
            </w:r>
            <w:proofErr w:type="spellEnd"/>
            <w:r>
              <w:t xml:space="preserve"> from </w:t>
            </w:r>
            <w:r w:rsidR="00B90C5E">
              <w:t>1</w:t>
            </w:r>
            <w:r w:rsidR="00B90C5E" w:rsidRPr="00B90C5E">
              <w:rPr>
                <w:vertAlign w:val="superscript"/>
              </w:rPr>
              <w:t>st</w:t>
            </w:r>
            <w:r w:rsidR="00B90C5E">
              <w:t xml:space="preserve"> dose</w:t>
            </w:r>
          </w:p>
        </w:tc>
        <w:tc>
          <w:tcPr>
            <w:tcW w:w="0" w:type="auto"/>
          </w:tcPr>
          <w:p w14:paraId="6B8B7652" w14:textId="77777777" w:rsidR="00092CBA" w:rsidRDefault="00092CBA" w:rsidP="00092CBA"/>
        </w:tc>
        <w:tc>
          <w:tcPr>
            <w:tcW w:w="0" w:type="auto"/>
          </w:tcPr>
          <w:p w14:paraId="60470BBE" w14:textId="77777777" w:rsidR="00092CBA" w:rsidRDefault="00092CBA" w:rsidP="00092CBA"/>
        </w:tc>
        <w:tc>
          <w:tcPr>
            <w:tcW w:w="1568" w:type="dxa"/>
          </w:tcPr>
          <w:p w14:paraId="209A5DDA" w14:textId="77777777" w:rsidR="00092CBA" w:rsidRDefault="00092CBA" w:rsidP="00092CBA"/>
        </w:tc>
      </w:tr>
      <w:tr w:rsidR="008B00AE" w14:paraId="4A84691F" w14:textId="77777777" w:rsidTr="00E9198D">
        <w:tc>
          <w:tcPr>
            <w:tcW w:w="0" w:type="auto"/>
          </w:tcPr>
          <w:p w14:paraId="0D43A9E9" w14:textId="77777777" w:rsidR="00092CBA" w:rsidRDefault="00092CBA" w:rsidP="00092CBA"/>
        </w:tc>
        <w:tc>
          <w:tcPr>
            <w:tcW w:w="0" w:type="auto"/>
          </w:tcPr>
          <w:p w14:paraId="77DA02D1" w14:textId="5F071556" w:rsidR="00092CBA" w:rsidRDefault="005A5D7C" w:rsidP="00092CBA">
            <w:ins w:id="30" w:author="Xia Jing" w:date="2024-05-01T10:43:00Z">
              <w:r>
                <w:t>22</w:t>
              </w:r>
            </w:ins>
          </w:p>
        </w:tc>
        <w:tc>
          <w:tcPr>
            <w:tcW w:w="0" w:type="auto"/>
          </w:tcPr>
          <w:p w14:paraId="01AB0E74" w14:textId="703C53C5" w:rsidR="00092CBA" w:rsidRDefault="00092CBA" w:rsidP="00092CBA">
            <w:r>
              <w:t>&gt;</w:t>
            </w:r>
            <w:ins w:id="31" w:author="Xia Jing" w:date="2024-05-01T15:44:00Z">
              <w:r w:rsidR="006660E6">
                <w:t>=</w:t>
              </w:r>
            </w:ins>
            <w:r>
              <w:t xml:space="preserve">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A563BCE" w14:textId="77777777" w:rsidR="00092CBA" w:rsidRDefault="00092CBA" w:rsidP="00092CBA"/>
        </w:tc>
        <w:tc>
          <w:tcPr>
            <w:tcW w:w="0" w:type="auto"/>
          </w:tcPr>
          <w:p w14:paraId="79410223" w14:textId="77777777" w:rsidR="00092CBA" w:rsidRDefault="00092CBA" w:rsidP="00092CBA"/>
        </w:tc>
        <w:tc>
          <w:tcPr>
            <w:tcW w:w="0" w:type="auto"/>
          </w:tcPr>
          <w:p w14:paraId="4DFBE150" w14:textId="1E3ECE69" w:rsidR="00092CBA" w:rsidRDefault="00092CBA" w:rsidP="00092CBA">
            <w:r>
              <w:t>N</w:t>
            </w:r>
          </w:p>
        </w:tc>
        <w:tc>
          <w:tcPr>
            <w:tcW w:w="0" w:type="auto"/>
          </w:tcPr>
          <w:p w14:paraId="52FFA9C8" w14:textId="77777777" w:rsidR="00092CBA" w:rsidRDefault="00092CBA" w:rsidP="00092CBA"/>
        </w:tc>
        <w:tc>
          <w:tcPr>
            <w:tcW w:w="0" w:type="auto"/>
          </w:tcPr>
          <w:p w14:paraId="352130D4" w14:textId="77777777" w:rsidR="00092CBA" w:rsidRDefault="00092CBA" w:rsidP="00092CBA"/>
        </w:tc>
        <w:tc>
          <w:tcPr>
            <w:tcW w:w="0" w:type="auto"/>
          </w:tcPr>
          <w:p w14:paraId="555B0051" w14:textId="77777777" w:rsidR="00092CBA" w:rsidRDefault="00092CBA" w:rsidP="00092CBA"/>
        </w:tc>
        <w:tc>
          <w:tcPr>
            <w:tcW w:w="0" w:type="auto"/>
          </w:tcPr>
          <w:p w14:paraId="1F281252" w14:textId="77777777" w:rsidR="00092CBA" w:rsidRDefault="00092CBA" w:rsidP="00092CBA"/>
        </w:tc>
        <w:tc>
          <w:tcPr>
            <w:tcW w:w="0" w:type="auto"/>
          </w:tcPr>
          <w:p w14:paraId="5F53A708" w14:textId="77777777" w:rsidR="00092CBA" w:rsidRDefault="00092CBA" w:rsidP="00092CBA"/>
        </w:tc>
        <w:tc>
          <w:tcPr>
            <w:tcW w:w="0" w:type="auto"/>
          </w:tcPr>
          <w:p w14:paraId="273BD68B" w14:textId="117881F1" w:rsidR="00092CBA" w:rsidRPr="00B04AE2" w:rsidRDefault="00092CBA" w:rsidP="00092CBA">
            <w:r>
              <w:t>Admin 1</w:t>
            </w:r>
            <w:r w:rsidRPr="00541538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0" w:type="auto"/>
          </w:tcPr>
          <w:p w14:paraId="3DA256E8" w14:textId="4CE3BDF2" w:rsidR="00092CBA" w:rsidRDefault="00092CBA" w:rsidP="00092CBA">
            <w:r>
              <w:t>Schedule a 2</w:t>
            </w:r>
            <w:r w:rsidRPr="00541538">
              <w:rPr>
                <w:vertAlign w:val="superscript"/>
              </w:rPr>
              <w:t>nd</w:t>
            </w:r>
            <w:r>
              <w:t xml:space="preserve"> dose = 7 days</w:t>
            </w:r>
            <w:r w:rsidR="00B90C5E">
              <w:t xml:space="preserve"> from 1</w:t>
            </w:r>
            <w:r w:rsidR="00B90C5E" w:rsidRPr="00B90C5E">
              <w:rPr>
                <w:vertAlign w:val="superscript"/>
              </w:rPr>
              <w:t>st</w:t>
            </w:r>
            <w:r w:rsidR="00B90C5E">
              <w:t xml:space="preserve"> dose</w:t>
            </w:r>
          </w:p>
        </w:tc>
        <w:tc>
          <w:tcPr>
            <w:tcW w:w="0" w:type="auto"/>
          </w:tcPr>
          <w:p w14:paraId="17ECD5E7" w14:textId="0EACD034" w:rsidR="00092CBA" w:rsidRDefault="00092CBA" w:rsidP="00092CBA">
            <w:r>
              <w:t>Schedule a 3</w:t>
            </w:r>
            <w:r w:rsidRPr="00541538">
              <w:rPr>
                <w:vertAlign w:val="superscript"/>
              </w:rPr>
              <w:t>rd</w:t>
            </w:r>
            <w:r>
              <w:t xml:space="preserve"> dose between </w:t>
            </w:r>
            <w:r w:rsidR="00B90C5E">
              <w:t>(</w:t>
            </w:r>
            <w:r>
              <w:t xml:space="preserve">21 to 30 </w:t>
            </w:r>
            <w:proofErr w:type="gramStart"/>
            <w:r>
              <w:t xml:space="preserve">days </w:t>
            </w:r>
            <w:r w:rsidR="00B90C5E">
              <w:t>)</w:t>
            </w:r>
            <w:r>
              <w:t>from</w:t>
            </w:r>
            <w:proofErr w:type="gramEnd"/>
            <w:r>
              <w:t xml:space="preserve"> </w:t>
            </w:r>
            <w:r w:rsidR="00B90C5E">
              <w:t>1</w:t>
            </w:r>
            <w:r w:rsidR="00B90C5E" w:rsidRPr="00B90C5E">
              <w:rPr>
                <w:vertAlign w:val="superscript"/>
              </w:rPr>
              <w:t>st</w:t>
            </w:r>
            <w:r w:rsidR="00B90C5E">
              <w:t xml:space="preserve"> dose</w:t>
            </w:r>
          </w:p>
        </w:tc>
        <w:tc>
          <w:tcPr>
            <w:tcW w:w="0" w:type="auto"/>
          </w:tcPr>
          <w:p w14:paraId="73D6CDAA" w14:textId="751CBEAE" w:rsidR="00092CBA" w:rsidRDefault="00092CBA" w:rsidP="00092CBA">
            <w:r>
              <w:t xml:space="preserve">Schedule a booster = 12 </w:t>
            </w:r>
            <w:proofErr w:type="spellStart"/>
            <w:r>
              <w:t>mon</w:t>
            </w:r>
            <w:proofErr w:type="spellEnd"/>
            <w:r>
              <w:t xml:space="preserve"> from </w:t>
            </w:r>
            <w:r w:rsidR="007A5B8D">
              <w:t>1</w:t>
            </w:r>
            <w:r w:rsidR="007A5B8D" w:rsidRPr="007A5B8D">
              <w:rPr>
                <w:vertAlign w:val="superscript"/>
              </w:rPr>
              <w:t>st</w:t>
            </w:r>
            <w:r w:rsidR="007A5B8D">
              <w:t xml:space="preserve"> dose</w:t>
            </w:r>
          </w:p>
        </w:tc>
        <w:tc>
          <w:tcPr>
            <w:tcW w:w="0" w:type="auto"/>
          </w:tcPr>
          <w:p w14:paraId="129CEF4B" w14:textId="77777777" w:rsidR="00092CBA" w:rsidRDefault="00092CBA" w:rsidP="00092CBA"/>
        </w:tc>
        <w:tc>
          <w:tcPr>
            <w:tcW w:w="1568" w:type="dxa"/>
          </w:tcPr>
          <w:p w14:paraId="2994BF87" w14:textId="77777777" w:rsidR="00092CBA" w:rsidRDefault="00092CBA" w:rsidP="00092CBA"/>
        </w:tc>
      </w:tr>
      <w:tr w:rsidR="00E9198D" w14:paraId="34A1DCED" w14:textId="77777777" w:rsidTr="00D96907">
        <w:tc>
          <w:tcPr>
            <w:tcW w:w="18710" w:type="dxa"/>
            <w:gridSpan w:val="17"/>
          </w:tcPr>
          <w:p w14:paraId="55FBB6D5" w14:textId="67830256" w:rsidR="00E9198D" w:rsidRDefault="00E9198D" w:rsidP="00E9198D">
            <w:pPr>
              <w:pStyle w:val="NormalWeb"/>
              <w:spacing w:after="0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00"/>
              </w:rPr>
              <w:t>Pregnant women who are identified as being at risk for HBV infection during pregnancy (e.g., having more than one sex partner during the previous 6 months, been evaluated or treated for an STI, recent or current injection drug use, or having had an HBsAg-positive sex partner) should be vaccinated.</w:t>
            </w:r>
          </w:p>
        </w:tc>
      </w:tr>
      <w:tr w:rsidR="00E9198D" w14:paraId="197202C9" w14:textId="77777777" w:rsidTr="00EA0773">
        <w:tc>
          <w:tcPr>
            <w:tcW w:w="18710" w:type="dxa"/>
            <w:gridSpan w:val="17"/>
          </w:tcPr>
          <w:p w14:paraId="17FB2974" w14:textId="4755562A" w:rsidR="00E9198D" w:rsidRDefault="00E9198D" w:rsidP="00092CBA">
            <w:r>
              <w:rPr>
                <w:rFonts w:ascii="Calibri" w:hAnsi="Calibri" w:cs="Calibri"/>
                <w:color w:val="000000"/>
                <w:shd w:val="clear" w:color="auto" w:fill="FFFF00"/>
              </w:rPr>
              <w:t xml:space="preserve">use monovalent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00"/>
              </w:rPr>
              <w:t>HepB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00"/>
              </w:rPr>
              <w:t xml:space="preserve"> vaccine for doses administered before age 6 weeks</w:t>
            </w:r>
          </w:p>
        </w:tc>
      </w:tr>
    </w:tbl>
    <w:p w14:paraId="1362B77F" w14:textId="77777777" w:rsidR="000D466E" w:rsidRDefault="000D466E"/>
    <w:sectPr w:rsidR="000D466E" w:rsidSect="00080839">
      <w:footerReference w:type="default" r:id="rId6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E5E5" w14:textId="77777777" w:rsidR="00080839" w:rsidRDefault="00080839" w:rsidP="008414E0">
      <w:pPr>
        <w:spacing w:after="0" w:line="240" w:lineRule="auto"/>
      </w:pPr>
      <w:r>
        <w:separator/>
      </w:r>
    </w:p>
  </w:endnote>
  <w:endnote w:type="continuationSeparator" w:id="0">
    <w:p w14:paraId="177ED94D" w14:textId="77777777" w:rsidR="00080839" w:rsidRDefault="00080839" w:rsidP="0084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1237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AAFB8" w14:textId="344C404C" w:rsidR="008414E0" w:rsidRDefault="008414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E62A5C" w14:textId="77777777" w:rsidR="008414E0" w:rsidRDefault="00841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1E4B" w14:textId="77777777" w:rsidR="00080839" w:rsidRDefault="00080839" w:rsidP="008414E0">
      <w:pPr>
        <w:spacing w:after="0" w:line="240" w:lineRule="auto"/>
      </w:pPr>
      <w:r>
        <w:separator/>
      </w:r>
    </w:p>
  </w:footnote>
  <w:footnote w:type="continuationSeparator" w:id="0">
    <w:p w14:paraId="5DED3F9F" w14:textId="77777777" w:rsidR="00080839" w:rsidRDefault="00080839" w:rsidP="008414E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41"/>
    <w:rsid w:val="00014F7C"/>
    <w:rsid w:val="00041E7A"/>
    <w:rsid w:val="00054AD8"/>
    <w:rsid w:val="00061043"/>
    <w:rsid w:val="00080839"/>
    <w:rsid w:val="0008755C"/>
    <w:rsid w:val="000901FE"/>
    <w:rsid w:val="00092CBA"/>
    <w:rsid w:val="000D466E"/>
    <w:rsid w:val="000D7D01"/>
    <w:rsid w:val="00125E60"/>
    <w:rsid w:val="00184EC1"/>
    <w:rsid w:val="001D151C"/>
    <w:rsid w:val="00210FBD"/>
    <w:rsid w:val="00253901"/>
    <w:rsid w:val="002614C6"/>
    <w:rsid w:val="002C10E8"/>
    <w:rsid w:val="002D28C6"/>
    <w:rsid w:val="00320A7C"/>
    <w:rsid w:val="00342F32"/>
    <w:rsid w:val="003621D2"/>
    <w:rsid w:val="00391E61"/>
    <w:rsid w:val="00391F53"/>
    <w:rsid w:val="00391FE6"/>
    <w:rsid w:val="003C28BD"/>
    <w:rsid w:val="003F24A4"/>
    <w:rsid w:val="00425EBA"/>
    <w:rsid w:val="004862CD"/>
    <w:rsid w:val="004B2335"/>
    <w:rsid w:val="004B6F16"/>
    <w:rsid w:val="004F4790"/>
    <w:rsid w:val="0051676C"/>
    <w:rsid w:val="00525C26"/>
    <w:rsid w:val="005408F6"/>
    <w:rsid w:val="00541538"/>
    <w:rsid w:val="00554A4D"/>
    <w:rsid w:val="00592B4A"/>
    <w:rsid w:val="005A5D7C"/>
    <w:rsid w:val="005C1C0E"/>
    <w:rsid w:val="00600DCA"/>
    <w:rsid w:val="00613659"/>
    <w:rsid w:val="00621A1B"/>
    <w:rsid w:val="0065652E"/>
    <w:rsid w:val="006660E6"/>
    <w:rsid w:val="00687DA1"/>
    <w:rsid w:val="006A63CB"/>
    <w:rsid w:val="006A7FD1"/>
    <w:rsid w:val="00755DF3"/>
    <w:rsid w:val="00776641"/>
    <w:rsid w:val="007A5B8D"/>
    <w:rsid w:val="007B3FBA"/>
    <w:rsid w:val="007F4FFD"/>
    <w:rsid w:val="008414E0"/>
    <w:rsid w:val="0084485D"/>
    <w:rsid w:val="008B00AE"/>
    <w:rsid w:val="009616B8"/>
    <w:rsid w:val="00963D57"/>
    <w:rsid w:val="00985090"/>
    <w:rsid w:val="009866FB"/>
    <w:rsid w:val="00997809"/>
    <w:rsid w:val="009A1057"/>
    <w:rsid w:val="009B7208"/>
    <w:rsid w:val="00A02371"/>
    <w:rsid w:val="00A2729F"/>
    <w:rsid w:val="00B04AE2"/>
    <w:rsid w:val="00B20053"/>
    <w:rsid w:val="00B7271A"/>
    <w:rsid w:val="00B77477"/>
    <w:rsid w:val="00B90C5E"/>
    <w:rsid w:val="00C22532"/>
    <w:rsid w:val="00CF14AB"/>
    <w:rsid w:val="00D33C84"/>
    <w:rsid w:val="00D57347"/>
    <w:rsid w:val="00DB13DF"/>
    <w:rsid w:val="00E249D8"/>
    <w:rsid w:val="00E9198D"/>
    <w:rsid w:val="00EE1132"/>
    <w:rsid w:val="00F15B38"/>
    <w:rsid w:val="00F2006B"/>
    <w:rsid w:val="00F34F72"/>
    <w:rsid w:val="00F8001B"/>
    <w:rsid w:val="00FD1A55"/>
    <w:rsid w:val="00F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C0D95"/>
  <w15:chartTrackingRefBased/>
  <w15:docId w15:val="{F301B9F4-0416-4114-8481-2F82849A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641"/>
  </w:style>
  <w:style w:type="paragraph" w:styleId="Heading1">
    <w:name w:val="heading 1"/>
    <w:basedOn w:val="Normal"/>
    <w:next w:val="Normal"/>
    <w:link w:val="Heading1Char"/>
    <w:uiPriority w:val="9"/>
    <w:qFormat/>
    <w:rsid w:val="00776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6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1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E0"/>
  </w:style>
  <w:style w:type="paragraph" w:styleId="Footer">
    <w:name w:val="footer"/>
    <w:basedOn w:val="Normal"/>
    <w:link w:val="FooterChar"/>
    <w:uiPriority w:val="99"/>
    <w:unhideWhenUsed/>
    <w:rsid w:val="00841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E0"/>
  </w:style>
  <w:style w:type="paragraph" w:customStyle="1" w:styleId="Default">
    <w:name w:val="Default"/>
    <w:rsid w:val="00CF14AB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91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D15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1059</Words>
  <Characters>4734</Characters>
  <Application>Microsoft Office Word</Application>
  <DocSecurity>0</DocSecurity>
  <Lines>877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6</cp:revision>
  <dcterms:created xsi:type="dcterms:W3CDTF">2024-05-01T14:42:00Z</dcterms:created>
  <dcterms:modified xsi:type="dcterms:W3CDTF">2024-05-01T19:48:00Z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76d0ba1a-5bee-44ec-af6c-46a3c2dbeebc</vt:lpwstr>
  </property>
</Properties>
</file>