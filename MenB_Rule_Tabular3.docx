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BACB" w14:textId="262B6535" w:rsidR="00F44662" w:rsidRDefault="00F44662" w:rsidP="00F44662">
      <w:pPr>
        <w:pStyle w:val="Heading1"/>
      </w:pPr>
      <w:r>
        <w:t>Meningococcal serogroups B vaccine (</w:t>
      </w:r>
      <w:proofErr w:type="spellStart"/>
      <w:r>
        <w:t>MenB</w:t>
      </w:r>
      <w:proofErr w:type="spellEnd"/>
      <w:r>
        <w:t>) CDC recommendations- tabular CDSS rules (optimal)</w:t>
      </w:r>
    </w:p>
    <w:p w14:paraId="6A00B0C5" w14:textId="3A2D451A" w:rsidR="00F44662" w:rsidRDefault="00F44662" w:rsidP="00F44662">
      <w:r>
        <w:t>Updated on 202</w:t>
      </w:r>
      <w:del w:id="0" w:author="Xia Jing" w:date="2024-05-02T13:47:00Z">
        <w:r w:rsidR="00FC3CEC" w:rsidDel="00D01879">
          <w:delText>3</w:delText>
        </w:r>
      </w:del>
      <w:ins w:id="1" w:author="Xia Jing" w:date="2024-05-02T13:47:00Z">
        <w:r w:rsidR="00D01879">
          <w:t>4</w:t>
        </w:r>
      </w:ins>
      <w:r>
        <w:t>-</w:t>
      </w:r>
      <w:r w:rsidR="00FC3CEC">
        <w:t>0</w:t>
      </w:r>
      <w:del w:id="2" w:author="Xia Jing" w:date="2024-05-02T13:47:00Z">
        <w:r w:rsidR="00FC3CEC" w:rsidDel="00D01879">
          <w:delText>1</w:delText>
        </w:r>
      </w:del>
      <w:ins w:id="3" w:author="Xia Jing" w:date="2024-05-02T13:47:00Z">
        <w:r w:rsidR="00D01879">
          <w:t>5</w:t>
        </w:r>
      </w:ins>
      <w:r>
        <w:t>-</w:t>
      </w:r>
      <w:r w:rsidR="00FC3CEC">
        <w:t>0</w:t>
      </w:r>
      <w:ins w:id="4" w:author="Xia Jing" w:date="2024-05-02T13:47:00Z">
        <w:r w:rsidR="00D01879">
          <w:t>2</w:t>
        </w:r>
      </w:ins>
      <w:del w:id="5" w:author="Xia Jing" w:date="2024-05-02T13:47:00Z">
        <w:r w:rsidR="00FC3CEC" w:rsidDel="00D01879">
          <w:delText>1</w:delText>
        </w:r>
      </w:del>
    </w:p>
    <w:tbl>
      <w:tblPr>
        <w:tblStyle w:val="TableGrid"/>
        <w:tblW w:w="18715" w:type="dxa"/>
        <w:tblLayout w:type="fixed"/>
        <w:tblLook w:val="04A0" w:firstRow="1" w:lastRow="0" w:firstColumn="1" w:lastColumn="0" w:noHBand="0" w:noVBand="1"/>
      </w:tblPr>
      <w:tblGrid>
        <w:gridCol w:w="1345"/>
        <w:gridCol w:w="245"/>
        <w:gridCol w:w="850"/>
        <w:gridCol w:w="880"/>
        <w:gridCol w:w="1596"/>
        <w:gridCol w:w="534"/>
        <w:gridCol w:w="626"/>
        <w:gridCol w:w="1209"/>
        <w:gridCol w:w="1530"/>
        <w:gridCol w:w="1530"/>
        <w:gridCol w:w="1535"/>
        <w:gridCol w:w="1345"/>
        <w:gridCol w:w="1080"/>
        <w:gridCol w:w="900"/>
        <w:gridCol w:w="810"/>
        <w:gridCol w:w="810"/>
        <w:gridCol w:w="810"/>
        <w:gridCol w:w="1080"/>
      </w:tblGrid>
      <w:tr w:rsidR="00F44662" w:rsidRPr="00504936" w14:paraId="13905D9F" w14:textId="77777777" w:rsidTr="00254B05">
        <w:tc>
          <w:tcPr>
            <w:tcW w:w="1345" w:type="dxa"/>
          </w:tcPr>
          <w:p w14:paraId="378A6A28" w14:textId="77777777" w:rsidR="00F44662" w:rsidRPr="00504936" w:rsidRDefault="00F44662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 xml:space="preserve">Vaccine </w:t>
            </w:r>
          </w:p>
        </w:tc>
        <w:tc>
          <w:tcPr>
            <w:tcW w:w="245" w:type="dxa"/>
          </w:tcPr>
          <w:p w14:paraId="54174C48" w14:textId="77777777" w:rsidR="00F44662" w:rsidRPr="00504936" w:rsidRDefault="00F44662" w:rsidP="007528B7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850" w:type="dxa"/>
          </w:tcPr>
          <w:p w14:paraId="1CD65880" w14:textId="77777777" w:rsidR="00F44662" w:rsidRPr="00504936" w:rsidRDefault="00F44662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1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880" w:type="dxa"/>
          </w:tcPr>
          <w:p w14:paraId="660DE104" w14:textId="77777777" w:rsidR="00F44662" w:rsidRPr="00504936" w:rsidRDefault="00F44662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2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1596" w:type="dxa"/>
          </w:tcPr>
          <w:p w14:paraId="3D7E5156" w14:textId="77777777" w:rsidR="00F44662" w:rsidRPr="00504936" w:rsidRDefault="00F44662" w:rsidP="007528B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SpecialCondition</w:t>
            </w:r>
            <w:proofErr w:type="spellEnd"/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2369" w:type="dxa"/>
            <w:gridSpan w:val="3"/>
          </w:tcPr>
          <w:p w14:paraId="320325E3" w14:textId="77777777" w:rsidR="00F44662" w:rsidRPr="00504936" w:rsidRDefault="00F44662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Immunization record</w:t>
            </w:r>
          </w:p>
        </w:tc>
        <w:tc>
          <w:tcPr>
            <w:tcW w:w="1530" w:type="dxa"/>
          </w:tcPr>
          <w:p w14:paraId="3DD1408B" w14:textId="77777777" w:rsidR="00F44662" w:rsidRPr="00504936" w:rsidRDefault="00F44662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MedIndication1</w:t>
            </w:r>
          </w:p>
        </w:tc>
        <w:tc>
          <w:tcPr>
            <w:tcW w:w="1530" w:type="dxa"/>
          </w:tcPr>
          <w:p w14:paraId="1FA5EE7D" w14:textId="77777777" w:rsidR="00F44662" w:rsidRPr="00504936" w:rsidRDefault="00F44662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MedIndication2</w:t>
            </w:r>
          </w:p>
        </w:tc>
        <w:tc>
          <w:tcPr>
            <w:tcW w:w="1535" w:type="dxa"/>
          </w:tcPr>
          <w:p w14:paraId="3BBAEAA8" w14:textId="77777777" w:rsidR="00F44662" w:rsidRPr="00504936" w:rsidRDefault="00F44662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MedIndication3</w:t>
            </w:r>
          </w:p>
        </w:tc>
        <w:tc>
          <w:tcPr>
            <w:tcW w:w="1345" w:type="dxa"/>
          </w:tcPr>
          <w:p w14:paraId="0CC9002F" w14:textId="77777777" w:rsidR="00F44662" w:rsidRPr="00504936" w:rsidRDefault="00F44662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Todo1</w:t>
            </w:r>
          </w:p>
        </w:tc>
        <w:tc>
          <w:tcPr>
            <w:tcW w:w="1080" w:type="dxa"/>
          </w:tcPr>
          <w:p w14:paraId="1618B3B0" w14:textId="77777777" w:rsidR="00F44662" w:rsidRPr="00504936" w:rsidRDefault="00F44662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Todo2</w:t>
            </w:r>
          </w:p>
        </w:tc>
        <w:tc>
          <w:tcPr>
            <w:tcW w:w="900" w:type="dxa"/>
          </w:tcPr>
          <w:p w14:paraId="4CB22BA5" w14:textId="77777777" w:rsidR="00F44662" w:rsidRPr="00504936" w:rsidRDefault="00F44662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Todo3</w:t>
            </w:r>
          </w:p>
        </w:tc>
        <w:tc>
          <w:tcPr>
            <w:tcW w:w="810" w:type="dxa"/>
          </w:tcPr>
          <w:p w14:paraId="6A41486F" w14:textId="77777777" w:rsidR="00F44662" w:rsidRPr="00504936" w:rsidRDefault="00F44662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Todo4</w:t>
            </w:r>
          </w:p>
        </w:tc>
        <w:tc>
          <w:tcPr>
            <w:tcW w:w="810" w:type="dxa"/>
          </w:tcPr>
          <w:p w14:paraId="6584AEF3" w14:textId="77777777" w:rsidR="00F44662" w:rsidRPr="00504936" w:rsidRDefault="00F44662" w:rsidP="007528B7">
            <w:pPr>
              <w:rPr>
                <w:b/>
                <w:bCs/>
              </w:rPr>
            </w:pPr>
            <w:r>
              <w:rPr>
                <w:b/>
                <w:bCs/>
              </w:rPr>
              <w:t>Todo5</w:t>
            </w:r>
          </w:p>
        </w:tc>
        <w:tc>
          <w:tcPr>
            <w:tcW w:w="810" w:type="dxa"/>
          </w:tcPr>
          <w:p w14:paraId="2E389E4F" w14:textId="77777777" w:rsidR="00F44662" w:rsidRPr="00504936" w:rsidRDefault="00F44662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Note-display</w:t>
            </w:r>
          </w:p>
        </w:tc>
        <w:tc>
          <w:tcPr>
            <w:tcW w:w="1080" w:type="dxa"/>
          </w:tcPr>
          <w:p w14:paraId="4D1E041B" w14:textId="77777777" w:rsidR="00F44662" w:rsidRPr="00504936" w:rsidRDefault="00F44662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</w:t>
            </w:r>
          </w:p>
        </w:tc>
      </w:tr>
      <w:tr w:rsidR="00F44662" w:rsidRPr="00504936" w14:paraId="72E84324" w14:textId="77777777" w:rsidTr="00254B05">
        <w:tc>
          <w:tcPr>
            <w:tcW w:w="1345" w:type="dxa"/>
          </w:tcPr>
          <w:p w14:paraId="24646020" w14:textId="77777777" w:rsidR="00F44662" w:rsidRPr="00504936" w:rsidRDefault="00F44662" w:rsidP="007528B7">
            <w:pPr>
              <w:rPr>
                <w:b/>
                <w:bCs/>
              </w:rPr>
            </w:pPr>
          </w:p>
        </w:tc>
        <w:tc>
          <w:tcPr>
            <w:tcW w:w="245" w:type="dxa"/>
          </w:tcPr>
          <w:p w14:paraId="39C86A6A" w14:textId="77777777" w:rsidR="00F44662" w:rsidRPr="00504936" w:rsidRDefault="00F44662" w:rsidP="007528B7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8A74696" w14:textId="77777777" w:rsidR="00F44662" w:rsidRPr="00504936" w:rsidRDefault="00F44662" w:rsidP="007528B7">
            <w:pPr>
              <w:rPr>
                <w:b/>
                <w:bCs/>
              </w:rPr>
            </w:pPr>
          </w:p>
        </w:tc>
        <w:tc>
          <w:tcPr>
            <w:tcW w:w="880" w:type="dxa"/>
          </w:tcPr>
          <w:p w14:paraId="244BDFC8" w14:textId="77777777" w:rsidR="00F44662" w:rsidRPr="00504936" w:rsidRDefault="00F44662" w:rsidP="007528B7">
            <w:pPr>
              <w:rPr>
                <w:b/>
                <w:bCs/>
              </w:rPr>
            </w:pPr>
          </w:p>
        </w:tc>
        <w:tc>
          <w:tcPr>
            <w:tcW w:w="1596" w:type="dxa"/>
          </w:tcPr>
          <w:p w14:paraId="0DD4B5BB" w14:textId="77777777" w:rsidR="00F44662" w:rsidRPr="00504936" w:rsidRDefault="00F44662" w:rsidP="007528B7">
            <w:pPr>
              <w:rPr>
                <w:b/>
                <w:bCs/>
              </w:rPr>
            </w:pPr>
          </w:p>
        </w:tc>
        <w:tc>
          <w:tcPr>
            <w:tcW w:w="534" w:type="dxa"/>
          </w:tcPr>
          <w:p w14:paraId="344C71A5" w14:textId="77777777" w:rsidR="00F44662" w:rsidRPr="00504936" w:rsidRDefault="00F44662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Y/N</w:t>
            </w:r>
          </w:p>
        </w:tc>
        <w:tc>
          <w:tcPr>
            <w:tcW w:w="626" w:type="dxa"/>
          </w:tcPr>
          <w:p w14:paraId="73B08EF2" w14:textId="77777777" w:rsidR="00F44662" w:rsidRPr="00504936" w:rsidRDefault="00F44662" w:rsidP="007528B7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504936">
              <w:rPr>
                <w:b/>
                <w:bCs/>
              </w:rPr>
              <w:t>ose</w:t>
            </w:r>
          </w:p>
        </w:tc>
        <w:tc>
          <w:tcPr>
            <w:tcW w:w="1209" w:type="dxa"/>
          </w:tcPr>
          <w:p w14:paraId="5768C91B" w14:textId="77777777" w:rsidR="00F44662" w:rsidRPr="00504936" w:rsidRDefault="00F44662" w:rsidP="007528B7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Adm date</w:t>
            </w:r>
          </w:p>
        </w:tc>
        <w:tc>
          <w:tcPr>
            <w:tcW w:w="1530" w:type="dxa"/>
          </w:tcPr>
          <w:p w14:paraId="69F7FFED" w14:textId="77777777" w:rsidR="00F44662" w:rsidRPr="00504936" w:rsidRDefault="00F44662" w:rsidP="007528B7">
            <w:pPr>
              <w:rPr>
                <w:b/>
                <w:bCs/>
              </w:rPr>
            </w:pPr>
          </w:p>
        </w:tc>
        <w:tc>
          <w:tcPr>
            <w:tcW w:w="1530" w:type="dxa"/>
          </w:tcPr>
          <w:p w14:paraId="6A220F3F" w14:textId="77777777" w:rsidR="00F44662" w:rsidRPr="00504936" w:rsidRDefault="00F44662" w:rsidP="007528B7">
            <w:pPr>
              <w:rPr>
                <w:b/>
                <w:bCs/>
              </w:rPr>
            </w:pPr>
          </w:p>
        </w:tc>
        <w:tc>
          <w:tcPr>
            <w:tcW w:w="1535" w:type="dxa"/>
          </w:tcPr>
          <w:p w14:paraId="37AFD029" w14:textId="77777777" w:rsidR="00F44662" w:rsidRPr="00504936" w:rsidRDefault="00F44662" w:rsidP="007528B7">
            <w:pPr>
              <w:rPr>
                <w:b/>
                <w:bCs/>
              </w:rPr>
            </w:pPr>
          </w:p>
        </w:tc>
        <w:tc>
          <w:tcPr>
            <w:tcW w:w="1345" w:type="dxa"/>
          </w:tcPr>
          <w:p w14:paraId="6ED17A6D" w14:textId="77777777" w:rsidR="00F44662" w:rsidRPr="00504936" w:rsidRDefault="00F44662" w:rsidP="007528B7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14:paraId="75529703" w14:textId="77777777" w:rsidR="00F44662" w:rsidRPr="00504936" w:rsidRDefault="00F44662" w:rsidP="007528B7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7C78522F" w14:textId="77777777" w:rsidR="00F44662" w:rsidRPr="00504936" w:rsidRDefault="00F44662" w:rsidP="007528B7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2EF5DE45" w14:textId="77777777" w:rsidR="00F44662" w:rsidRPr="00504936" w:rsidRDefault="00F44662" w:rsidP="007528B7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295CC706" w14:textId="77777777" w:rsidR="00F44662" w:rsidRPr="00504936" w:rsidRDefault="00F44662" w:rsidP="007528B7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674BEF5E" w14:textId="77777777" w:rsidR="00F44662" w:rsidRPr="00504936" w:rsidRDefault="00F44662" w:rsidP="007528B7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14:paraId="672AE035" w14:textId="77777777" w:rsidR="00F44662" w:rsidRPr="00504936" w:rsidRDefault="00F44662" w:rsidP="007528B7">
            <w:pPr>
              <w:rPr>
                <w:b/>
                <w:bCs/>
              </w:rPr>
            </w:pPr>
          </w:p>
        </w:tc>
      </w:tr>
      <w:tr w:rsidR="00F44662" w:rsidRPr="00294C81" w14:paraId="39AD0D68" w14:textId="77777777" w:rsidTr="00254B05">
        <w:tc>
          <w:tcPr>
            <w:tcW w:w="1345" w:type="dxa"/>
          </w:tcPr>
          <w:p w14:paraId="5364BFE0" w14:textId="30E5F09E" w:rsidR="00F44662" w:rsidRPr="00254B05" w:rsidRDefault="00F44662" w:rsidP="007528B7">
            <w:r w:rsidRPr="00254B05">
              <w:rPr>
                <w:b/>
                <w:bCs/>
              </w:rPr>
              <w:t>MenB-4C</w:t>
            </w:r>
            <w:r w:rsidR="00254B05" w:rsidRPr="00254B05">
              <w:rPr>
                <w:b/>
                <w:bCs/>
              </w:rPr>
              <w:t xml:space="preserve"> (Bexsero)</w:t>
            </w:r>
            <w:r w:rsidRPr="00254B05">
              <w:rPr>
                <w:b/>
                <w:bCs/>
              </w:rPr>
              <w:t xml:space="preserve">, </w:t>
            </w:r>
            <w:proofErr w:type="spellStart"/>
            <w:r w:rsidRPr="00254B05">
              <w:rPr>
                <w:b/>
                <w:bCs/>
              </w:rPr>
              <w:t>MenB-FHbp</w:t>
            </w:r>
            <w:proofErr w:type="spellEnd"/>
            <w:r w:rsidR="00254B05">
              <w:rPr>
                <w:b/>
                <w:bCs/>
              </w:rPr>
              <w:t xml:space="preserve"> (</w:t>
            </w:r>
            <w:proofErr w:type="spellStart"/>
            <w:r w:rsidR="00254B05">
              <w:rPr>
                <w:b/>
                <w:bCs/>
              </w:rPr>
              <w:t>Trumenba</w:t>
            </w:r>
            <w:proofErr w:type="spellEnd"/>
            <w:r w:rsidR="00254B05">
              <w:rPr>
                <w:b/>
                <w:bCs/>
              </w:rPr>
              <w:t>)</w:t>
            </w:r>
          </w:p>
        </w:tc>
        <w:tc>
          <w:tcPr>
            <w:tcW w:w="245" w:type="dxa"/>
          </w:tcPr>
          <w:p w14:paraId="5B21E1B2" w14:textId="77777777" w:rsidR="00F44662" w:rsidRPr="00254B05" w:rsidRDefault="00F44662" w:rsidP="007528B7"/>
        </w:tc>
        <w:tc>
          <w:tcPr>
            <w:tcW w:w="850" w:type="dxa"/>
          </w:tcPr>
          <w:p w14:paraId="3DDC4407" w14:textId="77777777" w:rsidR="00F44662" w:rsidRPr="00254B05" w:rsidRDefault="00F44662" w:rsidP="007528B7"/>
        </w:tc>
        <w:tc>
          <w:tcPr>
            <w:tcW w:w="880" w:type="dxa"/>
          </w:tcPr>
          <w:p w14:paraId="462A9CA1" w14:textId="77777777" w:rsidR="00F44662" w:rsidRPr="00254B05" w:rsidRDefault="00F44662" w:rsidP="007528B7"/>
        </w:tc>
        <w:tc>
          <w:tcPr>
            <w:tcW w:w="1596" w:type="dxa"/>
          </w:tcPr>
          <w:p w14:paraId="6BC7AF64" w14:textId="77777777" w:rsidR="00F44662" w:rsidRPr="00254B05" w:rsidRDefault="00F44662" w:rsidP="007528B7"/>
        </w:tc>
        <w:tc>
          <w:tcPr>
            <w:tcW w:w="534" w:type="dxa"/>
          </w:tcPr>
          <w:p w14:paraId="66A08689" w14:textId="77777777" w:rsidR="00F44662" w:rsidRPr="00254B05" w:rsidRDefault="00F44662" w:rsidP="007528B7"/>
        </w:tc>
        <w:tc>
          <w:tcPr>
            <w:tcW w:w="626" w:type="dxa"/>
          </w:tcPr>
          <w:p w14:paraId="375635AC" w14:textId="77777777" w:rsidR="00F44662" w:rsidRPr="00254B05" w:rsidRDefault="00F44662" w:rsidP="007528B7"/>
        </w:tc>
        <w:tc>
          <w:tcPr>
            <w:tcW w:w="1209" w:type="dxa"/>
          </w:tcPr>
          <w:p w14:paraId="0155E3A6" w14:textId="77777777" w:rsidR="00F44662" w:rsidRPr="00254B05" w:rsidRDefault="00F44662" w:rsidP="007528B7"/>
        </w:tc>
        <w:tc>
          <w:tcPr>
            <w:tcW w:w="1530" w:type="dxa"/>
          </w:tcPr>
          <w:p w14:paraId="570B1AD0" w14:textId="77777777" w:rsidR="00F44662" w:rsidRPr="00254B05" w:rsidRDefault="00F44662" w:rsidP="007528B7"/>
        </w:tc>
        <w:tc>
          <w:tcPr>
            <w:tcW w:w="1530" w:type="dxa"/>
          </w:tcPr>
          <w:p w14:paraId="601090A7" w14:textId="77777777" w:rsidR="00F44662" w:rsidRPr="00254B05" w:rsidRDefault="00F44662" w:rsidP="007528B7"/>
        </w:tc>
        <w:tc>
          <w:tcPr>
            <w:tcW w:w="1535" w:type="dxa"/>
          </w:tcPr>
          <w:p w14:paraId="768A3BF8" w14:textId="77777777" w:rsidR="00F44662" w:rsidRPr="00254B05" w:rsidRDefault="00F44662" w:rsidP="007528B7"/>
        </w:tc>
        <w:tc>
          <w:tcPr>
            <w:tcW w:w="1345" w:type="dxa"/>
          </w:tcPr>
          <w:p w14:paraId="302B891D" w14:textId="77777777" w:rsidR="00F44662" w:rsidRPr="00254B05" w:rsidRDefault="00F44662" w:rsidP="007528B7"/>
        </w:tc>
        <w:tc>
          <w:tcPr>
            <w:tcW w:w="1080" w:type="dxa"/>
          </w:tcPr>
          <w:p w14:paraId="1137E64B" w14:textId="77777777" w:rsidR="00F44662" w:rsidRPr="00254B05" w:rsidRDefault="00F44662" w:rsidP="007528B7"/>
        </w:tc>
        <w:tc>
          <w:tcPr>
            <w:tcW w:w="900" w:type="dxa"/>
          </w:tcPr>
          <w:p w14:paraId="288A8D09" w14:textId="77777777" w:rsidR="00F44662" w:rsidRPr="00254B05" w:rsidRDefault="00F44662" w:rsidP="007528B7"/>
        </w:tc>
        <w:tc>
          <w:tcPr>
            <w:tcW w:w="810" w:type="dxa"/>
          </w:tcPr>
          <w:p w14:paraId="6651582D" w14:textId="77777777" w:rsidR="00F44662" w:rsidRPr="00254B05" w:rsidRDefault="00F44662" w:rsidP="007528B7"/>
        </w:tc>
        <w:tc>
          <w:tcPr>
            <w:tcW w:w="810" w:type="dxa"/>
          </w:tcPr>
          <w:p w14:paraId="59B0A23E" w14:textId="77777777" w:rsidR="00F44662" w:rsidRPr="00254B05" w:rsidRDefault="00F44662" w:rsidP="007528B7"/>
        </w:tc>
        <w:tc>
          <w:tcPr>
            <w:tcW w:w="810" w:type="dxa"/>
          </w:tcPr>
          <w:p w14:paraId="684D13F1" w14:textId="77777777" w:rsidR="00F44662" w:rsidRPr="00254B05" w:rsidRDefault="00F44662" w:rsidP="007528B7"/>
        </w:tc>
        <w:tc>
          <w:tcPr>
            <w:tcW w:w="1080" w:type="dxa"/>
          </w:tcPr>
          <w:p w14:paraId="7002E235" w14:textId="0B7412E7" w:rsidR="00F44662" w:rsidRPr="00294C81" w:rsidRDefault="00F44662" w:rsidP="007528B7">
            <w:r w:rsidRPr="00294C81">
              <w:t xml:space="preserve">Minimal age: 10 </w:t>
            </w:r>
            <w:proofErr w:type="spellStart"/>
            <w:proofErr w:type="gramStart"/>
            <w:r w:rsidRPr="00294C81">
              <w:t>yrs</w:t>
            </w:r>
            <w:proofErr w:type="spellEnd"/>
            <w:r w:rsidR="00294C81" w:rsidRPr="00294C81">
              <w:t> ;</w:t>
            </w:r>
            <w:proofErr w:type="gramEnd"/>
            <w:r w:rsidR="00294C81" w:rsidRPr="00294C81">
              <w:t xml:space="preserve"> MenB-4C</w:t>
            </w:r>
            <w:r w:rsidR="00294C81">
              <w:t xml:space="preserve"> and </w:t>
            </w:r>
            <w:proofErr w:type="spellStart"/>
            <w:r w:rsidR="00294C81">
              <w:t>MenB-FHbp</w:t>
            </w:r>
            <w:proofErr w:type="spellEnd"/>
            <w:r w:rsidR="00294C81">
              <w:t xml:space="preserve"> are not </w:t>
            </w:r>
            <w:r w:rsidR="00247C1C">
              <w:t>interchangeable</w:t>
            </w:r>
            <w:r w:rsidR="009C62EF">
              <w:t>; based on shared decision making</w:t>
            </w:r>
          </w:p>
        </w:tc>
      </w:tr>
      <w:tr w:rsidR="00F44662" w14:paraId="689C8DC3" w14:textId="77777777" w:rsidTr="007528B7">
        <w:tc>
          <w:tcPr>
            <w:tcW w:w="18715" w:type="dxa"/>
            <w:gridSpan w:val="18"/>
          </w:tcPr>
          <w:p w14:paraId="3EE815E3" w14:textId="77777777" w:rsidR="00F44662" w:rsidRDefault="00F44662" w:rsidP="007528B7">
            <w:r>
              <w:rPr>
                <w:b/>
                <w:bCs/>
              </w:rPr>
              <w:t>Regular and catch-up schedule</w:t>
            </w:r>
          </w:p>
        </w:tc>
      </w:tr>
      <w:tr w:rsidR="00F44662" w14:paraId="0FEAB265" w14:textId="77777777" w:rsidTr="00254B05">
        <w:tc>
          <w:tcPr>
            <w:tcW w:w="1345" w:type="dxa"/>
          </w:tcPr>
          <w:p w14:paraId="58F76C0C" w14:textId="53962C08" w:rsidR="00F44662" w:rsidRDefault="00294C81" w:rsidP="007528B7">
            <w:r>
              <w:t>Bexsero</w:t>
            </w:r>
          </w:p>
        </w:tc>
        <w:tc>
          <w:tcPr>
            <w:tcW w:w="245" w:type="dxa"/>
          </w:tcPr>
          <w:p w14:paraId="26F8EC04" w14:textId="390605C1" w:rsidR="00F44662" w:rsidRDefault="00C53454" w:rsidP="007528B7">
            <w:ins w:id="6" w:author="Xia Jing" w:date="2024-05-02T14:37:00Z">
              <w:r>
                <w:t>1</w:t>
              </w:r>
            </w:ins>
          </w:p>
        </w:tc>
        <w:tc>
          <w:tcPr>
            <w:tcW w:w="850" w:type="dxa"/>
          </w:tcPr>
          <w:p w14:paraId="36831F42" w14:textId="00378484" w:rsidR="00F44662" w:rsidRDefault="00F44662" w:rsidP="007528B7">
            <w:r>
              <w:t>&gt;=1</w:t>
            </w:r>
            <w:r w:rsidR="00294C81">
              <w:t>6</w:t>
            </w:r>
            <w:r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5F52FD98" w14:textId="6C33C0C3" w:rsidR="00F44662" w:rsidRDefault="00F44662" w:rsidP="007528B7">
            <w:r>
              <w:t>&lt;=1</w:t>
            </w:r>
            <w:r w:rsidR="00294C81">
              <w:t>8</w:t>
            </w:r>
            <w:r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0DD78929" w14:textId="77777777" w:rsidR="00F44662" w:rsidRDefault="00F44662" w:rsidP="007528B7"/>
        </w:tc>
        <w:tc>
          <w:tcPr>
            <w:tcW w:w="534" w:type="dxa"/>
          </w:tcPr>
          <w:p w14:paraId="20B5B4AD" w14:textId="77777777" w:rsidR="00F44662" w:rsidRDefault="00F44662" w:rsidP="007528B7">
            <w:r>
              <w:t>N</w:t>
            </w:r>
          </w:p>
        </w:tc>
        <w:tc>
          <w:tcPr>
            <w:tcW w:w="626" w:type="dxa"/>
          </w:tcPr>
          <w:p w14:paraId="75E10EF6" w14:textId="77777777" w:rsidR="00F44662" w:rsidRDefault="00F44662" w:rsidP="007528B7"/>
        </w:tc>
        <w:tc>
          <w:tcPr>
            <w:tcW w:w="1209" w:type="dxa"/>
          </w:tcPr>
          <w:p w14:paraId="5607E375" w14:textId="77777777" w:rsidR="00F44662" w:rsidRDefault="00F44662" w:rsidP="007528B7"/>
        </w:tc>
        <w:tc>
          <w:tcPr>
            <w:tcW w:w="1530" w:type="dxa"/>
          </w:tcPr>
          <w:p w14:paraId="07ADF585" w14:textId="77777777" w:rsidR="00F44662" w:rsidRDefault="00F44662" w:rsidP="007528B7"/>
        </w:tc>
        <w:tc>
          <w:tcPr>
            <w:tcW w:w="1530" w:type="dxa"/>
          </w:tcPr>
          <w:p w14:paraId="37B0A604" w14:textId="77777777" w:rsidR="00F44662" w:rsidRDefault="00F44662" w:rsidP="007528B7"/>
        </w:tc>
        <w:tc>
          <w:tcPr>
            <w:tcW w:w="1535" w:type="dxa"/>
          </w:tcPr>
          <w:p w14:paraId="0EDDB1DC" w14:textId="77777777" w:rsidR="00F44662" w:rsidRDefault="00F44662" w:rsidP="007528B7"/>
        </w:tc>
        <w:tc>
          <w:tcPr>
            <w:tcW w:w="1345" w:type="dxa"/>
          </w:tcPr>
          <w:p w14:paraId="69FD068F" w14:textId="77777777" w:rsidR="00F44662" w:rsidRDefault="00F44662" w:rsidP="007528B7">
            <w:r>
              <w:t>Admin 1</w:t>
            </w:r>
            <w:r w:rsidRPr="00C75E5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2AF17A49" w14:textId="5F8FED90" w:rsidR="00F44662" w:rsidRDefault="00F44662" w:rsidP="007528B7">
            <w:r>
              <w:t>Schedule 2</w:t>
            </w:r>
            <w:r w:rsidRPr="00AD1591">
              <w:rPr>
                <w:vertAlign w:val="superscript"/>
              </w:rPr>
              <w:t>nd</w:t>
            </w:r>
            <w:r>
              <w:t xml:space="preserve"> dose </w:t>
            </w:r>
            <w:r w:rsidR="00294C81">
              <w:t xml:space="preserve">&gt;= 4 </w:t>
            </w:r>
            <w:proofErr w:type="spellStart"/>
            <w:r w:rsidR="00294C81">
              <w:t>wks</w:t>
            </w:r>
            <w:proofErr w:type="spellEnd"/>
            <w:r w:rsidR="00294C81">
              <w:t xml:space="preserve"> from now</w:t>
            </w:r>
          </w:p>
        </w:tc>
        <w:tc>
          <w:tcPr>
            <w:tcW w:w="900" w:type="dxa"/>
          </w:tcPr>
          <w:p w14:paraId="0CED104C" w14:textId="77777777" w:rsidR="00F44662" w:rsidRDefault="00F44662" w:rsidP="007528B7"/>
        </w:tc>
        <w:tc>
          <w:tcPr>
            <w:tcW w:w="810" w:type="dxa"/>
          </w:tcPr>
          <w:p w14:paraId="7D96FBE9" w14:textId="77777777" w:rsidR="00F44662" w:rsidRDefault="00F44662" w:rsidP="007528B7"/>
        </w:tc>
        <w:tc>
          <w:tcPr>
            <w:tcW w:w="810" w:type="dxa"/>
          </w:tcPr>
          <w:p w14:paraId="244B24B7" w14:textId="77777777" w:rsidR="00F44662" w:rsidRDefault="00F44662" w:rsidP="007528B7"/>
        </w:tc>
        <w:tc>
          <w:tcPr>
            <w:tcW w:w="810" w:type="dxa"/>
          </w:tcPr>
          <w:p w14:paraId="71CC38C0" w14:textId="77777777" w:rsidR="00F44662" w:rsidRDefault="00F44662" w:rsidP="007528B7"/>
        </w:tc>
        <w:tc>
          <w:tcPr>
            <w:tcW w:w="1080" w:type="dxa"/>
          </w:tcPr>
          <w:p w14:paraId="42AA0766" w14:textId="77777777" w:rsidR="00F44662" w:rsidRDefault="00F44662" w:rsidP="007528B7"/>
        </w:tc>
      </w:tr>
      <w:tr w:rsidR="00294C81" w14:paraId="113C78E2" w14:textId="77777777" w:rsidTr="00254B05">
        <w:tc>
          <w:tcPr>
            <w:tcW w:w="1345" w:type="dxa"/>
          </w:tcPr>
          <w:p w14:paraId="7FFDAA81" w14:textId="1FBD53BA" w:rsidR="00294C81" w:rsidRDefault="00294C81" w:rsidP="007528B7">
            <w:proofErr w:type="spellStart"/>
            <w:r>
              <w:t>Trumenba</w:t>
            </w:r>
            <w:proofErr w:type="spellEnd"/>
          </w:p>
        </w:tc>
        <w:tc>
          <w:tcPr>
            <w:tcW w:w="245" w:type="dxa"/>
          </w:tcPr>
          <w:p w14:paraId="41830B3A" w14:textId="1A1B5E04" w:rsidR="00294C81" w:rsidRDefault="00C53454" w:rsidP="007528B7">
            <w:ins w:id="7" w:author="Xia Jing" w:date="2024-05-02T14:37:00Z">
              <w:r>
                <w:t>2</w:t>
              </w:r>
            </w:ins>
          </w:p>
        </w:tc>
        <w:tc>
          <w:tcPr>
            <w:tcW w:w="850" w:type="dxa"/>
          </w:tcPr>
          <w:p w14:paraId="5B528D5B" w14:textId="0DD745BD" w:rsidR="00294C81" w:rsidRDefault="00294C81" w:rsidP="007528B7">
            <w:r>
              <w:t xml:space="preserve">&gt;= 16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0905BB5F" w14:textId="655825AE" w:rsidR="00294C81" w:rsidRDefault="00294C81" w:rsidP="007528B7">
            <w:r>
              <w:t xml:space="preserve">&lt;= 18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3BF1E0C9" w14:textId="77777777" w:rsidR="00294C81" w:rsidRDefault="00294C81" w:rsidP="007528B7"/>
        </w:tc>
        <w:tc>
          <w:tcPr>
            <w:tcW w:w="534" w:type="dxa"/>
          </w:tcPr>
          <w:p w14:paraId="49495E7A" w14:textId="01AA7715" w:rsidR="00294C81" w:rsidRDefault="00294C81" w:rsidP="007528B7">
            <w:r>
              <w:t>N</w:t>
            </w:r>
          </w:p>
        </w:tc>
        <w:tc>
          <w:tcPr>
            <w:tcW w:w="626" w:type="dxa"/>
          </w:tcPr>
          <w:p w14:paraId="1EBA57E6" w14:textId="77777777" w:rsidR="00294C81" w:rsidRDefault="00294C81" w:rsidP="007528B7"/>
        </w:tc>
        <w:tc>
          <w:tcPr>
            <w:tcW w:w="1209" w:type="dxa"/>
          </w:tcPr>
          <w:p w14:paraId="6DCAC368" w14:textId="77777777" w:rsidR="00294C81" w:rsidRDefault="00294C81" w:rsidP="007528B7"/>
        </w:tc>
        <w:tc>
          <w:tcPr>
            <w:tcW w:w="1530" w:type="dxa"/>
          </w:tcPr>
          <w:p w14:paraId="16B7571B" w14:textId="77777777" w:rsidR="00294C81" w:rsidRDefault="00294C81" w:rsidP="007528B7"/>
        </w:tc>
        <w:tc>
          <w:tcPr>
            <w:tcW w:w="1530" w:type="dxa"/>
          </w:tcPr>
          <w:p w14:paraId="1295770F" w14:textId="77777777" w:rsidR="00294C81" w:rsidRDefault="00294C81" w:rsidP="007528B7"/>
        </w:tc>
        <w:tc>
          <w:tcPr>
            <w:tcW w:w="1535" w:type="dxa"/>
          </w:tcPr>
          <w:p w14:paraId="0B054289" w14:textId="77777777" w:rsidR="00294C81" w:rsidRDefault="00294C81" w:rsidP="007528B7"/>
        </w:tc>
        <w:tc>
          <w:tcPr>
            <w:tcW w:w="1345" w:type="dxa"/>
          </w:tcPr>
          <w:p w14:paraId="63D62B34" w14:textId="69398A68" w:rsidR="00294C81" w:rsidRDefault="00294C81" w:rsidP="007528B7">
            <w:r>
              <w:t>Admin 1</w:t>
            </w:r>
            <w:r w:rsidRPr="00294C81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2A4454E4" w14:textId="31C14647" w:rsidR="00294C81" w:rsidRDefault="00294C81" w:rsidP="007528B7">
            <w:r>
              <w:t>Schedule 2</w:t>
            </w:r>
            <w:r w:rsidRPr="00294C81">
              <w:rPr>
                <w:vertAlign w:val="superscript"/>
              </w:rPr>
              <w:t>nd</w:t>
            </w:r>
            <w:r>
              <w:t xml:space="preserve"> dose &gt;= 6 </w:t>
            </w:r>
            <w:proofErr w:type="spellStart"/>
            <w:r>
              <w:t>mon</w:t>
            </w:r>
            <w:proofErr w:type="spellEnd"/>
            <w:r>
              <w:t xml:space="preserve"> from now</w:t>
            </w:r>
          </w:p>
        </w:tc>
        <w:tc>
          <w:tcPr>
            <w:tcW w:w="900" w:type="dxa"/>
          </w:tcPr>
          <w:p w14:paraId="1A7970FE" w14:textId="77777777" w:rsidR="00294C81" w:rsidRDefault="00294C81" w:rsidP="007528B7"/>
        </w:tc>
        <w:tc>
          <w:tcPr>
            <w:tcW w:w="810" w:type="dxa"/>
          </w:tcPr>
          <w:p w14:paraId="3FF082A9" w14:textId="77777777" w:rsidR="00294C81" w:rsidRDefault="00294C81" w:rsidP="007528B7"/>
        </w:tc>
        <w:tc>
          <w:tcPr>
            <w:tcW w:w="810" w:type="dxa"/>
          </w:tcPr>
          <w:p w14:paraId="08D164B1" w14:textId="77777777" w:rsidR="00294C81" w:rsidRDefault="00294C81" w:rsidP="007528B7"/>
        </w:tc>
        <w:tc>
          <w:tcPr>
            <w:tcW w:w="810" w:type="dxa"/>
          </w:tcPr>
          <w:p w14:paraId="64107EDD" w14:textId="77777777" w:rsidR="00294C81" w:rsidRDefault="00294C81" w:rsidP="007528B7"/>
        </w:tc>
        <w:tc>
          <w:tcPr>
            <w:tcW w:w="1080" w:type="dxa"/>
          </w:tcPr>
          <w:p w14:paraId="67DFD6B3" w14:textId="77777777" w:rsidR="00294C81" w:rsidRDefault="00294C81" w:rsidP="007528B7"/>
        </w:tc>
      </w:tr>
      <w:tr w:rsidR="00294C81" w14:paraId="24E062A0" w14:textId="77777777" w:rsidTr="00254B05">
        <w:tc>
          <w:tcPr>
            <w:tcW w:w="1345" w:type="dxa"/>
          </w:tcPr>
          <w:p w14:paraId="453ACFE9" w14:textId="7648BF87" w:rsidR="00294C81" w:rsidRDefault="00294C81" w:rsidP="007528B7">
            <w:proofErr w:type="spellStart"/>
            <w:r>
              <w:t>Trumenba</w:t>
            </w:r>
            <w:proofErr w:type="spellEnd"/>
          </w:p>
        </w:tc>
        <w:tc>
          <w:tcPr>
            <w:tcW w:w="245" w:type="dxa"/>
          </w:tcPr>
          <w:p w14:paraId="7C46F8D4" w14:textId="425BDA54" w:rsidR="00294C81" w:rsidRDefault="00C53454" w:rsidP="007528B7">
            <w:ins w:id="8" w:author="Xia Jing" w:date="2024-05-02T14:37:00Z">
              <w:r>
                <w:t>3</w:t>
              </w:r>
            </w:ins>
          </w:p>
        </w:tc>
        <w:tc>
          <w:tcPr>
            <w:tcW w:w="850" w:type="dxa"/>
          </w:tcPr>
          <w:p w14:paraId="49C4DF64" w14:textId="329A6699" w:rsidR="00294C81" w:rsidRDefault="00294C81" w:rsidP="007528B7">
            <w:r>
              <w:t xml:space="preserve">&gt;= </w:t>
            </w:r>
            <w:r w:rsidR="00FE4E00">
              <w:t>10</w:t>
            </w:r>
            <w:r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20BADB44" w14:textId="370F54D8" w:rsidR="00294C81" w:rsidRDefault="00294C81" w:rsidP="007528B7">
            <w:r>
              <w:t xml:space="preserve">&lt;= </w:t>
            </w:r>
            <w:r w:rsidR="00FE4E00">
              <w:t>25</w:t>
            </w:r>
            <w:r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3B7A94AC" w14:textId="77777777" w:rsidR="00294C81" w:rsidRDefault="00294C81" w:rsidP="007528B7"/>
        </w:tc>
        <w:tc>
          <w:tcPr>
            <w:tcW w:w="534" w:type="dxa"/>
          </w:tcPr>
          <w:p w14:paraId="68A66392" w14:textId="617F3EAE" w:rsidR="00294C81" w:rsidRDefault="00294C81" w:rsidP="007528B7">
            <w:r>
              <w:t>Y</w:t>
            </w:r>
          </w:p>
        </w:tc>
        <w:tc>
          <w:tcPr>
            <w:tcW w:w="626" w:type="dxa"/>
          </w:tcPr>
          <w:p w14:paraId="5246D71E" w14:textId="699486E7" w:rsidR="00294C81" w:rsidRDefault="00294C81" w:rsidP="007528B7">
            <w:r>
              <w:t>2</w:t>
            </w:r>
          </w:p>
        </w:tc>
        <w:tc>
          <w:tcPr>
            <w:tcW w:w="1209" w:type="dxa"/>
          </w:tcPr>
          <w:p w14:paraId="02B77624" w14:textId="4B47B7FF" w:rsidR="00294C81" w:rsidRDefault="00294C81" w:rsidP="007528B7">
            <w:r>
              <w:t xml:space="preserve">Interval &lt; 6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lastRenderedPageBreak/>
              <w:t>between two doses</w:t>
            </w:r>
          </w:p>
        </w:tc>
        <w:tc>
          <w:tcPr>
            <w:tcW w:w="1530" w:type="dxa"/>
          </w:tcPr>
          <w:p w14:paraId="533BE731" w14:textId="77777777" w:rsidR="00294C81" w:rsidRDefault="00294C81" w:rsidP="007528B7"/>
        </w:tc>
        <w:tc>
          <w:tcPr>
            <w:tcW w:w="1530" w:type="dxa"/>
          </w:tcPr>
          <w:p w14:paraId="3C2131C6" w14:textId="77777777" w:rsidR="00294C81" w:rsidRDefault="00294C81" w:rsidP="007528B7"/>
        </w:tc>
        <w:tc>
          <w:tcPr>
            <w:tcW w:w="1535" w:type="dxa"/>
          </w:tcPr>
          <w:p w14:paraId="607F43C8" w14:textId="77777777" w:rsidR="00294C81" w:rsidRDefault="00294C81" w:rsidP="007528B7"/>
        </w:tc>
        <w:tc>
          <w:tcPr>
            <w:tcW w:w="1345" w:type="dxa"/>
          </w:tcPr>
          <w:p w14:paraId="0D583B1B" w14:textId="555D5835" w:rsidR="00294C81" w:rsidRDefault="00294C81" w:rsidP="007528B7">
            <w:r>
              <w:t>Schedule 3</w:t>
            </w:r>
            <w:r w:rsidRPr="00294C81">
              <w:rPr>
                <w:vertAlign w:val="superscript"/>
              </w:rPr>
              <w:t>rd</w:t>
            </w:r>
            <w:r>
              <w:t xml:space="preserve"> dose &gt;= 4 </w:t>
            </w:r>
            <w:proofErr w:type="spellStart"/>
            <w:r>
              <w:lastRenderedPageBreak/>
              <w:t>mon</w:t>
            </w:r>
            <w:proofErr w:type="spellEnd"/>
            <w:r>
              <w:t xml:space="preserve"> from 2</w:t>
            </w:r>
            <w:r w:rsidRPr="00294C81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1080" w:type="dxa"/>
          </w:tcPr>
          <w:p w14:paraId="0CE0406C" w14:textId="77777777" w:rsidR="00294C81" w:rsidRDefault="00294C81" w:rsidP="007528B7"/>
        </w:tc>
        <w:tc>
          <w:tcPr>
            <w:tcW w:w="900" w:type="dxa"/>
          </w:tcPr>
          <w:p w14:paraId="121418E6" w14:textId="77777777" w:rsidR="00294C81" w:rsidRDefault="00294C81" w:rsidP="007528B7"/>
        </w:tc>
        <w:tc>
          <w:tcPr>
            <w:tcW w:w="810" w:type="dxa"/>
          </w:tcPr>
          <w:p w14:paraId="280BE2BC" w14:textId="77777777" w:rsidR="00294C81" w:rsidRDefault="00294C81" w:rsidP="007528B7"/>
        </w:tc>
        <w:tc>
          <w:tcPr>
            <w:tcW w:w="810" w:type="dxa"/>
          </w:tcPr>
          <w:p w14:paraId="6B05FC18" w14:textId="77777777" w:rsidR="00294C81" w:rsidRDefault="00294C81" w:rsidP="007528B7"/>
        </w:tc>
        <w:tc>
          <w:tcPr>
            <w:tcW w:w="810" w:type="dxa"/>
          </w:tcPr>
          <w:p w14:paraId="5FA50E97" w14:textId="77777777" w:rsidR="00294C81" w:rsidRDefault="00294C81" w:rsidP="007528B7"/>
        </w:tc>
        <w:tc>
          <w:tcPr>
            <w:tcW w:w="1080" w:type="dxa"/>
          </w:tcPr>
          <w:p w14:paraId="5A2DAA05" w14:textId="77777777" w:rsidR="00294C81" w:rsidRDefault="00294C81" w:rsidP="007528B7"/>
        </w:tc>
      </w:tr>
      <w:tr w:rsidR="00DB3970" w14:paraId="5951E40B" w14:textId="77777777" w:rsidTr="00254B05">
        <w:tc>
          <w:tcPr>
            <w:tcW w:w="1345" w:type="dxa"/>
          </w:tcPr>
          <w:p w14:paraId="0E1EFA84" w14:textId="7B4AAEC9" w:rsidR="00DB3970" w:rsidRPr="00C53291" w:rsidRDefault="00DB3970" w:rsidP="007528B7">
            <w:pPr>
              <w:rPr>
                <w:highlight w:val="yellow"/>
                <w:rPrChange w:id="9" w:author="Xia Jing" w:date="2024-05-02T14:51:00Z">
                  <w:rPr/>
                </w:rPrChange>
              </w:rPr>
            </w:pPr>
            <w:r w:rsidRPr="00C53291">
              <w:rPr>
                <w:highlight w:val="yellow"/>
                <w:rPrChange w:id="10" w:author="Xia Jing" w:date="2024-05-02T14:51:00Z">
                  <w:rPr/>
                </w:rPrChange>
              </w:rPr>
              <w:t xml:space="preserve">Unknown </w:t>
            </w:r>
          </w:p>
        </w:tc>
        <w:tc>
          <w:tcPr>
            <w:tcW w:w="245" w:type="dxa"/>
          </w:tcPr>
          <w:p w14:paraId="557D63D5" w14:textId="1AD18F95" w:rsidR="00DB3970" w:rsidRDefault="00C53454" w:rsidP="007528B7">
            <w:ins w:id="11" w:author="Xia Jing" w:date="2024-05-02T14:37:00Z">
              <w:r>
                <w:t>4</w:t>
              </w:r>
            </w:ins>
          </w:p>
        </w:tc>
        <w:tc>
          <w:tcPr>
            <w:tcW w:w="850" w:type="dxa"/>
          </w:tcPr>
          <w:p w14:paraId="466BBFF7" w14:textId="691C71C8" w:rsidR="00DB3970" w:rsidRDefault="00DB3970" w:rsidP="007528B7">
            <w:r>
              <w:t>&gt;= 1</w:t>
            </w:r>
            <w:r w:rsidR="00FE4E00">
              <w:t>0</w:t>
            </w:r>
            <w:r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2EB03B8D" w14:textId="31019F46" w:rsidR="00DB3970" w:rsidRDefault="00DB3970" w:rsidP="007528B7">
            <w:r>
              <w:t xml:space="preserve">&lt;= </w:t>
            </w:r>
            <w:r w:rsidR="00FE4E00">
              <w:t>25</w:t>
            </w:r>
            <w:r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39E95B60" w14:textId="77777777" w:rsidR="00DB3970" w:rsidRDefault="00DB3970" w:rsidP="007528B7"/>
        </w:tc>
        <w:tc>
          <w:tcPr>
            <w:tcW w:w="534" w:type="dxa"/>
          </w:tcPr>
          <w:p w14:paraId="486352D5" w14:textId="2B6E654C" w:rsidR="00DB3970" w:rsidRDefault="00DB3970" w:rsidP="007528B7">
            <w:r>
              <w:t>Y</w:t>
            </w:r>
          </w:p>
        </w:tc>
        <w:tc>
          <w:tcPr>
            <w:tcW w:w="626" w:type="dxa"/>
          </w:tcPr>
          <w:p w14:paraId="256D90DE" w14:textId="77777777" w:rsidR="00DB3970" w:rsidRDefault="00DB3970" w:rsidP="007528B7"/>
        </w:tc>
        <w:tc>
          <w:tcPr>
            <w:tcW w:w="1209" w:type="dxa"/>
          </w:tcPr>
          <w:p w14:paraId="775B662B" w14:textId="77777777" w:rsidR="00DB3970" w:rsidRDefault="00DB3970" w:rsidP="007528B7"/>
        </w:tc>
        <w:tc>
          <w:tcPr>
            <w:tcW w:w="1530" w:type="dxa"/>
          </w:tcPr>
          <w:p w14:paraId="086B7171" w14:textId="77777777" w:rsidR="00DB3970" w:rsidRDefault="00DB3970" w:rsidP="007528B7"/>
        </w:tc>
        <w:tc>
          <w:tcPr>
            <w:tcW w:w="1530" w:type="dxa"/>
          </w:tcPr>
          <w:p w14:paraId="1CEBAC3B" w14:textId="77777777" w:rsidR="00DB3970" w:rsidRDefault="00DB3970" w:rsidP="007528B7"/>
        </w:tc>
        <w:tc>
          <w:tcPr>
            <w:tcW w:w="1535" w:type="dxa"/>
          </w:tcPr>
          <w:p w14:paraId="183B2568" w14:textId="77777777" w:rsidR="00DB3970" w:rsidRDefault="00DB3970" w:rsidP="007528B7"/>
        </w:tc>
        <w:tc>
          <w:tcPr>
            <w:tcW w:w="1345" w:type="dxa"/>
          </w:tcPr>
          <w:p w14:paraId="3016D5AF" w14:textId="24DDEC1B" w:rsidR="00DB3970" w:rsidRDefault="00E92C99" w:rsidP="007528B7">
            <w:r>
              <w:t>Series restart with the same product, 2 doses</w:t>
            </w:r>
          </w:p>
        </w:tc>
        <w:tc>
          <w:tcPr>
            <w:tcW w:w="1080" w:type="dxa"/>
          </w:tcPr>
          <w:p w14:paraId="77105850" w14:textId="77777777" w:rsidR="00DB3970" w:rsidRDefault="00DB3970" w:rsidP="007528B7"/>
        </w:tc>
        <w:tc>
          <w:tcPr>
            <w:tcW w:w="900" w:type="dxa"/>
          </w:tcPr>
          <w:p w14:paraId="4918E8AD" w14:textId="77777777" w:rsidR="00DB3970" w:rsidRDefault="00DB3970" w:rsidP="007528B7"/>
        </w:tc>
        <w:tc>
          <w:tcPr>
            <w:tcW w:w="810" w:type="dxa"/>
          </w:tcPr>
          <w:p w14:paraId="5BA3192D" w14:textId="77777777" w:rsidR="00DB3970" w:rsidRDefault="00DB3970" w:rsidP="007528B7"/>
        </w:tc>
        <w:tc>
          <w:tcPr>
            <w:tcW w:w="810" w:type="dxa"/>
          </w:tcPr>
          <w:p w14:paraId="1B09B582" w14:textId="77777777" w:rsidR="00DB3970" w:rsidRDefault="00DB3970" w:rsidP="007528B7"/>
        </w:tc>
        <w:tc>
          <w:tcPr>
            <w:tcW w:w="810" w:type="dxa"/>
          </w:tcPr>
          <w:p w14:paraId="5E84EDC1" w14:textId="77777777" w:rsidR="00DB3970" w:rsidRDefault="00DB3970" w:rsidP="007528B7"/>
        </w:tc>
        <w:tc>
          <w:tcPr>
            <w:tcW w:w="1080" w:type="dxa"/>
          </w:tcPr>
          <w:p w14:paraId="2CA1E16D" w14:textId="77777777" w:rsidR="00DB3970" w:rsidRDefault="00DB3970" w:rsidP="007528B7"/>
        </w:tc>
      </w:tr>
      <w:tr w:rsidR="00DB3970" w14:paraId="1095238D" w14:textId="77777777" w:rsidTr="00254B05">
        <w:tc>
          <w:tcPr>
            <w:tcW w:w="1345" w:type="dxa"/>
          </w:tcPr>
          <w:p w14:paraId="3DDD8A19" w14:textId="222F7780" w:rsidR="00DB3970" w:rsidRDefault="00E92C99" w:rsidP="007528B7">
            <w:proofErr w:type="spellStart"/>
            <w:r>
              <w:t>Benxsero</w:t>
            </w:r>
            <w:proofErr w:type="spellEnd"/>
            <w:r>
              <w:t xml:space="preserve"> and </w:t>
            </w:r>
            <w:proofErr w:type="spellStart"/>
            <w:r>
              <w:t>Trumenba</w:t>
            </w:r>
            <w:proofErr w:type="spellEnd"/>
          </w:p>
        </w:tc>
        <w:tc>
          <w:tcPr>
            <w:tcW w:w="245" w:type="dxa"/>
          </w:tcPr>
          <w:p w14:paraId="7707A68A" w14:textId="0509417D" w:rsidR="00DB3970" w:rsidRDefault="00C53454" w:rsidP="007528B7">
            <w:ins w:id="12" w:author="Xia Jing" w:date="2024-05-02T14:37:00Z">
              <w:r>
                <w:t>5</w:t>
              </w:r>
            </w:ins>
          </w:p>
        </w:tc>
        <w:tc>
          <w:tcPr>
            <w:tcW w:w="850" w:type="dxa"/>
          </w:tcPr>
          <w:p w14:paraId="7B8CE494" w14:textId="36B75FA7" w:rsidR="00DB3970" w:rsidRDefault="00E92C99" w:rsidP="007528B7">
            <w:r>
              <w:t>&gt;= 1</w:t>
            </w:r>
            <w:r w:rsidR="00FE4E00">
              <w:t>0</w:t>
            </w:r>
            <w:r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672A0A0F" w14:textId="621F0470" w:rsidR="00DB3970" w:rsidRDefault="00E92C99" w:rsidP="007528B7">
            <w:r>
              <w:t xml:space="preserve">&lt;= </w:t>
            </w:r>
            <w:r w:rsidR="00FE4E00">
              <w:t>25</w:t>
            </w:r>
            <w:r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52D0CADF" w14:textId="77777777" w:rsidR="00DB3970" w:rsidRDefault="00DB3970" w:rsidP="007528B7"/>
        </w:tc>
        <w:tc>
          <w:tcPr>
            <w:tcW w:w="534" w:type="dxa"/>
          </w:tcPr>
          <w:p w14:paraId="2F03BCA8" w14:textId="0BDF5074" w:rsidR="00DB3970" w:rsidRDefault="00E92C99" w:rsidP="007528B7">
            <w:r>
              <w:t>Y</w:t>
            </w:r>
          </w:p>
        </w:tc>
        <w:tc>
          <w:tcPr>
            <w:tcW w:w="626" w:type="dxa"/>
          </w:tcPr>
          <w:p w14:paraId="3D69453C" w14:textId="111E33B5" w:rsidR="00DB3970" w:rsidRDefault="00E92C99" w:rsidP="007528B7">
            <w:r>
              <w:t>2</w:t>
            </w:r>
          </w:p>
        </w:tc>
        <w:tc>
          <w:tcPr>
            <w:tcW w:w="1209" w:type="dxa"/>
          </w:tcPr>
          <w:p w14:paraId="0A91DE39" w14:textId="77777777" w:rsidR="00DB3970" w:rsidRDefault="00DB3970" w:rsidP="007528B7"/>
        </w:tc>
        <w:tc>
          <w:tcPr>
            <w:tcW w:w="1530" w:type="dxa"/>
          </w:tcPr>
          <w:p w14:paraId="1906F8DE" w14:textId="77777777" w:rsidR="00DB3970" w:rsidRDefault="00DB3970" w:rsidP="007528B7"/>
        </w:tc>
        <w:tc>
          <w:tcPr>
            <w:tcW w:w="1530" w:type="dxa"/>
          </w:tcPr>
          <w:p w14:paraId="3B860D0D" w14:textId="77777777" w:rsidR="00DB3970" w:rsidRDefault="00DB3970" w:rsidP="007528B7"/>
        </w:tc>
        <w:tc>
          <w:tcPr>
            <w:tcW w:w="1535" w:type="dxa"/>
          </w:tcPr>
          <w:p w14:paraId="20AF929A" w14:textId="77777777" w:rsidR="00DB3970" w:rsidRDefault="00DB3970" w:rsidP="007528B7"/>
        </w:tc>
        <w:tc>
          <w:tcPr>
            <w:tcW w:w="1345" w:type="dxa"/>
          </w:tcPr>
          <w:p w14:paraId="0A97E07C" w14:textId="04154047" w:rsidR="00DB3970" w:rsidRDefault="00E92C99" w:rsidP="007528B7">
            <w:r>
              <w:t>One product needs to be selected and admin 2</w:t>
            </w:r>
            <w:r w:rsidRPr="00E92C99">
              <w:rPr>
                <w:vertAlign w:val="superscript"/>
              </w:rPr>
              <w:t>nd</w:t>
            </w:r>
            <w:r>
              <w:t xml:space="preserve"> dose with correct interval to complete series</w:t>
            </w:r>
          </w:p>
        </w:tc>
        <w:tc>
          <w:tcPr>
            <w:tcW w:w="1080" w:type="dxa"/>
          </w:tcPr>
          <w:p w14:paraId="7F8BB3E8" w14:textId="77777777" w:rsidR="00DB3970" w:rsidRDefault="00DB3970" w:rsidP="007528B7"/>
        </w:tc>
        <w:tc>
          <w:tcPr>
            <w:tcW w:w="900" w:type="dxa"/>
          </w:tcPr>
          <w:p w14:paraId="2D81DAB2" w14:textId="77777777" w:rsidR="00DB3970" w:rsidRDefault="00DB3970" w:rsidP="007528B7"/>
        </w:tc>
        <w:tc>
          <w:tcPr>
            <w:tcW w:w="810" w:type="dxa"/>
          </w:tcPr>
          <w:p w14:paraId="69AFAB9D" w14:textId="77777777" w:rsidR="00DB3970" w:rsidRDefault="00DB3970" w:rsidP="007528B7"/>
        </w:tc>
        <w:tc>
          <w:tcPr>
            <w:tcW w:w="810" w:type="dxa"/>
          </w:tcPr>
          <w:p w14:paraId="135794C8" w14:textId="77777777" w:rsidR="00DB3970" w:rsidRDefault="00DB3970" w:rsidP="007528B7"/>
        </w:tc>
        <w:tc>
          <w:tcPr>
            <w:tcW w:w="810" w:type="dxa"/>
          </w:tcPr>
          <w:p w14:paraId="21F381F8" w14:textId="77777777" w:rsidR="00DB3970" w:rsidRDefault="00DB3970" w:rsidP="007528B7"/>
        </w:tc>
        <w:tc>
          <w:tcPr>
            <w:tcW w:w="1080" w:type="dxa"/>
          </w:tcPr>
          <w:p w14:paraId="15CDBB3F" w14:textId="77777777" w:rsidR="00DB3970" w:rsidRDefault="00DB3970" w:rsidP="007528B7"/>
        </w:tc>
      </w:tr>
      <w:tr w:rsidR="00D931E8" w14:paraId="61D01457" w14:textId="77777777" w:rsidTr="00254B05">
        <w:tc>
          <w:tcPr>
            <w:tcW w:w="1345" w:type="dxa"/>
          </w:tcPr>
          <w:p w14:paraId="1D7D0E09" w14:textId="71FCB0FD" w:rsidR="00D931E8" w:rsidRDefault="00D931E8" w:rsidP="007528B7">
            <w:proofErr w:type="spellStart"/>
            <w:r>
              <w:t>Trumenba</w:t>
            </w:r>
            <w:proofErr w:type="spellEnd"/>
          </w:p>
        </w:tc>
        <w:tc>
          <w:tcPr>
            <w:tcW w:w="245" w:type="dxa"/>
          </w:tcPr>
          <w:p w14:paraId="6190388C" w14:textId="09582F80" w:rsidR="00D931E8" w:rsidRDefault="00C53454" w:rsidP="007528B7">
            <w:ins w:id="13" w:author="Xia Jing" w:date="2024-05-02T14:37:00Z">
              <w:r>
                <w:t>6</w:t>
              </w:r>
            </w:ins>
          </w:p>
        </w:tc>
        <w:tc>
          <w:tcPr>
            <w:tcW w:w="850" w:type="dxa"/>
          </w:tcPr>
          <w:p w14:paraId="74D6456C" w14:textId="3033B759" w:rsidR="00D931E8" w:rsidRDefault="003907C5" w:rsidP="007528B7">
            <w:r>
              <w:t xml:space="preserve">&gt;= 10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5B323605" w14:textId="04CD2AE1" w:rsidR="00D931E8" w:rsidRDefault="003907C5" w:rsidP="007528B7">
            <w:r>
              <w:t xml:space="preserve">&lt;= 25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304F4C56" w14:textId="77777777" w:rsidR="00D931E8" w:rsidRDefault="00D931E8" w:rsidP="007528B7"/>
        </w:tc>
        <w:tc>
          <w:tcPr>
            <w:tcW w:w="534" w:type="dxa"/>
          </w:tcPr>
          <w:p w14:paraId="6D305602" w14:textId="061EBF38" w:rsidR="00D931E8" w:rsidRDefault="00D931E8" w:rsidP="007528B7">
            <w:r>
              <w:t>Y</w:t>
            </w:r>
          </w:p>
        </w:tc>
        <w:tc>
          <w:tcPr>
            <w:tcW w:w="626" w:type="dxa"/>
          </w:tcPr>
          <w:p w14:paraId="7260719A" w14:textId="649A6AA2" w:rsidR="00D931E8" w:rsidRDefault="00D931E8" w:rsidP="007528B7">
            <w:r>
              <w:t>2</w:t>
            </w:r>
          </w:p>
        </w:tc>
        <w:tc>
          <w:tcPr>
            <w:tcW w:w="1209" w:type="dxa"/>
          </w:tcPr>
          <w:p w14:paraId="78F309EB" w14:textId="22DC71DA" w:rsidR="00D931E8" w:rsidRDefault="00D931E8" w:rsidP="007528B7">
            <w:r>
              <w:t xml:space="preserve">Interval &gt;= 6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1ED068A5" w14:textId="77777777" w:rsidR="00D931E8" w:rsidRDefault="00D931E8" w:rsidP="007528B7"/>
        </w:tc>
        <w:tc>
          <w:tcPr>
            <w:tcW w:w="1530" w:type="dxa"/>
          </w:tcPr>
          <w:p w14:paraId="3C4B478D" w14:textId="77777777" w:rsidR="00D931E8" w:rsidRDefault="00D931E8" w:rsidP="007528B7"/>
        </w:tc>
        <w:tc>
          <w:tcPr>
            <w:tcW w:w="1535" w:type="dxa"/>
          </w:tcPr>
          <w:p w14:paraId="2F04BC3F" w14:textId="77777777" w:rsidR="00D931E8" w:rsidRDefault="00D931E8" w:rsidP="007528B7"/>
        </w:tc>
        <w:tc>
          <w:tcPr>
            <w:tcW w:w="1345" w:type="dxa"/>
          </w:tcPr>
          <w:p w14:paraId="63B6966D" w14:textId="5686DC9D" w:rsidR="00D931E8" w:rsidRDefault="00D931E8" w:rsidP="007528B7">
            <w:r>
              <w:t>Do not adm</w:t>
            </w:r>
            <w:r w:rsidR="000D59C1">
              <w:t>in</w:t>
            </w:r>
            <w:r>
              <w:t xml:space="preserve"> 3</w:t>
            </w:r>
            <w:r w:rsidRPr="00D931E8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1080" w:type="dxa"/>
          </w:tcPr>
          <w:p w14:paraId="6EB5AFC2" w14:textId="77777777" w:rsidR="00D931E8" w:rsidRDefault="00D931E8" w:rsidP="007528B7"/>
        </w:tc>
        <w:tc>
          <w:tcPr>
            <w:tcW w:w="900" w:type="dxa"/>
          </w:tcPr>
          <w:p w14:paraId="4B248F5A" w14:textId="77777777" w:rsidR="00D931E8" w:rsidRDefault="00D931E8" w:rsidP="007528B7"/>
        </w:tc>
        <w:tc>
          <w:tcPr>
            <w:tcW w:w="810" w:type="dxa"/>
          </w:tcPr>
          <w:p w14:paraId="549C3C7F" w14:textId="77777777" w:rsidR="00D931E8" w:rsidRDefault="00D931E8" w:rsidP="007528B7"/>
        </w:tc>
        <w:tc>
          <w:tcPr>
            <w:tcW w:w="810" w:type="dxa"/>
          </w:tcPr>
          <w:p w14:paraId="08C9B4F3" w14:textId="77777777" w:rsidR="00D931E8" w:rsidRDefault="00D931E8" w:rsidP="007528B7"/>
        </w:tc>
        <w:tc>
          <w:tcPr>
            <w:tcW w:w="810" w:type="dxa"/>
          </w:tcPr>
          <w:p w14:paraId="3D2F7577" w14:textId="77777777" w:rsidR="00D931E8" w:rsidRDefault="00D931E8" w:rsidP="007528B7"/>
        </w:tc>
        <w:tc>
          <w:tcPr>
            <w:tcW w:w="1080" w:type="dxa"/>
          </w:tcPr>
          <w:p w14:paraId="60BA2FFE" w14:textId="77777777" w:rsidR="00D931E8" w:rsidRDefault="00D931E8" w:rsidP="007528B7"/>
        </w:tc>
      </w:tr>
      <w:tr w:rsidR="00CB0BA7" w14:paraId="557CF573" w14:textId="77777777" w:rsidTr="00254B05">
        <w:tc>
          <w:tcPr>
            <w:tcW w:w="1345" w:type="dxa"/>
          </w:tcPr>
          <w:p w14:paraId="5929C993" w14:textId="6B66C921" w:rsidR="00CB0BA7" w:rsidRDefault="00CB0BA7" w:rsidP="007528B7">
            <w:proofErr w:type="spellStart"/>
            <w:r>
              <w:t>Trumenba</w:t>
            </w:r>
            <w:proofErr w:type="spellEnd"/>
          </w:p>
        </w:tc>
        <w:tc>
          <w:tcPr>
            <w:tcW w:w="245" w:type="dxa"/>
          </w:tcPr>
          <w:p w14:paraId="3326E771" w14:textId="3353D71C" w:rsidR="00CB0BA7" w:rsidRDefault="00C53454" w:rsidP="007528B7">
            <w:ins w:id="14" w:author="Xia Jing" w:date="2024-05-02T14:37:00Z">
              <w:r>
                <w:t>7</w:t>
              </w:r>
            </w:ins>
          </w:p>
        </w:tc>
        <w:tc>
          <w:tcPr>
            <w:tcW w:w="850" w:type="dxa"/>
          </w:tcPr>
          <w:p w14:paraId="7689A820" w14:textId="341B7047" w:rsidR="00CB0BA7" w:rsidRDefault="003907C5" w:rsidP="007528B7">
            <w:r>
              <w:t xml:space="preserve">&gt;= 10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1A03B7CF" w14:textId="0B891A27" w:rsidR="00CB0BA7" w:rsidRDefault="003907C5" w:rsidP="007528B7">
            <w:r>
              <w:t xml:space="preserve">&lt;= 25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1BAF2E22" w14:textId="77777777" w:rsidR="00CB0BA7" w:rsidRDefault="00CB0BA7" w:rsidP="007528B7"/>
        </w:tc>
        <w:tc>
          <w:tcPr>
            <w:tcW w:w="534" w:type="dxa"/>
          </w:tcPr>
          <w:p w14:paraId="2A898F17" w14:textId="613EF8D6" w:rsidR="00CB0BA7" w:rsidRDefault="00CB0BA7" w:rsidP="007528B7">
            <w:r>
              <w:t>Y</w:t>
            </w:r>
          </w:p>
        </w:tc>
        <w:tc>
          <w:tcPr>
            <w:tcW w:w="626" w:type="dxa"/>
          </w:tcPr>
          <w:p w14:paraId="7A433CCB" w14:textId="47DD21B4" w:rsidR="00CB0BA7" w:rsidRDefault="00CB0BA7" w:rsidP="007528B7">
            <w:r>
              <w:t>3</w:t>
            </w:r>
          </w:p>
        </w:tc>
        <w:tc>
          <w:tcPr>
            <w:tcW w:w="1209" w:type="dxa"/>
          </w:tcPr>
          <w:p w14:paraId="008036FB" w14:textId="09B286AE" w:rsidR="00CB0BA7" w:rsidRDefault="00CB0BA7" w:rsidP="007528B7">
            <w:r>
              <w:t xml:space="preserve">Interval &lt; 4 </w:t>
            </w:r>
            <w:proofErr w:type="spellStart"/>
            <w:r>
              <w:t>mon</w:t>
            </w:r>
            <w:proofErr w:type="spellEnd"/>
            <w:r>
              <w:t xml:space="preserve"> between 2</w:t>
            </w:r>
            <w:r w:rsidRPr="00CB0BA7">
              <w:rPr>
                <w:vertAlign w:val="superscript"/>
              </w:rPr>
              <w:t>nd</w:t>
            </w:r>
            <w:r>
              <w:t xml:space="preserve"> and 3</w:t>
            </w:r>
            <w:r w:rsidRPr="00CB0BA7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1530" w:type="dxa"/>
          </w:tcPr>
          <w:p w14:paraId="51C9D8C8" w14:textId="77777777" w:rsidR="00CB0BA7" w:rsidRDefault="00CB0BA7" w:rsidP="007528B7"/>
        </w:tc>
        <w:tc>
          <w:tcPr>
            <w:tcW w:w="1530" w:type="dxa"/>
          </w:tcPr>
          <w:p w14:paraId="478E40D5" w14:textId="77777777" w:rsidR="00CB0BA7" w:rsidRDefault="00CB0BA7" w:rsidP="007528B7"/>
        </w:tc>
        <w:tc>
          <w:tcPr>
            <w:tcW w:w="1535" w:type="dxa"/>
          </w:tcPr>
          <w:p w14:paraId="3759F7F5" w14:textId="77777777" w:rsidR="00CB0BA7" w:rsidRDefault="00CB0BA7" w:rsidP="007528B7"/>
        </w:tc>
        <w:tc>
          <w:tcPr>
            <w:tcW w:w="1345" w:type="dxa"/>
          </w:tcPr>
          <w:p w14:paraId="118A3DE9" w14:textId="6A5CEB0F" w:rsidR="00CB0BA7" w:rsidRDefault="00CB0BA7" w:rsidP="007528B7">
            <w:r>
              <w:t>Admin 4</w:t>
            </w:r>
            <w:r w:rsidRPr="00CB0BA7">
              <w:rPr>
                <w:vertAlign w:val="superscript"/>
              </w:rPr>
              <w:t>th</w:t>
            </w:r>
            <w:r>
              <w:t xml:space="preserve"> dose &gt;= 4 </w:t>
            </w:r>
            <w:proofErr w:type="spellStart"/>
            <w:r>
              <w:t>mon</w:t>
            </w:r>
            <w:proofErr w:type="spellEnd"/>
            <w:r>
              <w:t xml:space="preserve"> from 3</w:t>
            </w:r>
            <w:r w:rsidRPr="00CB0BA7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1080" w:type="dxa"/>
          </w:tcPr>
          <w:p w14:paraId="7F75C731" w14:textId="77777777" w:rsidR="00CB0BA7" w:rsidRDefault="00CB0BA7" w:rsidP="007528B7"/>
        </w:tc>
        <w:tc>
          <w:tcPr>
            <w:tcW w:w="900" w:type="dxa"/>
          </w:tcPr>
          <w:p w14:paraId="6467A1CD" w14:textId="77777777" w:rsidR="00CB0BA7" w:rsidRDefault="00CB0BA7" w:rsidP="007528B7"/>
        </w:tc>
        <w:tc>
          <w:tcPr>
            <w:tcW w:w="810" w:type="dxa"/>
          </w:tcPr>
          <w:p w14:paraId="76B7312D" w14:textId="77777777" w:rsidR="00CB0BA7" w:rsidRDefault="00CB0BA7" w:rsidP="007528B7"/>
        </w:tc>
        <w:tc>
          <w:tcPr>
            <w:tcW w:w="810" w:type="dxa"/>
          </w:tcPr>
          <w:p w14:paraId="6CE68747" w14:textId="77777777" w:rsidR="00CB0BA7" w:rsidRDefault="00CB0BA7" w:rsidP="007528B7"/>
        </w:tc>
        <w:tc>
          <w:tcPr>
            <w:tcW w:w="810" w:type="dxa"/>
          </w:tcPr>
          <w:p w14:paraId="62E0996A" w14:textId="77777777" w:rsidR="00CB0BA7" w:rsidRDefault="00CB0BA7" w:rsidP="007528B7"/>
        </w:tc>
        <w:tc>
          <w:tcPr>
            <w:tcW w:w="1080" w:type="dxa"/>
          </w:tcPr>
          <w:p w14:paraId="5D6A63A1" w14:textId="77777777" w:rsidR="00CB0BA7" w:rsidRDefault="00CB0BA7" w:rsidP="007528B7"/>
        </w:tc>
      </w:tr>
      <w:tr w:rsidR="00294C81" w:rsidRPr="00294C81" w14:paraId="199099EC" w14:textId="77777777" w:rsidTr="00112181">
        <w:tc>
          <w:tcPr>
            <w:tcW w:w="18715" w:type="dxa"/>
            <w:gridSpan w:val="18"/>
          </w:tcPr>
          <w:p w14:paraId="2B0C7FD3" w14:textId="1C2793AF" w:rsidR="00294C81" w:rsidRPr="00294C81" w:rsidRDefault="00294C81" w:rsidP="007528B7">
            <w:pPr>
              <w:rPr>
                <w:b/>
                <w:bCs/>
              </w:rPr>
            </w:pPr>
            <w:r w:rsidRPr="00294C81">
              <w:rPr>
                <w:b/>
                <w:bCs/>
              </w:rPr>
              <w:t>Special situations</w:t>
            </w:r>
          </w:p>
        </w:tc>
      </w:tr>
      <w:tr w:rsidR="00801236" w14:paraId="32C331F2" w14:textId="77777777" w:rsidTr="006C453E">
        <w:tc>
          <w:tcPr>
            <w:tcW w:w="18715" w:type="dxa"/>
            <w:gridSpan w:val="18"/>
          </w:tcPr>
          <w:p w14:paraId="425ADC53" w14:textId="575AB2D7" w:rsidR="00801236" w:rsidRDefault="00801236" w:rsidP="00801236">
            <w:r>
              <w:t xml:space="preserve">Persons with anatomic or functional asplenia (including sickle cell disease), persistent complement component deficiency, complement inhibitor (e.g., eculizumab, </w:t>
            </w:r>
            <w:proofErr w:type="spellStart"/>
            <w:r>
              <w:t>ravulizumab</w:t>
            </w:r>
            <w:proofErr w:type="spellEnd"/>
            <w:r>
              <w:t xml:space="preserve">) use, microbiologists routinely exposed to isolates of Neisseria meningitidis, </w:t>
            </w:r>
            <w:r w:rsidRPr="00E55DC1">
              <w:rPr>
                <w:b/>
                <w:bCs/>
              </w:rPr>
              <w:t>persons who are at risk during an outbreak attributable to a vaccine serogroup</w:t>
            </w:r>
          </w:p>
        </w:tc>
      </w:tr>
      <w:tr w:rsidR="00801236" w14:paraId="1EEEB397" w14:textId="77777777" w:rsidTr="00254B05">
        <w:tc>
          <w:tcPr>
            <w:tcW w:w="1345" w:type="dxa"/>
          </w:tcPr>
          <w:p w14:paraId="5464BABE" w14:textId="3EF925C8" w:rsidR="00801236" w:rsidRDefault="00801236" w:rsidP="00801236">
            <w:r>
              <w:t>Bexsero</w:t>
            </w:r>
          </w:p>
        </w:tc>
        <w:tc>
          <w:tcPr>
            <w:tcW w:w="245" w:type="dxa"/>
          </w:tcPr>
          <w:p w14:paraId="375CF174" w14:textId="6F92FF0A" w:rsidR="00801236" w:rsidRDefault="00C53454" w:rsidP="00801236">
            <w:ins w:id="15" w:author="Xia Jing" w:date="2024-05-02T14:38:00Z">
              <w:r>
                <w:t>8</w:t>
              </w:r>
            </w:ins>
          </w:p>
        </w:tc>
        <w:tc>
          <w:tcPr>
            <w:tcW w:w="850" w:type="dxa"/>
          </w:tcPr>
          <w:p w14:paraId="03A7AE3C" w14:textId="01812801" w:rsidR="00801236" w:rsidRDefault="00801236" w:rsidP="00801236">
            <w:r>
              <w:t xml:space="preserve">&gt;= 10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52D3E506" w14:textId="52E869C8" w:rsidR="00801236" w:rsidRDefault="00801236" w:rsidP="00801236">
            <w:r>
              <w:t xml:space="preserve">&lt;= 25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2605FDFC" w14:textId="77777777" w:rsidR="00801236" w:rsidRDefault="00801236" w:rsidP="00801236"/>
        </w:tc>
        <w:tc>
          <w:tcPr>
            <w:tcW w:w="534" w:type="dxa"/>
          </w:tcPr>
          <w:p w14:paraId="4EED681D" w14:textId="772B3AF3" w:rsidR="00801236" w:rsidRDefault="00801236" w:rsidP="00801236">
            <w:r>
              <w:t>N</w:t>
            </w:r>
          </w:p>
        </w:tc>
        <w:tc>
          <w:tcPr>
            <w:tcW w:w="626" w:type="dxa"/>
          </w:tcPr>
          <w:p w14:paraId="04C009E3" w14:textId="77777777" w:rsidR="00801236" w:rsidRDefault="00801236" w:rsidP="00801236"/>
        </w:tc>
        <w:tc>
          <w:tcPr>
            <w:tcW w:w="1209" w:type="dxa"/>
          </w:tcPr>
          <w:p w14:paraId="56480BC6" w14:textId="77777777" w:rsidR="00801236" w:rsidRDefault="00801236" w:rsidP="00801236"/>
        </w:tc>
        <w:tc>
          <w:tcPr>
            <w:tcW w:w="1530" w:type="dxa"/>
          </w:tcPr>
          <w:p w14:paraId="24F8A19E" w14:textId="74139015" w:rsidR="00801236" w:rsidRDefault="00801236" w:rsidP="00801236"/>
        </w:tc>
        <w:tc>
          <w:tcPr>
            <w:tcW w:w="1530" w:type="dxa"/>
          </w:tcPr>
          <w:p w14:paraId="715CF972" w14:textId="77777777" w:rsidR="00801236" w:rsidRDefault="00801236" w:rsidP="00801236"/>
        </w:tc>
        <w:tc>
          <w:tcPr>
            <w:tcW w:w="1535" w:type="dxa"/>
          </w:tcPr>
          <w:p w14:paraId="16DA7C75" w14:textId="77777777" w:rsidR="00801236" w:rsidRDefault="00801236" w:rsidP="00801236"/>
        </w:tc>
        <w:tc>
          <w:tcPr>
            <w:tcW w:w="1345" w:type="dxa"/>
          </w:tcPr>
          <w:p w14:paraId="56E559A9" w14:textId="52C647B8" w:rsidR="00801236" w:rsidRDefault="00801236" w:rsidP="00801236">
            <w:r>
              <w:t>Admin 1</w:t>
            </w:r>
            <w:r w:rsidRPr="00DB459B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37AD9B56" w14:textId="398F9698" w:rsidR="00801236" w:rsidRDefault="00801236" w:rsidP="00801236">
            <w:r>
              <w:t>Schedule 2</w:t>
            </w:r>
            <w:r w:rsidRPr="00DB459B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</w:p>
        </w:tc>
        <w:tc>
          <w:tcPr>
            <w:tcW w:w="900" w:type="dxa"/>
          </w:tcPr>
          <w:p w14:paraId="1A2CFE26" w14:textId="77777777" w:rsidR="00801236" w:rsidRDefault="00801236" w:rsidP="00801236"/>
        </w:tc>
        <w:tc>
          <w:tcPr>
            <w:tcW w:w="810" w:type="dxa"/>
          </w:tcPr>
          <w:p w14:paraId="4B1EAB5B" w14:textId="77777777" w:rsidR="00801236" w:rsidRDefault="00801236" w:rsidP="00801236"/>
        </w:tc>
        <w:tc>
          <w:tcPr>
            <w:tcW w:w="810" w:type="dxa"/>
          </w:tcPr>
          <w:p w14:paraId="72A09AB2" w14:textId="77777777" w:rsidR="00801236" w:rsidRDefault="00801236" w:rsidP="00801236"/>
        </w:tc>
        <w:tc>
          <w:tcPr>
            <w:tcW w:w="810" w:type="dxa"/>
          </w:tcPr>
          <w:p w14:paraId="165B9A4C" w14:textId="77777777" w:rsidR="00801236" w:rsidRDefault="00801236" w:rsidP="00801236"/>
        </w:tc>
        <w:tc>
          <w:tcPr>
            <w:tcW w:w="1080" w:type="dxa"/>
          </w:tcPr>
          <w:p w14:paraId="533B245C" w14:textId="77777777" w:rsidR="00801236" w:rsidRDefault="00801236" w:rsidP="00801236"/>
        </w:tc>
      </w:tr>
      <w:tr w:rsidR="00801236" w:rsidRPr="00DB459B" w14:paraId="616EAE25" w14:textId="77777777" w:rsidTr="00254B05">
        <w:tc>
          <w:tcPr>
            <w:tcW w:w="1345" w:type="dxa"/>
          </w:tcPr>
          <w:p w14:paraId="7D55F047" w14:textId="6606DFDC" w:rsidR="00801236" w:rsidRDefault="00801236" w:rsidP="00801236">
            <w:proofErr w:type="spellStart"/>
            <w:r>
              <w:t>Trumenba</w:t>
            </w:r>
            <w:proofErr w:type="spellEnd"/>
          </w:p>
        </w:tc>
        <w:tc>
          <w:tcPr>
            <w:tcW w:w="245" w:type="dxa"/>
          </w:tcPr>
          <w:p w14:paraId="64EFCCA6" w14:textId="56BD41F6" w:rsidR="00801236" w:rsidRDefault="00C53454" w:rsidP="00801236">
            <w:ins w:id="16" w:author="Xia Jing" w:date="2024-05-02T14:38:00Z">
              <w:r>
                <w:t>9</w:t>
              </w:r>
            </w:ins>
          </w:p>
        </w:tc>
        <w:tc>
          <w:tcPr>
            <w:tcW w:w="850" w:type="dxa"/>
          </w:tcPr>
          <w:p w14:paraId="5E8AFC0E" w14:textId="506E1027" w:rsidR="00801236" w:rsidRDefault="00801236" w:rsidP="00801236">
            <w:r>
              <w:t xml:space="preserve">&gt;= 10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14F499AD" w14:textId="296E8E12" w:rsidR="00801236" w:rsidRDefault="00801236" w:rsidP="00801236">
            <w:r>
              <w:t xml:space="preserve">&lt;= 25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06B84D9B" w14:textId="77777777" w:rsidR="00801236" w:rsidRDefault="00801236" w:rsidP="00801236"/>
        </w:tc>
        <w:tc>
          <w:tcPr>
            <w:tcW w:w="534" w:type="dxa"/>
          </w:tcPr>
          <w:p w14:paraId="6785D8EC" w14:textId="30C6DF41" w:rsidR="00801236" w:rsidRDefault="00801236" w:rsidP="00801236">
            <w:r>
              <w:t>N</w:t>
            </w:r>
          </w:p>
        </w:tc>
        <w:tc>
          <w:tcPr>
            <w:tcW w:w="626" w:type="dxa"/>
          </w:tcPr>
          <w:p w14:paraId="14DFB69F" w14:textId="77777777" w:rsidR="00801236" w:rsidRDefault="00801236" w:rsidP="00801236"/>
        </w:tc>
        <w:tc>
          <w:tcPr>
            <w:tcW w:w="1209" w:type="dxa"/>
          </w:tcPr>
          <w:p w14:paraId="656D9FEA" w14:textId="77777777" w:rsidR="00801236" w:rsidRDefault="00801236" w:rsidP="00801236"/>
        </w:tc>
        <w:tc>
          <w:tcPr>
            <w:tcW w:w="1530" w:type="dxa"/>
          </w:tcPr>
          <w:p w14:paraId="399CD004" w14:textId="6AACE2F0" w:rsidR="00801236" w:rsidRDefault="00801236" w:rsidP="00801236"/>
        </w:tc>
        <w:tc>
          <w:tcPr>
            <w:tcW w:w="1530" w:type="dxa"/>
          </w:tcPr>
          <w:p w14:paraId="4FE4F488" w14:textId="77777777" w:rsidR="00801236" w:rsidRDefault="00801236" w:rsidP="00801236"/>
        </w:tc>
        <w:tc>
          <w:tcPr>
            <w:tcW w:w="1535" w:type="dxa"/>
          </w:tcPr>
          <w:p w14:paraId="1D85DF66" w14:textId="77777777" w:rsidR="00801236" w:rsidRDefault="00801236" w:rsidP="00801236"/>
        </w:tc>
        <w:tc>
          <w:tcPr>
            <w:tcW w:w="1345" w:type="dxa"/>
          </w:tcPr>
          <w:p w14:paraId="33D8054D" w14:textId="64E2792E" w:rsidR="00801236" w:rsidRDefault="00801236" w:rsidP="00801236">
            <w:r>
              <w:t>Admin 1</w:t>
            </w:r>
            <w:r w:rsidRPr="00DB459B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01502C20" w14:textId="5B73D779" w:rsidR="00801236" w:rsidRDefault="00801236" w:rsidP="00801236">
            <w:r>
              <w:t>Schedule 2</w:t>
            </w:r>
            <w:r w:rsidRPr="00DB459B">
              <w:rPr>
                <w:vertAlign w:val="superscript"/>
              </w:rPr>
              <w:t>nd</w:t>
            </w:r>
            <w:r>
              <w:t xml:space="preserve"> dose between (&gt;= 4 </w:t>
            </w:r>
            <w:proofErr w:type="spellStart"/>
            <w:r>
              <w:t>wks</w:t>
            </w:r>
            <w:proofErr w:type="spellEnd"/>
            <w:r>
              <w:t xml:space="preserve"> AND &lt;= 8 </w:t>
            </w:r>
            <w:proofErr w:type="spellStart"/>
            <w:r>
              <w:t>wks</w:t>
            </w:r>
            <w:proofErr w:type="spellEnd"/>
            <w:r>
              <w:t xml:space="preserve">) </w:t>
            </w:r>
            <w:r>
              <w:lastRenderedPageBreak/>
              <w:t>from now</w:t>
            </w:r>
          </w:p>
        </w:tc>
        <w:tc>
          <w:tcPr>
            <w:tcW w:w="900" w:type="dxa"/>
          </w:tcPr>
          <w:p w14:paraId="7BB9703C" w14:textId="5FB1ADDB" w:rsidR="00801236" w:rsidRPr="00DB459B" w:rsidRDefault="00801236" w:rsidP="00801236">
            <w:proofErr w:type="spellStart"/>
            <w:r w:rsidRPr="00DB459B">
              <w:lastRenderedPageBreak/>
              <w:t>Scheudle</w:t>
            </w:r>
            <w:proofErr w:type="spellEnd"/>
            <w:r w:rsidRPr="00DB459B">
              <w:t xml:space="preserve"> 3</w:t>
            </w:r>
            <w:r w:rsidRPr="00DB459B">
              <w:rPr>
                <w:vertAlign w:val="superscript"/>
              </w:rPr>
              <w:t>rd</w:t>
            </w:r>
            <w:r w:rsidRPr="00DB459B">
              <w:t xml:space="preserve"> dose = 6 </w:t>
            </w:r>
            <w:proofErr w:type="spellStart"/>
            <w:r w:rsidRPr="00DB459B">
              <w:t>mon</w:t>
            </w:r>
            <w:proofErr w:type="spellEnd"/>
            <w:r w:rsidRPr="00DB459B">
              <w:t xml:space="preserve"> from no</w:t>
            </w:r>
            <w:r>
              <w:t>w</w:t>
            </w:r>
          </w:p>
        </w:tc>
        <w:tc>
          <w:tcPr>
            <w:tcW w:w="810" w:type="dxa"/>
          </w:tcPr>
          <w:p w14:paraId="141398E0" w14:textId="77777777" w:rsidR="00801236" w:rsidRPr="00DB459B" w:rsidRDefault="00801236" w:rsidP="00801236"/>
        </w:tc>
        <w:tc>
          <w:tcPr>
            <w:tcW w:w="810" w:type="dxa"/>
          </w:tcPr>
          <w:p w14:paraId="4EDC77C1" w14:textId="77777777" w:rsidR="00801236" w:rsidRPr="00DB459B" w:rsidRDefault="00801236" w:rsidP="00801236"/>
        </w:tc>
        <w:tc>
          <w:tcPr>
            <w:tcW w:w="810" w:type="dxa"/>
          </w:tcPr>
          <w:p w14:paraId="7AEB11A8" w14:textId="77777777" w:rsidR="00801236" w:rsidRPr="00DB459B" w:rsidRDefault="00801236" w:rsidP="00801236"/>
        </w:tc>
        <w:tc>
          <w:tcPr>
            <w:tcW w:w="1080" w:type="dxa"/>
          </w:tcPr>
          <w:p w14:paraId="2711657A" w14:textId="77777777" w:rsidR="00801236" w:rsidRPr="00DB459B" w:rsidRDefault="00801236" w:rsidP="00801236"/>
        </w:tc>
      </w:tr>
      <w:tr w:rsidR="00801236" w:rsidRPr="00C53291" w14:paraId="117893E1" w14:textId="77777777" w:rsidTr="005C0F41">
        <w:tc>
          <w:tcPr>
            <w:tcW w:w="18715" w:type="dxa"/>
            <w:gridSpan w:val="18"/>
          </w:tcPr>
          <w:p w14:paraId="72C883E3" w14:textId="4CD14B12" w:rsidR="00801236" w:rsidRPr="00C53291" w:rsidRDefault="00801236" w:rsidP="00801236">
            <w:pPr>
              <w:rPr>
                <w:highlight w:val="yellow"/>
                <w:rPrChange w:id="17" w:author="Xia Jing" w:date="2024-05-02T14:46:00Z">
                  <w:rPr/>
                </w:rPrChange>
              </w:rPr>
            </w:pPr>
            <w:r w:rsidRPr="00C53291">
              <w:rPr>
                <w:highlight w:val="yellow"/>
                <w:rPrChange w:id="18" w:author="Xia Jing" w:date="2024-05-02T14:46:00Z">
                  <w:rPr/>
                </w:rPrChange>
              </w:rPr>
              <w:t xml:space="preserve">Bexsero or </w:t>
            </w:r>
            <w:proofErr w:type="spellStart"/>
            <w:r w:rsidRPr="00C53291">
              <w:rPr>
                <w:highlight w:val="yellow"/>
                <w:rPrChange w:id="19" w:author="Xia Jing" w:date="2024-05-02T14:46:00Z">
                  <w:rPr/>
                </w:rPrChange>
              </w:rPr>
              <w:t>Trumenba</w:t>
            </w:r>
            <w:proofErr w:type="spellEnd"/>
            <w:r w:rsidRPr="00C53291">
              <w:rPr>
                <w:highlight w:val="yellow"/>
                <w:rPrChange w:id="20" w:author="Xia Jing" w:date="2024-05-02T14:46:00Z">
                  <w:rPr/>
                </w:rPrChange>
              </w:rPr>
              <w:t xml:space="preserve"> for persons with HIV infection, who travel to or live in countries where meningococcal disease is hyperendemic or epidemic, college freshmen living in residence halls, or military recruits</w:t>
            </w:r>
          </w:p>
        </w:tc>
      </w:tr>
      <w:tr w:rsidR="00801236" w:rsidRPr="00DB459B" w14:paraId="40347D57" w14:textId="77777777" w:rsidTr="00254B05">
        <w:tc>
          <w:tcPr>
            <w:tcW w:w="1345" w:type="dxa"/>
          </w:tcPr>
          <w:p w14:paraId="71497898" w14:textId="27332771" w:rsidR="00801236" w:rsidRPr="00C53291" w:rsidRDefault="00801236" w:rsidP="00801236">
            <w:pPr>
              <w:rPr>
                <w:highlight w:val="yellow"/>
                <w:rPrChange w:id="21" w:author="Xia Jing" w:date="2024-05-02T14:46:00Z">
                  <w:rPr/>
                </w:rPrChange>
              </w:rPr>
            </w:pPr>
          </w:p>
        </w:tc>
        <w:tc>
          <w:tcPr>
            <w:tcW w:w="245" w:type="dxa"/>
          </w:tcPr>
          <w:p w14:paraId="2AA44C17" w14:textId="65F4ACEB" w:rsidR="00801236" w:rsidRPr="00C53291" w:rsidRDefault="00C53454" w:rsidP="00801236">
            <w:pPr>
              <w:rPr>
                <w:highlight w:val="yellow"/>
                <w:rPrChange w:id="22" w:author="Xia Jing" w:date="2024-05-02T14:46:00Z">
                  <w:rPr/>
                </w:rPrChange>
              </w:rPr>
            </w:pPr>
            <w:ins w:id="23" w:author="Xia Jing" w:date="2024-05-02T14:38:00Z">
              <w:r w:rsidRPr="00C53291">
                <w:rPr>
                  <w:highlight w:val="yellow"/>
                  <w:rPrChange w:id="24" w:author="Xia Jing" w:date="2024-05-02T14:46:00Z">
                    <w:rPr/>
                  </w:rPrChange>
                </w:rPr>
                <w:t>10</w:t>
              </w:r>
            </w:ins>
          </w:p>
        </w:tc>
        <w:tc>
          <w:tcPr>
            <w:tcW w:w="850" w:type="dxa"/>
          </w:tcPr>
          <w:p w14:paraId="7C07E558" w14:textId="0DF56F97" w:rsidR="00801236" w:rsidRPr="00C53291" w:rsidRDefault="00801236" w:rsidP="00801236">
            <w:pPr>
              <w:rPr>
                <w:highlight w:val="yellow"/>
                <w:rPrChange w:id="25" w:author="Xia Jing" w:date="2024-05-02T14:46:00Z">
                  <w:rPr/>
                </w:rPrChange>
              </w:rPr>
            </w:pPr>
          </w:p>
        </w:tc>
        <w:tc>
          <w:tcPr>
            <w:tcW w:w="880" w:type="dxa"/>
          </w:tcPr>
          <w:p w14:paraId="55F65CC0" w14:textId="0550F5E1" w:rsidR="00801236" w:rsidRPr="00C53291" w:rsidRDefault="00801236" w:rsidP="00801236">
            <w:pPr>
              <w:rPr>
                <w:highlight w:val="yellow"/>
                <w:rPrChange w:id="26" w:author="Xia Jing" w:date="2024-05-02T14:46:00Z">
                  <w:rPr/>
                </w:rPrChange>
              </w:rPr>
            </w:pPr>
          </w:p>
        </w:tc>
        <w:tc>
          <w:tcPr>
            <w:tcW w:w="1596" w:type="dxa"/>
          </w:tcPr>
          <w:p w14:paraId="67510E49" w14:textId="77777777" w:rsidR="00801236" w:rsidRPr="00C53291" w:rsidRDefault="00801236" w:rsidP="00801236">
            <w:pPr>
              <w:rPr>
                <w:highlight w:val="yellow"/>
                <w:rPrChange w:id="27" w:author="Xia Jing" w:date="2024-05-02T14:46:00Z">
                  <w:rPr/>
                </w:rPrChange>
              </w:rPr>
            </w:pPr>
          </w:p>
        </w:tc>
        <w:tc>
          <w:tcPr>
            <w:tcW w:w="534" w:type="dxa"/>
          </w:tcPr>
          <w:p w14:paraId="2B9DECE0" w14:textId="77777777" w:rsidR="00801236" w:rsidRPr="00C53291" w:rsidRDefault="00801236" w:rsidP="00801236">
            <w:pPr>
              <w:rPr>
                <w:highlight w:val="yellow"/>
                <w:rPrChange w:id="28" w:author="Xia Jing" w:date="2024-05-02T14:46:00Z">
                  <w:rPr/>
                </w:rPrChange>
              </w:rPr>
            </w:pPr>
          </w:p>
        </w:tc>
        <w:tc>
          <w:tcPr>
            <w:tcW w:w="626" w:type="dxa"/>
          </w:tcPr>
          <w:p w14:paraId="6495057F" w14:textId="77777777" w:rsidR="00801236" w:rsidRPr="00C53291" w:rsidRDefault="00801236" w:rsidP="00801236">
            <w:pPr>
              <w:rPr>
                <w:highlight w:val="yellow"/>
                <w:rPrChange w:id="29" w:author="Xia Jing" w:date="2024-05-02T14:46:00Z">
                  <w:rPr/>
                </w:rPrChange>
              </w:rPr>
            </w:pPr>
          </w:p>
        </w:tc>
        <w:tc>
          <w:tcPr>
            <w:tcW w:w="1209" w:type="dxa"/>
          </w:tcPr>
          <w:p w14:paraId="4400B4D9" w14:textId="77777777" w:rsidR="00801236" w:rsidRPr="00C53291" w:rsidRDefault="00801236" w:rsidP="00801236">
            <w:pPr>
              <w:rPr>
                <w:highlight w:val="yellow"/>
                <w:rPrChange w:id="30" w:author="Xia Jing" w:date="2024-05-02T14:46:00Z">
                  <w:rPr/>
                </w:rPrChange>
              </w:rPr>
            </w:pPr>
          </w:p>
        </w:tc>
        <w:tc>
          <w:tcPr>
            <w:tcW w:w="1530" w:type="dxa"/>
          </w:tcPr>
          <w:p w14:paraId="6A26CF42" w14:textId="77777777" w:rsidR="00801236" w:rsidRPr="00C53291" w:rsidRDefault="00801236" w:rsidP="00801236">
            <w:pPr>
              <w:rPr>
                <w:highlight w:val="yellow"/>
                <w:rPrChange w:id="31" w:author="Xia Jing" w:date="2024-05-02T14:46:00Z">
                  <w:rPr/>
                </w:rPrChange>
              </w:rPr>
            </w:pPr>
          </w:p>
        </w:tc>
        <w:tc>
          <w:tcPr>
            <w:tcW w:w="1530" w:type="dxa"/>
          </w:tcPr>
          <w:p w14:paraId="6DE9FC6D" w14:textId="77777777" w:rsidR="00801236" w:rsidRPr="00C53291" w:rsidRDefault="00801236" w:rsidP="00801236">
            <w:pPr>
              <w:rPr>
                <w:highlight w:val="yellow"/>
                <w:rPrChange w:id="32" w:author="Xia Jing" w:date="2024-05-02T14:46:00Z">
                  <w:rPr/>
                </w:rPrChange>
              </w:rPr>
            </w:pPr>
          </w:p>
        </w:tc>
        <w:tc>
          <w:tcPr>
            <w:tcW w:w="1535" w:type="dxa"/>
          </w:tcPr>
          <w:p w14:paraId="4485DF8D" w14:textId="77777777" w:rsidR="00801236" w:rsidRPr="00C53291" w:rsidRDefault="00801236" w:rsidP="00801236">
            <w:pPr>
              <w:rPr>
                <w:highlight w:val="yellow"/>
                <w:rPrChange w:id="33" w:author="Xia Jing" w:date="2024-05-02T14:46:00Z">
                  <w:rPr/>
                </w:rPrChange>
              </w:rPr>
            </w:pPr>
          </w:p>
        </w:tc>
        <w:tc>
          <w:tcPr>
            <w:tcW w:w="1345" w:type="dxa"/>
          </w:tcPr>
          <w:p w14:paraId="5EDE0B19" w14:textId="27DB4CD2" w:rsidR="00801236" w:rsidRDefault="00801236" w:rsidP="00801236">
            <w:r w:rsidRPr="00C53291">
              <w:rPr>
                <w:highlight w:val="yellow"/>
                <w:rPrChange w:id="34" w:author="Xia Jing" w:date="2024-05-02T14:46:00Z">
                  <w:rPr/>
                </w:rPrChange>
              </w:rPr>
              <w:t>No recommendation</w:t>
            </w:r>
          </w:p>
        </w:tc>
        <w:tc>
          <w:tcPr>
            <w:tcW w:w="1080" w:type="dxa"/>
          </w:tcPr>
          <w:p w14:paraId="075CA6FC" w14:textId="557941BA" w:rsidR="00801236" w:rsidRDefault="00801236" w:rsidP="00801236"/>
        </w:tc>
        <w:tc>
          <w:tcPr>
            <w:tcW w:w="900" w:type="dxa"/>
          </w:tcPr>
          <w:p w14:paraId="087ED06A" w14:textId="77777777" w:rsidR="00801236" w:rsidRPr="00DB459B" w:rsidRDefault="00801236" w:rsidP="00801236"/>
        </w:tc>
        <w:tc>
          <w:tcPr>
            <w:tcW w:w="810" w:type="dxa"/>
          </w:tcPr>
          <w:p w14:paraId="040E3533" w14:textId="77777777" w:rsidR="00801236" w:rsidRPr="00DB459B" w:rsidRDefault="00801236" w:rsidP="00801236"/>
        </w:tc>
        <w:tc>
          <w:tcPr>
            <w:tcW w:w="810" w:type="dxa"/>
          </w:tcPr>
          <w:p w14:paraId="301B8BF8" w14:textId="77777777" w:rsidR="00801236" w:rsidRPr="00DB459B" w:rsidRDefault="00801236" w:rsidP="00801236"/>
        </w:tc>
        <w:tc>
          <w:tcPr>
            <w:tcW w:w="810" w:type="dxa"/>
          </w:tcPr>
          <w:p w14:paraId="2BD5638A" w14:textId="77777777" w:rsidR="00801236" w:rsidRPr="00DB459B" w:rsidRDefault="00801236" w:rsidP="00801236"/>
        </w:tc>
        <w:tc>
          <w:tcPr>
            <w:tcW w:w="1080" w:type="dxa"/>
          </w:tcPr>
          <w:p w14:paraId="345872AF" w14:textId="77777777" w:rsidR="00801236" w:rsidRPr="00DB459B" w:rsidRDefault="00801236" w:rsidP="00801236"/>
        </w:tc>
      </w:tr>
      <w:tr w:rsidR="00801236" w:rsidRPr="00E55DC1" w14:paraId="179FDD8F" w14:textId="77777777" w:rsidTr="000F03F0">
        <w:tc>
          <w:tcPr>
            <w:tcW w:w="18715" w:type="dxa"/>
            <w:gridSpan w:val="18"/>
          </w:tcPr>
          <w:p w14:paraId="062369D6" w14:textId="71D35441" w:rsidR="00801236" w:rsidRPr="00E55DC1" w:rsidRDefault="00801236" w:rsidP="00801236">
            <w:pPr>
              <w:rPr>
                <w:b/>
                <w:bCs/>
              </w:rPr>
            </w:pPr>
            <w:r w:rsidRPr="00E55DC1">
              <w:rPr>
                <w:b/>
                <w:bCs/>
              </w:rPr>
              <w:t xml:space="preserve">Booster for persons with anatomic and functional asplenia (including sickle cell disease), persistent complement deficiencies (including patients using a complement inhibitor), for microbiologists routinely exposed to isolates of Neisseria meningitidis, </w:t>
            </w:r>
          </w:p>
        </w:tc>
      </w:tr>
      <w:tr w:rsidR="005B55CF" w:rsidRPr="00DB459B" w14:paraId="59BC1F61" w14:textId="77777777" w:rsidTr="00254B05">
        <w:tc>
          <w:tcPr>
            <w:tcW w:w="1345" w:type="dxa"/>
          </w:tcPr>
          <w:p w14:paraId="1E1676B7" w14:textId="43966769" w:rsidR="005B55CF" w:rsidRDefault="005B55CF" w:rsidP="005B55CF">
            <w:r>
              <w:t xml:space="preserve">Bexsero or </w:t>
            </w:r>
            <w:proofErr w:type="spellStart"/>
            <w:r>
              <w:t>Trumenba</w:t>
            </w:r>
            <w:proofErr w:type="spellEnd"/>
          </w:p>
        </w:tc>
        <w:tc>
          <w:tcPr>
            <w:tcW w:w="245" w:type="dxa"/>
          </w:tcPr>
          <w:p w14:paraId="5ED4FA95" w14:textId="0049F75D" w:rsidR="005B55CF" w:rsidRDefault="00C53454" w:rsidP="005B55CF">
            <w:ins w:id="35" w:author="Xia Jing" w:date="2024-05-02T14:38:00Z">
              <w:r>
                <w:t>11</w:t>
              </w:r>
            </w:ins>
          </w:p>
        </w:tc>
        <w:tc>
          <w:tcPr>
            <w:tcW w:w="850" w:type="dxa"/>
          </w:tcPr>
          <w:p w14:paraId="2B9E177F" w14:textId="6DE67BB0" w:rsidR="005B55CF" w:rsidRDefault="005B55CF" w:rsidP="005B55CF">
            <w:r>
              <w:t xml:space="preserve">&gt;= 10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6AF83628" w14:textId="55C89334" w:rsidR="005B55CF" w:rsidRDefault="005B55CF" w:rsidP="005B55CF">
            <w:r>
              <w:t xml:space="preserve">&lt;= 25 </w:t>
            </w:r>
            <w:proofErr w:type="spellStart"/>
            <w:r>
              <w:t>yts</w:t>
            </w:r>
            <w:proofErr w:type="spellEnd"/>
          </w:p>
        </w:tc>
        <w:tc>
          <w:tcPr>
            <w:tcW w:w="1596" w:type="dxa"/>
          </w:tcPr>
          <w:p w14:paraId="4F428043" w14:textId="630AD2D1" w:rsidR="005B55CF" w:rsidRDefault="005B55CF" w:rsidP="005B55CF">
            <w:r>
              <w:t>Person remains at increased risks</w:t>
            </w:r>
          </w:p>
        </w:tc>
        <w:tc>
          <w:tcPr>
            <w:tcW w:w="534" w:type="dxa"/>
          </w:tcPr>
          <w:p w14:paraId="453F5B30" w14:textId="7C09FD4F" w:rsidR="005B55CF" w:rsidRDefault="005B55CF" w:rsidP="005B55CF">
            <w:r>
              <w:t>Y</w:t>
            </w:r>
          </w:p>
        </w:tc>
        <w:tc>
          <w:tcPr>
            <w:tcW w:w="626" w:type="dxa"/>
          </w:tcPr>
          <w:p w14:paraId="2A9A19E7" w14:textId="77777777" w:rsidR="005B55CF" w:rsidRDefault="005B55CF" w:rsidP="005B55CF"/>
        </w:tc>
        <w:tc>
          <w:tcPr>
            <w:tcW w:w="1209" w:type="dxa"/>
          </w:tcPr>
          <w:p w14:paraId="74E0881C" w14:textId="3C5B0074" w:rsidR="005B55CF" w:rsidRDefault="005B55CF" w:rsidP="005B55CF">
            <w:r>
              <w:t>Complete primary vaccination</w:t>
            </w:r>
          </w:p>
        </w:tc>
        <w:tc>
          <w:tcPr>
            <w:tcW w:w="1530" w:type="dxa"/>
          </w:tcPr>
          <w:p w14:paraId="64D2882A" w14:textId="77777777" w:rsidR="005B55CF" w:rsidRDefault="005B55CF" w:rsidP="005B55CF"/>
        </w:tc>
        <w:tc>
          <w:tcPr>
            <w:tcW w:w="1530" w:type="dxa"/>
          </w:tcPr>
          <w:p w14:paraId="7BBEA5F8" w14:textId="77777777" w:rsidR="005B55CF" w:rsidRDefault="005B55CF" w:rsidP="005B55CF"/>
        </w:tc>
        <w:tc>
          <w:tcPr>
            <w:tcW w:w="1535" w:type="dxa"/>
          </w:tcPr>
          <w:p w14:paraId="5BF21ED1" w14:textId="77777777" w:rsidR="005B55CF" w:rsidRDefault="005B55CF" w:rsidP="005B55CF"/>
        </w:tc>
        <w:tc>
          <w:tcPr>
            <w:tcW w:w="1345" w:type="dxa"/>
          </w:tcPr>
          <w:p w14:paraId="72951E5A" w14:textId="3DB16ED5" w:rsidR="005B55CF" w:rsidRDefault="005B55CF" w:rsidP="005B55CF">
            <w:r>
              <w:t xml:space="preserve">Single dose at 1 </w:t>
            </w:r>
            <w:proofErr w:type="spellStart"/>
            <w:r>
              <w:t>yr</w:t>
            </w:r>
            <w:proofErr w:type="spellEnd"/>
            <w:r>
              <w:t xml:space="preserve"> after completion of primary vaccination</w:t>
            </w:r>
          </w:p>
        </w:tc>
        <w:tc>
          <w:tcPr>
            <w:tcW w:w="1080" w:type="dxa"/>
          </w:tcPr>
          <w:p w14:paraId="5DBA4826" w14:textId="5AF5B140" w:rsidR="005B55CF" w:rsidRDefault="005B55CF" w:rsidP="005B55CF">
            <w:r>
              <w:t xml:space="preserve">Booster dose every 2-3 </w:t>
            </w:r>
            <w:proofErr w:type="spellStart"/>
            <w:r>
              <w:t>yrs</w:t>
            </w:r>
            <w:proofErr w:type="spellEnd"/>
            <w:r>
              <w:t xml:space="preserve"> </w:t>
            </w:r>
            <w:proofErr w:type="spellStart"/>
            <w:r>
              <w:t>thereafater</w:t>
            </w:r>
            <w:proofErr w:type="spellEnd"/>
          </w:p>
        </w:tc>
        <w:tc>
          <w:tcPr>
            <w:tcW w:w="900" w:type="dxa"/>
          </w:tcPr>
          <w:p w14:paraId="4E6EB18C" w14:textId="6355282A" w:rsidR="005B55CF" w:rsidRPr="00DB459B" w:rsidRDefault="005B55CF" w:rsidP="005B55CF"/>
        </w:tc>
        <w:tc>
          <w:tcPr>
            <w:tcW w:w="810" w:type="dxa"/>
          </w:tcPr>
          <w:p w14:paraId="079E163D" w14:textId="77777777" w:rsidR="005B55CF" w:rsidRPr="00DB459B" w:rsidRDefault="005B55CF" w:rsidP="005B55CF"/>
        </w:tc>
        <w:tc>
          <w:tcPr>
            <w:tcW w:w="810" w:type="dxa"/>
          </w:tcPr>
          <w:p w14:paraId="56C7D57C" w14:textId="77777777" w:rsidR="005B55CF" w:rsidRPr="00DB459B" w:rsidRDefault="005B55CF" w:rsidP="005B55CF"/>
        </w:tc>
        <w:tc>
          <w:tcPr>
            <w:tcW w:w="810" w:type="dxa"/>
          </w:tcPr>
          <w:p w14:paraId="4B55E025" w14:textId="77777777" w:rsidR="005B55CF" w:rsidRPr="00DB459B" w:rsidRDefault="005B55CF" w:rsidP="005B55CF"/>
        </w:tc>
        <w:tc>
          <w:tcPr>
            <w:tcW w:w="1080" w:type="dxa"/>
          </w:tcPr>
          <w:p w14:paraId="3884CD13" w14:textId="77777777" w:rsidR="005B55CF" w:rsidRPr="00DB459B" w:rsidRDefault="005B55CF" w:rsidP="005B55CF"/>
        </w:tc>
      </w:tr>
      <w:tr w:rsidR="005B55CF" w:rsidRPr="00E55DC1" w14:paraId="7DAC7C38" w14:textId="77777777" w:rsidTr="0092303A">
        <w:tc>
          <w:tcPr>
            <w:tcW w:w="18715" w:type="dxa"/>
            <w:gridSpan w:val="18"/>
          </w:tcPr>
          <w:p w14:paraId="2D610293" w14:textId="5089DA6A" w:rsidR="005B55CF" w:rsidRPr="00E55DC1" w:rsidRDefault="005B55CF" w:rsidP="005B55CF">
            <w:pPr>
              <w:rPr>
                <w:b/>
                <w:bCs/>
              </w:rPr>
            </w:pPr>
            <w:r w:rsidRPr="00E55DC1">
              <w:rPr>
                <w:b/>
                <w:bCs/>
              </w:rPr>
              <w:t>Booster for persons who are at risk during an outbreak attributable to a vaccine serogroup</w:t>
            </w:r>
          </w:p>
        </w:tc>
      </w:tr>
      <w:tr w:rsidR="005B55CF" w:rsidRPr="00DB459B" w14:paraId="5E143EBD" w14:textId="77777777" w:rsidTr="00254B05">
        <w:tc>
          <w:tcPr>
            <w:tcW w:w="1345" w:type="dxa"/>
          </w:tcPr>
          <w:p w14:paraId="05BF21FC" w14:textId="6B2F007D" w:rsidR="005B55CF" w:rsidRDefault="005B55CF" w:rsidP="005B55CF">
            <w:r>
              <w:t xml:space="preserve">Bexsero or </w:t>
            </w:r>
            <w:proofErr w:type="spellStart"/>
            <w:r>
              <w:t>Trumenba</w:t>
            </w:r>
            <w:proofErr w:type="spellEnd"/>
          </w:p>
        </w:tc>
        <w:tc>
          <w:tcPr>
            <w:tcW w:w="245" w:type="dxa"/>
          </w:tcPr>
          <w:p w14:paraId="1087724D" w14:textId="3A77E8DC" w:rsidR="005B55CF" w:rsidRDefault="00C53454" w:rsidP="005B55CF">
            <w:ins w:id="36" w:author="Xia Jing" w:date="2024-05-02T14:38:00Z">
              <w:r>
                <w:t>12</w:t>
              </w:r>
            </w:ins>
          </w:p>
        </w:tc>
        <w:tc>
          <w:tcPr>
            <w:tcW w:w="850" w:type="dxa"/>
          </w:tcPr>
          <w:p w14:paraId="3738BED4" w14:textId="185C4D30" w:rsidR="005B55CF" w:rsidRDefault="005B55CF" w:rsidP="005B55CF">
            <w:r>
              <w:t xml:space="preserve">&gt;= 10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16FD901A" w14:textId="24FEAE67" w:rsidR="005B55CF" w:rsidRDefault="005B55CF" w:rsidP="005B55CF">
            <w:r>
              <w:t xml:space="preserve">&lt;= 25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188DFB0E" w14:textId="76638100" w:rsidR="005B55CF" w:rsidRDefault="005B55CF" w:rsidP="005B55CF">
            <w:r>
              <w:t>Person at increased risk during an outbreak</w:t>
            </w:r>
          </w:p>
        </w:tc>
        <w:tc>
          <w:tcPr>
            <w:tcW w:w="534" w:type="dxa"/>
          </w:tcPr>
          <w:p w14:paraId="19E5181D" w14:textId="547308D0" w:rsidR="005B55CF" w:rsidRDefault="005B55CF" w:rsidP="005B55CF">
            <w:r>
              <w:t>Y</w:t>
            </w:r>
          </w:p>
        </w:tc>
        <w:tc>
          <w:tcPr>
            <w:tcW w:w="626" w:type="dxa"/>
          </w:tcPr>
          <w:p w14:paraId="04DAC3B7" w14:textId="77777777" w:rsidR="005B55CF" w:rsidRDefault="005B55CF" w:rsidP="005B55CF"/>
        </w:tc>
        <w:tc>
          <w:tcPr>
            <w:tcW w:w="1209" w:type="dxa"/>
          </w:tcPr>
          <w:p w14:paraId="5792F947" w14:textId="2934CE04" w:rsidR="005B55CF" w:rsidRDefault="005B55CF" w:rsidP="005B55CF">
            <w:r>
              <w:t>Complete primary vaccination</w:t>
            </w:r>
          </w:p>
        </w:tc>
        <w:tc>
          <w:tcPr>
            <w:tcW w:w="1530" w:type="dxa"/>
          </w:tcPr>
          <w:p w14:paraId="3C7202AB" w14:textId="77777777" w:rsidR="005B55CF" w:rsidRDefault="005B55CF" w:rsidP="005B55CF"/>
        </w:tc>
        <w:tc>
          <w:tcPr>
            <w:tcW w:w="1530" w:type="dxa"/>
          </w:tcPr>
          <w:p w14:paraId="7CDD26D8" w14:textId="77777777" w:rsidR="005B55CF" w:rsidRDefault="005B55CF" w:rsidP="005B55CF"/>
        </w:tc>
        <w:tc>
          <w:tcPr>
            <w:tcW w:w="1535" w:type="dxa"/>
          </w:tcPr>
          <w:p w14:paraId="4B282CAC" w14:textId="77777777" w:rsidR="005B55CF" w:rsidRDefault="005B55CF" w:rsidP="005B55CF"/>
        </w:tc>
        <w:tc>
          <w:tcPr>
            <w:tcW w:w="1345" w:type="dxa"/>
          </w:tcPr>
          <w:p w14:paraId="5F46943B" w14:textId="6C637955" w:rsidR="005B55CF" w:rsidRDefault="005B55CF" w:rsidP="005B55CF">
            <w:r>
              <w:t xml:space="preserve">Single dose if &gt;= 1 </w:t>
            </w:r>
            <w:proofErr w:type="spellStart"/>
            <w:r>
              <w:t>yr</w:t>
            </w:r>
            <w:proofErr w:type="spellEnd"/>
            <w:r>
              <w:t xml:space="preserve"> after </w:t>
            </w:r>
            <w:proofErr w:type="spellStart"/>
            <w:r>
              <w:t>MenB</w:t>
            </w:r>
            <w:proofErr w:type="spellEnd"/>
            <w:r>
              <w:t xml:space="preserve"> primary vaccination completion</w:t>
            </w:r>
          </w:p>
        </w:tc>
        <w:tc>
          <w:tcPr>
            <w:tcW w:w="1080" w:type="dxa"/>
          </w:tcPr>
          <w:p w14:paraId="31B17BCB" w14:textId="50FF4769" w:rsidR="005B55CF" w:rsidRDefault="005B55CF" w:rsidP="005B55CF"/>
        </w:tc>
        <w:tc>
          <w:tcPr>
            <w:tcW w:w="900" w:type="dxa"/>
          </w:tcPr>
          <w:p w14:paraId="00E6E4DB" w14:textId="77777777" w:rsidR="005B55CF" w:rsidRPr="00DB459B" w:rsidRDefault="005B55CF" w:rsidP="005B55CF"/>
        </w:tc>
        <w:tc>
          <w:tcPr>
            <w:tcW w:w="810" w:type="dxa"/>
          </w:tcPr>
          <w:p w14:paraId="34E64B53" w14:textId="77777777" w:rsidR="005B55CF" w:rsidRPr="00DB459B" w:rsidRDefault="005B55CF" w:rsidP="005B55CF"/>
        </w:tc>
        <w:tc>
          <w:tcPr>
            <w:tcW w:w="810" w:type="dxa"/>
          </w:tcPr>
          <w:p w14:paraId="01E4779D" w14:textId="77777777" w:rsidR="005B55CF" w:rsidRPr="00DB459B" w:rsidRDefault="005B55CF" w:rsidP="005B55CF"/>
        </w:tc>
        <w:tc>
          <w:tcPr>
            <w:tcW w:w="810" w:type="dxa"/>
          </w:tcPr>
          <w:p w14:paraId="34CD7374" w14:textId="77777777" w:rsidR="005B55CF" w:rsidRPr="00DB459B" w:rsidRDefault="005B55CF" w:rsidP="005B55CF"/>
        </w:tc>
        <w:tc>
          <w:tcPr>
            <w:tcW w:w="1080" w:type="dxa"/>
          </w:tcPr>
          <w:p w14:paraId="48D2E7D2" w14:textId="77777777" w:rsidR="005B55CF" w:rsidRPr="00DB459B" w:rsidRDefault="005B55CF" w:rsidP="005B55CF"/>
        </w:tc>
      </w:tr>
      <w:tr w:rsidR="005B55CF" w:rsidRPr="00DB3970" w14:paraId="346095F2" w14:textId="77777777" w:rsidTr="00275130">
        <w:tc>
          <w:tcPr>
            <w:tcW w:w="18715" w:type="dxa"/>
            <w:gridSpan w:val="18"/>
          </w:tcPr>
          <w:p w14:paraId="63364777" w14:textId="7A656D31" w:rsidR="005B55CF" w:rsidRPr="00DB3970" w:rsidRDefault="005B55CF" w:rsidP="005B55CF">
            <w:pPr>
              <w:rPr>
                <w:b/>
                <w:bCs/>
              </w:rPr>
            </w:pPr>
            <w:r w:rsidRPr="00DB3970">
              <w:rPr>
                <w:b/>
                <w:bCs/>
              </w:rPr>
              <w:t>With other vaccines</w:t>
            </w:r>
          </w:p>
        </w:tc>
      </w:tr>
      <w:tr w:rsidR="005B55CF" w:rsidRPr="00DB459B" w14:paraId="4081EE54" w14:textId="77777777" w:rsidTr="00254B05">
        <w:tc>
          <w:tcPr>
            <w:tcW w:w="1345" w:type="dxa"/>
          </w:tcPr>
          <w:p w14:paraId="307FAEE8" w14:textId="77777777" w:rsidR="005B55CF" w:rsidRDefault="005B55CF" w:rsidP="005B55CF"/>
        </w:tc>
        <w:tc>
          <w:tcPr>
            <w:tcW w:w="245" w:type="dxa"/>
          </w:tcPr>
          <w:p w14:paraId="2D65C609" w14:textId="6548C809" w:rsidR="005B55CF" w:rsidRDefault="00C53454" w:rsidP="005B55CF">
            <w:ins w:id="37" w:author="Xia Jing" w:date="2024-05-02T14:38:00Z">
              <w:r>
                <w:t>13</w:t>
              </w:r>
            </w:ins>
          </w:p>
        </w:tc>
        <w:tc>
          <w:tcPr>
            <w:tcW w:w="850" w:type="dxa"/>
          </w:tcPr>
          <w:p w14:paraId="346B133F" w14:textId="77777777" w:rsidR="005B55CF" w:rsidRDefault="005B55CF" w:rsidP="005B55CF"/>
        </w:tc>
        <w:tc>
          <w:tcPr>
            <w:tcW w:w="880" w:type="dxa"/>
          </w:tcPr>
          <w:p w14:paraId="0ACE38C6" w14:textId="77777777" w:rsidR="005B55CF" w:rsidRDefault="005B55CF" w:rsidP="005B55CF"/>
        </w:tc>
        <w:tc>
          <w:tcPr>
            <w:tcW w:w="1596" w:type="dxa"/>
          </w:tcPr>
          <w:p w14:paraId="2464B216" w14:textId="77777777" w:rsidR="005B55CF" w:rsidRDefault="005B55CF" w:rsidP="005B55CF"/>
        </w:tc>
        <w:tc>
          <w:tcPr>
            <w:tcW w:w="534" w:type="dxa"/>
          </w:tcPr>
          <w:p w14:paraId="4610CBA3" w14:textId="77777777" w:rsidR="005B55CF" w:rsidRDefault="005B55CF" w:rsidP="005B55CF"/>
        </w:tc>
        <w:tc>
          <w:tcPr>
            <w:tcW w:w="626" w:type="dxa"/>
          </w:tcPr>
          <w:p w14:paraId="0D60F74C" w14:textId="77777777" w:rsidR="005B55CF" w:rsidRDefault="005B55CF" w:rsidP="005B55CF"/>
        </w:tc>
        <w:tc>
          <w:tcPr>
            <w:tcW w:w="1209" w:type="dxa"/>
          </w:tcPr>
          <w:p w14:paraId="5BFBD23C" w14:textId="77777777" w:rsidR="005B55CF" w:rsidRDefault="005B55CF" w:rsidP="005B55CF"/>
        </w:tc>
        <w:tc>
          <w:tcPr>
            <w:tcW w:w="1530" w:type="dxa"/>
          </w:tcPr>
          <w:p w14:paraId="66BD2767" w14:textId="77777777" w:rsidR="005B55CF" w:rsidRDefault="005B55CF" w:rsidP="005B55CF"/>
        </w:tc>
        <w:tc>
          <w:tcPr>
            <w:tcW w:w="1530" w:type="dxa"/>
          </w:tcPr>
          <w:p w14:paraId="019D91EF" w14:textId="77777777" w:rsidR="005B55CF" w:rsidRDefault="005B55CF" w:rsidP="005B55CF"/>
        </w:tc>
        <w:tc>
          <w:tcPr>
            <w:tcW w:w="1535" w:type="dxa"/>
          </w:tcPr>
          <w:p w14:paraId="14F42670" w14:textId="77777777" w:rsidR="005B55CF" w:rsidRDefault="005B55CF" w:rsidP="005B55CF"/>
        </w:tc>
        <w:tc>
          <w:tcPr>
            <w:tcW w:w="1345" w:type="dxa"/>
          </w:tcPr>
          <w:p w14:paraId="75735B65" w14:textId="201AE034" w:rsidR="005B55CF" w:rsidRDefault="005B55CF" w:rsidP="005B55CF">
            <w:proofErr w:type="spellStart"/>
            <w:r>
              <w:rPr>
                <w:rFonts w:cs="Adobe Garamond Pro"/>
                <w:color w:val="211D1E"/>
              </w:rPr>
              <w:t>MenB</w:t>
            </w:r>
            <w:proofErr w:type="spellEnd"/>
            <w:r>
              <w:rPr>
                <w:rFonts w:cs="Adobe Garamond Pro"/>
                <w:color w:val="211D1E"/>
              </w:rPr>
              <w:t xml:space="preserve"> vaccines can be administered simultaneously with other vaccines indicated for this age group, but at a different </w:t>
            </w:r>
            <w:r>
              <w:rPr>
                <w:rFonts w:cs="Adobe Garamond Pro"/>
                <w:color w:val="211D1E"/>
              </w:rPr>
              <w:lastRenderedPageBreak/>
              <w:t>anatomic site</w:t>
            </w:r>
          </w:p>
        </w:tc>
        <w:tc>
          <w:tcPr>
            <w:tcW w:w="1080" w:type="dxa"/>
          </w:tcPr>
          <w:p w14:paraId="65862CAF" w14:textId="77777777" w:rsidR="005B55CF" w:rsidRDefault="005B55CF" w:rsidP="005B55CF"/>
        </w:tc>
        <w:tc>
          <w:tcPr>
            <w:tcW w:w="900" w:type="dxa"/>
          </w:tcPr>
          <w:p w14:paraId="676D28E3" w14:textId="77777777" w:rsidR="005B55CF" w:rsidRPr="00DB459B" w:rsidRDefault="005B55CF" w:rsidP="005B55CF"/>
        </w:tc>
        <w:tc>
          <w:tcPr>
            <w:tcW w:w="810" w:type="dxa"/>
          </w:tcPr>
          <w:p w14:paraId="61C67B35" w14:textId="77777777" w:rsidR="005B55CF" w:rsidRPr="00DB459B" w:rsidRDefault="005B55CF" w:rsidP="005B55CF"/>
        </w:tc>
        <w:tc>
          <w:tcPr>
            <w:tcW w:w="810" w:type="dxa"/>
          </w:tcPr>
          <w:p w14:paraId="16718BEE" w14:textId="77777777" w:rsidR="005B55CF" w:rsidRPr="00DB459B" w:rsidRDefault="005B55CF" w:rsidP="005B55CF"/>
        </w:tc>
        <w:tc>
          <w:tcPr>
            <w:tcW w:w="810" w:type="dxa"/>
          </w:tcPr>
          <w:p w14:paraId="1D11DD9D" w14:textId="77777777" w:rsidR="005B55CF" w:rsidRPr="00DB459B" w:rsidRDefault="005B55CF" w:rsidP="005B55CF"/>
        </w:tc>
        <w:tc>
          <w:tcPr>
            <w:tcW w:w="1080" w:type="dxa"/>
          </w:tcPr>
          <w:p w14:paraId="516F93B2" w14:textId="77777777" w:rsidR="005B55CF" w:rsidRPr="00DB459B" w:rsidRDefault="005B55CF" w:rsidP="005B55CF"/>
        </w:tc>
      </w:tr>
      <w:tr w:rsidR="005B55CF" w:rsidRPr="0088523C" w14:paraId="7E8ABE25" w14:textId="77777777" w:rsidTr="001A3FB4">
        <w:tc>
          <w:tcPr>
            <w:tcW w:w="18715" w:type="dxa"/>
            <w:gridSpan w:val="18"/>
          </w:tcPr>
          <w:p w14:paraId="3E1674C7" w14:textId="773B2114" w:rsidR="005B55CF" w:rsidRPr="0088523C" w:rsidRDefault="005B55CF" w:rsidP="005B55CF">
            <w:pPr>
              <w:rPr>
                <w:b/>
                <w:bCs/>
              </w:rPr>
            </w:pPr>
            <w:r w:rsidRPr="0088523C">
              <w:rPr>
                <w:b/>
                <w:bCs/>
              </w:rPr>
              <w:t xml:space="preserve">Contraindications and precautions </w:t>
            </w:r>
          </w:p>
        </w:tc>
      </w:tr>
      <w:tr w:rsidR="005B55CF" w:rsidRPr="00DB459B" w14:paraId="0DAAEF29" w14:textId="77777777" w:rsidTr="00254B05">
        <w:tc>
          <w:tcPr>
            <w:tcW w:w="1345" w:type="dxa"/>
          </w:tcPr>
          <w:p w14:paraId="736757E1" w14:textId="4D5CEA27" w:rsidR="005B55CF" w:rsidRDefault="005B55CF" w:rsidP="005B55CF">
            <w:r>
              <w:t xml:space="preserve">Bexsero or </w:t>
            </w:r>
            <w:proofErr w:type="spellStart"/>
            <w:r>
              <w:t>Trumenba</w:t>
            </w:r>
            <w:proofErr w:type="spellEnd"/>
          </w:p>
        </w:tc>
        <w:tc>
          <w:tcPr>
            <w:tcW w:w="245" w:type="dxa"/>
          </w:tcPr>
          <w:p w14:paraId="5EA3538A" w14:textId="5AD7D243" w:rsidR="005B55CF" w:rsidRDefault="00C53454" w:rsidP="005B55CF">
            <w:ins w:id="38" w:author="Xia Jing" w:date="2024-05-02T14:38:00Z">
              <w:r>
                <w:t>14</w:t>
              </w:r>
            </w:ins>
          </w:p>
        </w:tc>
        <w:tc>
          <w:tcPr>
            <w:tcW w:w="850" w:type="dxa"/>
          </w:tcPr>
          <w:p w14:paraId="3AC8B843" w14:textId="4D8BC649" w:rsidR="005B55CF" w:rsidRDefault="005B55CF" w:rsidP="005B55CF"/>
        </w:tc>
        <w:tc>
          <w:tcPr>
            <w:tcW w:w="880" w:type="dxa"/>
          </w:tcPr>
          <w:p w14:paraId="4151C818" w14:textId="0642B2BE" w:rsidR="005B55CF" w:rsidRDefault="005B55CF" w:rsidP="005B55CF"/>
        </w:tc>
        <w:tc>
          <w:tcPr>
            <w:tcW w:w="1596" w:type="dxa"/>
          </w:tcPr>
          <w:p w14:paraId="79760DD1" w14:textId="77777777" w:rsidR="005B55CF" w:rsidRDefault="005B55CF" w:rsidP="005B55CF"/>
        </w:tc>
        <w:tc>
          <w:tcPr>
            <w:tcW w:w="534" w:type="dxa"/>
          </w:tcPr>
          <w:p w14:paraId="40FD079B" w14:textId="77777777" w:rsidR="005B55CF" w:rsidRDefault="005B55CF" w:rsidP="005B55CF"/>
        </w:tc>
        <w:tc>
          <w:tcPr>
            <w:tcW w:w="626" w:type="dxa"/>
          </w:tcPr>
          <w:p w14:paraId="4619A8BD" w14:textId="77777777" w:rsidR="005B55CF" w:rsidRDefault="005B55CF" w:rsidP="005B55CF"/>
        </w:tc>
        <w:tc>
          <w:tcPr>
            <w:tcW w:w="1209" w:type="dxa"/>
          </w:tcPr>
          <w:p w14:paraId="616B35EC" w14:textId="77777777" w:rsidR="005B55CF" w:rsidRDefault="005B55CF" w:rsidP="005B55CF"/>
        </w:tc>
        <w:tc>
          <w:tcPr>
            <w:tcW w:w="1530" w:type="dxa"/>
          </w:tcPr>
          <w:p w14:paraId="690081B6" w14:textId="6E507BB4" w:rsidR="005B55CF" w:rsidRDefault="005B55CF" w:rsidP="005B55CF">
            <w:r>
              <w:t>Severe allergic reaction (e.g., anaphylaxis) after a previous dose or to a vaccine component</w:t>
            </w:r>
          </w:p>
        </w:tc>
        <w:tc>
          <w:tcPr>
            <w:tcW w:w="1530" w:type="dxa"/>
          </w:tcPr>
          <w:p w14:paraId="537D214C" w14:textId="77777777" w:rsidR="005B55CF" w:rsidRDefault="005B55CF" w:rsidP="005B55CF"/>
        </w:tc>
        <w:tc>
          <w:tcPr>
            <w:tcW w:w="1535" w:type="dxa"/>
          </w:tcPr>
          <w:p w14:paraId="027335F5" w14:textId="77777777" w:rsidR="005B55CF" w:rsidRDefault="005B55CF" w:rsidP="005B55CF"/>
        </w:tc>
        <w:tc>
          <w:tcPr>
            <w:tcW w:w="1345" w:type="dxa"/>
          </w:tcPr>
          <w:p w14:paraId="18E9A736" w14:textId="578D65EB" w:rsidR="005B55CF" w:rsidRDefault="005B55CF" w:rsidP="005B55CF">
            <w:r>
              <w:t>Do not admin</w:t>
            </w:r>
          </w:p>
        </w:tc>
        <w:tc>
          <w:tcPr>
            <w:tcW w:w="1080" w:type="dxa"/>
          </w:tcPr>
          <w:p w14:paraId="56C086BA" w14:textId="77777777" w:rsidR="005B55CF" w:rsidRDefault="005B55CF" w:rsidP="005B55CF"/>
        </w:tc>
        <w:tc>
          <w:tcPr>
            <w:tcW w:w="900" w:type="dxa"/>
          </w:tcPr>
          <w:p w14:paraId="32FD82AF" w14:textId="77777777" w:rsidR="005B55CF" w:rsidRPr="00DB459B" w:rsidRDefault="005B55CF" w:rsidP="005B55CF"/>
        </w:tc>
        <w:tc>
          <w:tcPr>
            <w:tcW w:w="810" w:type="dxa"/>
          </w:tcPr>
          <w:p w14:paraId="428B49BE" w14:textId="77777777" w:rsidR="005B55CF" w:rsidRPr="00DB459B" w:rsidRDefault="005B55CF" w:rsidP="005B55CF"/>
        </w:tc>
        <w:tc>
          <w:tcPr>
            <w:tcW w:w="810" w:type="dxa"/>
          </w:tcPr>
          <w:p w14:paraId="7498D384" w14:textId="77777777" w:rsidR="005B55CF" w:rsidRPr="00DB459B" w:rsidRDefault="005B55CF" w:rsidP="005B55CF"/>
        </w:tc>
        <w:tc>
          <w:tcPr>
            <w:tcW w:w="810" w:type="dxa"/>
          </w:tcPr>
          <w:p w14:paraId="25F75276" w14:textId="77777777" w:rsidR="005B55CF" w:rsidRPr="00DB459B" w:rsidRDefault="005B55CF" w:rsidP="005B55CF"/>
        </w:tc>
        <w:tc>
          <w:tcPr>
            <w:tcW w:w="1080" w:type="dxa"/>
          </w:tcPr>
          <w:p w14:paraId="1C2334BD" w14:textId="42EAA906" w:rsidR="005B55CF" w:rsidRPr="00DB459B" w:rsidRDefault="005B55CF" w:rsidP="005B55CF">
            <w:r>
              <w:t xml:space="preserve">Contraindication </w:t>
            </w:r>
          </w:p>
        </w:tc>
      </w:tr>
      <w:tr w:rsidR="005B55CF" w:rsidRPr="00DB459B" w14:paraId="12AE0138" w14:textId="77777777" w:rsidTr="00254B05">
        <w:tc>
          <w:tcPr>
            <w:tcW w:w="1345" w:type="dxa"/>
          </w:tcPr>
          <w:p w14:paraId="49E63AE3" w14:textId="2FC1210C" w:rsidR="005B55CF" w:rsidRDefault="005B55CF" w:rsidP="005B55CF">
            <w:r>
              <w:t xml:space="preserve">Bexsero or </w:t>
            </w:r>
            <w:proofErr w:type="spellStart"/>
            <w:r>
              <w:t>Trumenba</w:t>
            </w:r>
            <w:proofErr w:type="spellEnd"/>
          </w:p>
        </w:tc>
        <w:tc>
          <w:tcPr>
            <w:tcW w:w="245" w:type="dxa"/>
          </w:tcPr>
          <w:p w14:paraId="206DF660" w14:textId="0B2688D2" w:rsidR="005B55CF" w:rsidRDefault="00C53454" w:rsidP="005B55CF">
            <w:ins w:id="39" w:author="Xia Jing" w:date="2024-05-02T14:38:00Z">
              <w:r>
                <w:t>15</w:t>
              </w:r>
            </w:ins>
          </w:p>
        </w:tc>
        <w:tc>
          <w:tcPr>
            <w:tcW w:w="850" w:type="dxa"/>
          </w:tcPr>
          <w:p w14:paraId="35918789" w14:textId="47CFDCCB" w:rsidR="005B55CF" w:rsidRDefault="005B55CF" w:rsidP="005B55CF"/>
        </w:tc>
        <w:tc>
          <w:tcPr>
            <w:tcW w:w="880" w:type="dxa"/>
          </w:tcPr>
          <w:p w14:paraId="2B095143" w14:textId="0C563350" w:rsidR="005B55CF" w:rsidRDefault="005B55CF" w:rsidP="005B55CF"/>
        </w:tc>
        <w:tc>
          <w:tcPr>
            <w:tcW w:w="1596" w:type="dxa"/>
          </w:tcPr>
          <w:p w14:paraId="1F7F3D8D" w14:textId="77777777" w:rsidR="005B55CF" w:rsidRDefault="005B55CF" w:rsidP="005B55CF"/>
        </w:tc>
        <w:tc>
          <w:tcPr>
            <w:tcW w:w="534" w:type="dxa"/>
          </w:tcPr>
          <w:p w14:paraId="6F690543" w14:textId="77777777" w:rsidR="005B55CF" w:rsidRDefault="005B55CF" w:rsidP="005B55CF"/>
        </w:tc>
        <w:tc>
          <w:tcPr>
            <w:tcW w:w="626" w:type="dxa"/>
          </w:tcPr>
          <w:p w14:paraId="2AFBE0A4" w14:textId="77777777" w:rsidR="005B55CF" w:rsidRDefault="005B55CF" w:rsidP="005B55CF"/>
        </w:tc>
        <w:tc>
          <w:tcPr>
            <w:tcW w:w="1209" w:type="dxa"/>
          </w:tcPr>
          <w:p w14:paraId="1BE5AC74" w14:textId="77777777" w:rsidR="005B55CF" w:rsidRDefault="005B55CF" w:rsidP="005B55CF"/>
        </w:tc>
        <w:tc>
          <w:tcPr>
            <w:tcW w:w="1530" w:type="dxa"/>
          </w:tcPr>
          <w:p w14:paraId="55158C72" w14:textId="2E7F0EB9" w:rsidR="005B55CF" w:rsidRDefault="005B55CF" w:rsidP="005B55CF">
            <w:r>
              <w:t xml:space="preserve">Pregnancy </w:t>
            </w:r>
          </w:p>
        </w:tc>
        <w:tc>
          <w:tcPr>
            <w:tcW w:w="1530" w:type="dxa"/>
          </w:tcPr>
          <w:p w14:paraId="36B9D4FF" w14:textId="77777777" w:rsidR="005B55CF" w:rsidRDefault="005B55CF" w:rsidP="005B55CF"/>
        </w:tc>
        <w:tc>
          <w:tcPr>
            <w:tcW w:w="1535" w:type="dxa"/>
          </w:tcPr>
          <w:p w14:paraId="122CFD7A" w14:textId="77777777" w:rsidR="005B55CF" w:rsidRDefault="005B55CF" w:rsidP="005B55CF"/>
        </w:tc>
        <w:tc>
          <w:tcPr>
            <w:tcW w:w="1345" w:type="dxa"/>
          </w:tcPr>
          <w:p w14:paraId="6304E5B2" w14:textId="40919156" w:rsidR="005B55CF" w:rsidRDefault="005B55CF" w:rsidP="005B55CF">
            <w:r>
              <w:t xml:space="preserve">Admin only if benefits outweigh risks for </w:t>
            </w:r>
            <w:proofErr w:type="gramStart"/>
            <w:r>
              <w:t>an  adverse</w:t>
            </w:r>
            <w:proofErr w:type="gramEnd"/>
            <w:r>
              <w:t xml:space="preserve"> reaction</w:t>
            </w:r>
          </w:p>
        </w:tc>
        <w:tc>
          <w:tcPr>
            <w:tcW w:w="1080" w:type="dxa"/>
          </w:tcPr>
          <w:p w14:paraId="4DECB63B" w14:textId="77777777" w:rsidR="005B55CF" w:rsidRDefault="005B55CF" w:rsidP="005B55CF"/>
        </w:tc>
        <w:tc>
          <w:tcPr>
            <w:tcW w:w="900" w:type="dxa"/>
          </w:tcPr>
          <w:p w14:paraId="0D17C3BD" w14:textId="77777777" w:rsidR="005B55CF" w:rsidRPr="00DB459B" w:rsidRDefault="005B55CF" w:rsidP="005B55CF"/>
        </w:tc>
        <w:tc>
          <w:tcPr>
            <w:tcW w:w="810" w:type="dxa"/>
          </w:tcPr>
          <w:p w14:paraId="63BCD604" w14:textId="77777777" w:rsidR="005B55CF" w:rsidRPr="00DB459B" w:rsidRDefault="005B55CF" w:rsidP="005B55CF"/>
        </w:tc>
        <w:tc>
          <w:tcPr>
            <w:tcW w:w="810" w:type="dxa"/>
          </w:tcPr>
          <w:p w14:paraId="5E6B45AC" w14:textId="77777777" w:rsidR="005B55CF" w:rsidRPr="00DB459B" w:rsidRDefault="005B55CF" w:rsidP="005B55CF"/>
        </w:tc>
        <w:tc>
          <w:tcPr>
            <w:tcW w:w="810" w:type="dxa"/>
          </w:tcPr>
          <w:p w14:paraId="545CB8BE" w14:textId="77777777" w:rsidR="005B55CF" w:rsidRPr="00DB459B" w:rsidRDefault="005B55CF" w:rsidP="005B55CF"/>
        </w:tc>
        <w:tc>
          <w:tcPr>
            <w:tcW w:w="1080" w:type="dxa"/>
          </w:tcPr>
          <w:p w14:paraId="04282206" w14:textId="21A1292B" w:rsidR="005B55CF" w:rsidRPr="00DB459B" w:rsidRDefault="005B55CF" w:rsidP="005B55CF">
            <w:r>
              <w:t xml:space="preserve">Precaution </w:t>
            </w:r>
          </w:p>
        </w:tc>
      </w:tr>
      <w:tr w:rsidR="005B55CF" w:rsidRPr="00DB459B" w14:paraId="6038BF91" w14:textId="77777777" w:rsidTr="00254B05">
        <w:tc>
          <w:tcPr>
            <w:tcW w:w="1345" w:type="dxa"/>
          </w:tcPr>
          <w:p w14:paraId="45BB5FAE" w14:textId="79DEF7BB" w:rsidR="005B55CF" w:rsidRDefault="005B55CF" w:rsidP="005B55CF">
            <w:r>
              <w:t xml:space="preserve">Bexsero or </w:t>
            </w:r>
            <w:proofErr w:type="spellStart"/>
            <w:r>
              <w:t>Trumenba</w:t>
            </w:r>
            <w:proofErr w:type="spellEnd"/>
          </w:p>
        </w:tc>
        <w:tc>
          <w:tcPr>
            <w:tcW w:w="245" w:type="dxa"/>
          </w:tcPr>
          <w:p w14:paraId="40525E4B" w14:textId="3797D656" w:rsidR="005B55CF" w:rsidRDefault="00C53454" w:rsidP="005B55CF">
            <w:ins w:id="40" w:author="Xia Jing" w:date="2024-05-02T14:38:00Z">
              <w:r>
                <w:t>16</w:t>
              </w:r>
            </w:ins>
          </w:p>
        </w:tc>
        <w:tc>
          <w:tcPr>
            <w:tcW w:w="850" w:type="dxa"/>
          </w:tcPr>
          <w:p w14:paraId="32F8330C" w14:textId="61FB3630" w:rsidR="005B55CF" w:rsidRDefault="005B55CF" w:rsidP="005B55CF"/>
        </w:tc>
        <w:tc>
          <w:tcPr>
            <w:tcW w:w="880" w:type="dxa"/>
          </w:tcPr>
          <w:p w14:paraId="76CB17FE" w14:textId="7D5ABD21" w:rsidR="005B55CF" w:rsidRDefault="005B55CF" w:rsidP="005B55CF"/>
        </w:tc>
        <w:tc>
          <w:tcPr>
            <w:tcW w:w="1596" w:type="dxa"/>
          </w:tcPr>
          <w:p w14:paraId="686453CC" w14:textId="77777777" w:rsidR="005B55CF" w:rsidRDefault="005B55CF" w:rsidP="005B55CF"/>
        </w:tc>
        <w:tc>
          <w:tcPr>
            <w:tcW w:w="534" w:type="dxa"/>
          </w:tcPr>
          <w:p w14:paraId="6BEFA1EF" w14:textId="77777777" w:rsidR="005B55CF" w:rsidRDefault="005B55CF" w:rsidP="005B55CF"/>
        </w:tc>
        <w:tc>
          <w:tcPr>
            <w:tcW w:w="626" w:type="dxa"/>
          </w:tcPr>
          <w:p w14:paraId="63242C15" w14:textId="77777777" w:rsidR="005B55CF" w:rsidRDefault="005B55CF" w:rsidP="005B55CF"/>
        </w:tc>
        <w:tc>
          <w:tcPr>
            <w:tcW w:w="1209" w:type="dxa"/>
          </w:tcPr>
          <w:p w14:paraId="7DBC0EF2" w14:textId="77777777" w:rsidR="005B55CF" w:rsidRDefault="005B55CF" w:rsidP="005B55CF"/>
        </w:tc>
        <w:tc>
          <w:tcPr>
            <w:tcW w:w="1530" w:type="dxa"/>
          </w:tcPr>
          <w:p w14:paraId="32965AA4" w14:textId="0B1ED7E5" w:rsidR="005B55CF" w:rsidRDefault="005B55CF" w:rsidP="005B55CF">
            <w:r>
              <w:t>Moderate or severe acute illness with or without fever</w:t>
            </w:r>
          </w:p>
        </w:tc>
        <w:tc>
          <w:tcPr>
            <w:tcW w:w="1530" w:type="dxa"/>
          </w:tcPr>
          <w:p w14:paraId="4D2021D0" w14:textId="77777777" w:rsidR="005B55CF" w:rsidRDefault="005B55CF" w:rsidP="005B55CF"/>
        </w:tc>
        <w:tc>
          <w:tcPr>
            <w:tcW w:w="1535" w:type="dxa"/>
          </w:tcPr>
          <w:p w14:paraId="64BE1967" w14:textId="77777777" w:rsidR="005B55CF" w:rsidRDefault="005B55CF" w:rsidP="005B55CF"/>
        </w:tc>
        <w:tc>
          <w:tcPr>
            <w:tcW w:w="1345" w:type="dxa"/>
          </w:tcPr>
          <w:p w14:paraId="6BE17362" w14:textId="4FE8AE5D" w:rsidR="005B55CF" w:rsidRDefault="005B55CF" w:rsidP="005B55CF">
            <w:r>
              <w:t xml:space="preserve">Admin only if benefits outweigh risks for </w:t>
            </w:r>
            <w:proofErr w:type="gramStart"/>
            <w:r>
              <w:t>an  adverse</w:t>
            </w:r>
            <w:proofErr w:type="gramEnd"/>
            <w:r>
              <w:t xml:space="preserve"> reaction</w:t>
            </w:r>
          </w:p>
        </w:tc>
        <w:tc>
          <w:tcPr>
            <w:tcW w:w="1080" w:type="dxa"/>
          </w:tcPr>
          <w:p w14:paraId="4314772E" w14:textId="77777777" w:rsidR="005B55CF" w:rsidRDefault="005B55CF" w:rsidP="005B55CF"/>
        </w:tc>
        <w:tc>
          <w:tcPr>
            <w:tcW w:w="900" w:type="dxa"/>
          </w:tcPr>
          <w:p w14:paraId="032CEDDD" w14:textId="77777777" w:rsidR="005B55CF" w:rsidRPr="00DB459B" w:rsidRDefault="005B55CF" w:rsidP="005B55CF"/>
        </w:tc>
        <w:tc>
          <w:tcPr>
            <w:tcW w:w="810" w:type="dxa"/>
          </w:tcPr>
          <w:p w14:paraId="6DADFC11" w14:textId="77777777" w:rsidR="005B55CF" w:rsidRPr="00DB459B" w:rsidRDefault="005B55CF" w:rsidP="005B55CF"/>
        </w:tc>
        <w:tc>
          <w:tcPr>
            <w:tcW w:w="810" w:type="dxa"/>
          </w:tcPr>
          <w:p w14:paraId="46AC0EA4" w14:textId="77777777" w:rsidR="005B55CF" w:rsidRPr="00DB459B" w:rsidRDefault="005B55CF" w:rsidP="005B55CF"/>
        </w:tc>
        <w:tc>
          <w:tcPr>
            <w:tcW w:w="810" w:type="dxa"/>
          </w:tcPr>
          <w:p w14:paraId="51BA7ABA" w14:textId="77777777" w:rsidR="005B55CF" w:rsidRPr="00DB459B" w:rsidRDefault="005B55CF" w:rsidP="005B55CF"/>
        </w:tc>
        <w:tc>
          <w:tcPr>
            <w:tcW w:w="1080" w:type="dxa"/>
          </w:tcPr>
          <w:p w14:paraId="7A03008B" w14:textId="2C75FBBB" w:rsidR="005B55CF" w:rsidRPr="00DB459B" w:rsidRDefault="005B55CF" w:rsidP="005B55CF">
            <w:r>
              <w:t xml:space="preserve">Precaution </w:t>
            </w:r>
          </w:p>
        </w:tc>
      </w:tr>
      <w:tr w:rsidR="005B55CF" w:rsidRPr="00DB459B" w14:paraId="5DD3FAEE" w14:textId="77777777" w:rsidTr="00254B05">
        <w:tc>
          <w:tcPr>
            <w:tcW w:w="1345" w:type="dxa"/>
          </w:tcPr>
          <w:p w14:paraId="4C20925C" w14:textId="251FD6A0" w:rsidR="005B55CF" w:rsidRDefault="005B55CF" w:rsidP="005B55CF">
            <w:r>
              <w:t xml:space="preserve">Bexsero </w:t>
            </w:r>
          </w:p>
        </w:tc>
        <w:tc>
          <w:tcPr>
            <w:tcW w:w="245" w:type="dxa"/>
          </w:tcPr>
          <w:p w14:paraId="189BAB17" w14:textId="6210CC55" w:rsidR="005B55CF" w:rsidRDefault="00C53454" w:rsidP="005B55CF">
            <w:ins w:id="41" w:author="Xia Jing" w:date="2024-05-02T14:38:00Z">
              <w:r>
                <w:t>17</w:t>
              </w:r>
            </w:ins>
          </w:p>
        </w:tc>
        <w:tc>
          <w:tcPr>
            <w:tcW w:w="850" w:type="dxa"/>
          </w:tcPr>
          <w:p w14:paraId="26FF58C4" w14:textId="1D169832" w:rsidR="005B55CF" w:rsidRDefault="005B55CF" w:rsidP="005B55CF"/>
        </w:tc>
        <w:tc>
          <w:tcPr>
            <w:tcW w:w="880" w:type="dxa"/>
          </w:tcPr>
          <w:p w14:paraId="2CFD0EA7" w14:textId="06D97DB9" w:rsidR="005B55CF" w:rsidRDefault="005B55CF" w:rsidP="005B55CF"/>
        </w:tc>
        <w:tc>
          <w:tcPr>
            <w:tcW w:w="1596" w:type="dxa"/>
          </w:tcPr>
          <w:p w14:paraId="0327E008" w14:textId="77777777" w:rsidR="005B55CF" w:rsidRDefault="005B55CF" w:rsidP="005B55CF"/>
        </w:tc>
        <w:tc>
          <w:tcPr>
            <w:tcW w:w="534" w:type="dxa"/>
          </w:tcPr>
          <w:p w14:paraId="2BCA51B3" w14:textId="77777777" w:rsidR="005B55CF" w:rsidRDefault="005B55CF" w:rsidP="005B55CF"/>
        </w:tc>
        <w:tc>
          <w:tcPr>
            <w:tcW w:w="626" w:type="dxa"/>
          </w:tcPr>
          <w:p w14:paraId="0BACFBC0" w14:textId="77777777" w:rsidR="005B55CF" w:rsidRDefault="005B55CF" w:rsidP="005B55CF"/>
        </w:tc>
        <w:tc>
          <w:tcPr>
            <w:tcW w:w="1209" w:type="dxa"/>
          </w:tcPr>
          <w:p w14:paraId="0642B651" w14:textId="77777777" w:rsidR="005B55CF" w:rsidRDefault="005B55CF" w:rsidP="005B55CF"/>
        </w:tc>
        <w:tc>
          <w:tcPr>
            <w:tcW w:w="1530" w:type="dxa"/>
          </w:tcPr>
          <w:p w14:paraId="4858F26E" w14:textId="2AC3BE4C" w:rsidR="005B55CF" w:rsidRDefault="005B55CF" w:rsidP="005B55CF">
            <w:r>
              <w:t xml:space="preserve">Latex sensitivity </w:t>
            </w:r>
          </w:p>
        </w:tc>
        <w:tc>
          <w:tcPr>
            <w:tcW w:w="1530" w:type="dxa"/>
          </w:tcPr>
          <w:p w14:paraId="175937DC" w14:textId="77777777" w:rsidR="005B55CF" w:rsidRDefault="005B55CF" w:rsidP="005B55CF"/>
        </w:tc>
        <w:tc>
          <w:tcPr>
            <w:tcW w:w="1535" w:type="dxa"/>
          </w:tcPr>
          <w:p w14:paraId="54C0BADA" w14:textId="77777777" w:rsidR="005B55CF" w:rsidRDefault="005B55CF" w:rsidP="005B55CF"/>
        </w:tc>
        <w:tc>
          <w:tcPr>
            <w:tcW w:w="1345" w:type="dxa"/>
          </w:tcPr>
          <w:p w14:paraId="00CD256D" w14:textId="62B24523" w:rsidR="005B55CF" w:rsidRDefault="005B55CF" w:rsidP="005B55CF">
            <w:r>
              <w:t xml:space="preserve">Admin only if benefits outweigh risks for </w:t>
            </w:r>
            <w:proofErr w:type="gramStart"/>
            <w:r>
              <w:t>an  adverse</w:t>
            </w:r>
            <w:proofErr w:type="gramEnd"/>
            <w:r>
              <w:t xml:space="preserve"> reaction</w:t>
            </w:r>
          </w:p>
        </w:tc>
        <w:tc>
          <w:tcPr>
            <w:tcW w:w="1080" w:type="dxa"/>
          </w:tcPr>
          <w:p w14:paraId="59216D1C" w14:textId="77777777" w:rsidR="005B55CF" w:rsidRDefault="005B55CF" w:rsidP="005B55CF"/>
        </w:tc>
        <w:tc>
          <w:tcPr>
            <w:tcW w:w="900" w:type="dxa"/>
          </w:tcPr>
          <w:p w14:paraId="7263B2F2" w14:textId="77777777" w:rsidR="005B55CF" w:rsidRPr="00DB459B" w:rsidRDefault="005B55CF" w:rsidP="005B55CF"/>
        </w:tc>
        <w:tc>
          <w:tcPr>
            <w:tcW w:w="810" w:type="dxa"/>
          </w:tcPr>
          <w:p w14:paraId="75D4E92B" w14:textId="77777777" w:rsidR="005B55CF" w:rsidRPr="00DB459B" w:rsidRDefault="005B55CF" w:rsidP="005B55CF"/>
        </w:tc>
        <w:tc>
          <w:tcPr>
            <w:tcW w:w="810" w:type="dxa"/>
          </w:tcPr>
          <w:p w14:paraId="04020F2F" w14:textId="77777777" w:rsidR="005B55CF" w:rsidRPr="00DB459B" w:rsidRDefault="005B55CF" w:rsidP="005B55CF"/>
        </w:tc>
        <w:tc>
          <w:tcPr>
            <w:tcW w:w="810" w:type="dxa"/>
          </w:tcPr>
          <w:p w14:paraId="5E0D3B97" w14:textId="77777777" w:rsidR="005B55CF" w:rsidRPr="00DB459B" w:rsidRDefault="005B55CF" w:rsidP="005B55CF"/>
        </w:tc>
        <w:tc>
          <w:tcPr>
            <w:tcW w:w="1080" w:type="dxa"/>
          </w:tcPr>
          <w:p w14:paraId="3CB3EE91" w14:textId="6C134E0B" w:rsidR="005B55CF" w:rsidRPr="00DB459B" w:rsidRDefault="005B55CF" w:rsidP="005B55CF">
            <w:r>
              <w:t xml:space="preserve">Precaution </w:t>
            </w:r>
          </w:p>
        </w:tc>
      </w:tr>
    </w:tbl>
    <w:p w14:paraId="53BA5445" w14:textId="77777777" w:rsidR="007903A8" w:rsidRPr="00DB459B" w:rsidRDefault="007903A8"/>
    <w:sectPr w:rsidR="007903A8" w:rsidRPr="00DB459B" w:rsidSect="00600982">
      <w:footerReference w:type="default" r:id="rId6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24136" w14:textId="77777777" w:rsidR="00600982" w:rsidRDefault="00600982" w:rsidP="00B71D2E">
      <w:pPr>
        <w:spacing w:after="0" w:line="240" w:lineRule="auto"/>
      </w:pPr>
      <w:r>
        <w:separator/>
      </w:r>
    </w:p>
  </w:endnote>
  <w:endnote w:type="continuationSeparator" w:id="0">
    <w:p w14:paraId="5EE4D00B" w14:textId="77777777" w:rsidR="00600982" w:rsidRDefault="00600982" w:rsidP="00B7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Adobe Garamond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2861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130A5B" w14:textId="7E5B2AF9" w:rsidR="00B71D2E" w:rsidRDefault="00B71D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A5A9A7" w14:textId="77777777" w:rsidR="00B71D2E" w:rsidRDefault="00B71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A30B3" w14:textId="77777777" w:rsidR="00600982" w:rsidRDefault="00600982" w:rsidP="00B71D2E">
      <w:pPr>
        <w:spacing w:after="0" w:line="240" w:lineRule="auto"/>
      </w:pPr>
      <w:r>
        <w:separator/>
      </w:r>
    </w:p>
  </w:footnote>
  <w:footnote w:type="continuationSeparator" w:id="0">
    <w:p w14:paraId="1DDFB8B3" w14:textId="77777777" w:rsidR="00600982" w:rsidRDefault="00600982" w:rsidP="00B71D2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a Jing">
    <w15:presenceInfo w15:providerId="AD" w15:userId="S::xjing@clemson.edu::4d456636-b307-4f54-80e3-492d577ec9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62"/>
    <w:rsid w:val="000D59C1"/>
    <w:rsid w:val="000E7407"/>
    <w:rsid w:val="00247C1C"/>
    <w:rsid w:val="00254B05"/>
    <w:rsid w:val="00294C81"/>
    <w:rsid w:val="002D564C"/>
    <w:rsid w:val="00362988"/>
    <w:rsid w:val="00363979"/>
    <w:rsid w:val="003907C5"/>
    <w:rsid w:val="003A491F"/>
    <w:rsid w:val="004E5FD9"/>
    <w:rsid w:val="005B1F22"/>
    <w:rsid w:val="005B55CF"/>
    <w:rsid w:val="00600982"/>
    <w:rsid w:val="00655CA4"/>
    <w:rsid w:val="006B5BA0"/>
    <w:rsid w:val="006D5C4A"/>
    <w:rsid w:val="007903A8"/>
    <w:rsid w:val="007A2EC7"/>
    <w:rsid w:val="007E594B"/>
    <w:rsid w:val="00801236"/>
    <w:rsid w:val="00801881"/>
    <w:rsid w:val="0088523C"/>
    <w:rsid w:val="00961FEF"/>
    <w:rsid w:val="009C62EF"/>
    <w:rsid w:val="00A35519"/>
    <w:rsid w:val="00A970AE"/>
    <w:rsid w:val="00B71D2E"/>
    <w:rsid w:val="00C14BF7"/>
    <w:rsid w:val="00C53291"/>
    <w:rsid w:val="00C53454"/>
    <w:rsid w:val="00CB0BA7"/>
    <w:rsid w:val="00D01879"/>
    <w:rsid w:val="00D931E8"/>
    <w:rsid w:val="00DB3970"/>
    <w:rsid w:val="00DB459B"/>
    <w:rsid w:val="00E55DC1"/>
    <w:rsid w:val="00E92C99"/>
    <w:rsid w:val="00F44662"/>
    <w:rsid w:val="00FC3CEC"/>
    <w:rsid w:val="00FE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B9261"/>
  <w15:chartTrackingRefBased/>
  <w15:docId w15:val="{82C42167-D29E-4109-A84A-AB7A8201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662"/>
  </w:style>
  <w:style w:type="paragraph" w:styleId="Heading1">
    <w:name w:val="heading 1"/>
    <w:basedOn w:val="Normal"/>
    <w:next w:val="Normal"/>
    <w:link w:val="Heading1Char"/>
    <w:uiPriority w:val="9"/>
    <w:qFormat/>
    <w:rsid w:val="00F44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4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71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D2E"/>
  </w:style>
  <w:style w:type="paragraph" w:styleId="Footer">
    <w:name w:val="footer"/>
    <w:basedOn w:val="Normal"/>
    <w:link w:val="FooterChar"/>
    <w:uiPriority w:val="99"/>
    <w:unhideWhenUsed/>
    <w:rsid w:val="00B71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D2E"/>
  </w:style>
  <w:style w:type="paragraph" w:styleId="Revision">
    <w:name w:val="Revision"/>
    <w:hidden/>
    <w:uiPriority w:val="99"/>
    <w:semiHidden/>
    <w:rsid w:val="00C14B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559</Words>
  <Characters>2805</Characters>
  <Application>Microsoft Office Word</Application>
  <DocSecurity>0</DocSecurity>
  <Lines>558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Jing</dc:creator>
  <cp:keywords/>
  <dc:description/>
  <cp:lastModifiedBy>Xia Jing</cp:lastModifiedBy>
  <cp:revision>6</cp:revision>
  <dcterms:created xsi:type="dcterms:W3CDTF">2024-05-02T17:47:00Z</dcterms:created>
  <dcterms:modified xsi:type="dcterms:W3CDTF">2024-05-02T19:00:00Z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c7fdbd10-d36e-469d-97f7-1f1beb236d73</vt:lpwstr>
  </property>
</Properties>
</file>