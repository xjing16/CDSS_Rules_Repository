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DB0C4" w14:textId="17BD15F8" w:rsidR="00632E66" w:rsidRDefault="00632E66" w:rsidP="00632E66">
      <w:pPr>
        <w:pStyle w:val="Heading1"/>
      </w:pPr>
      <w:r>
        <w:t>Varicella (VAR) CDC recommendations- tabular CDSS rules (optimal)</w:t>
      </w:r>
    </w:p>
    <w:p w14:paraId="77D3498F" w14:textId="68F9CFFB" w:rsidR="00632E66" w:rsidRDefault="00632E66" w:rsidP="00632E66">
      <w:r>
        <w:t>Updated on 202</w:t>
      </w:r>
      <w:del w:id="0" w:author="Xia Jing" w:date="2024-04-23T09:41:00Z">
        <w:r w:rsidR="009E5CC3" w:rsidDel="002202A5">
          <w:delText>3</w:delText>
        </w:r>
      </w:del>
      <w:ins w:id="1" w:author="Xia Jing" w:date="2024-04-23T09:41:00Z">
        <w:r w:rsidR="002202A5">
          <w:t>4</w:t>
        </w:r>
      </w:ins>
      <w:r>
        <w:t>-</w:t>
      </w:r>
      <w:r w:rsidR="009E5CC3">
        <w:t>0</w:t>
      </w:r>
      <w:del w:id="2" w:author="Xia Jing" w:date="2024-04-23T09:41:00Z">
        <w:r w:rsidR="009E5CC3" w:rsidDel="002202A5">
          <w:delText>1</w:delText>
        </w:r>
      </w:del>
      <w:ins w:id="3" w:author="Xia Jing" w:date="2024-04-23T09:41:00Z">
        <w:r w:rsidR="002202A5">
          <w:t>4</w:t>
        </w:r>
      </w:ins>
      <w:r>
        <w:t>-</w:t>
      </w:r>
      <w:del w:id="4" w:author="Xia Jing" w:date="2024-04-23T09:41:00Z">
        <w:r w:rsidR="009E5CC3" w:rsidDel="002202A5">
          <w:delText>0</w:delText>
        </w:r>
      </w:del>
      <w:r w:rsidR="009E5CC3">
        <w:t>2</w:t>
      </w:r>
      <w:ins w:id="5" w:author="Xia Jing" w:date="2024-04-23T09:41:00Z">
        <w:r w:rsidR="002202A5">
          <w:t>3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2"/>
        <w:gridCol w:w="421"/>
        <w:gridCol w:w="638"/>
        <w:gridCol w:w="831"/>
        <w:gridCol w:w="1624"/>
        <w:gridCol w:w="541"/>
        <w:gridCol w:w="635"/>
        <w:gridCol w:w="946"/>
        <w:gridCol w:w="2149"/>
        <w:gridCol w:w="1546"/>
        <w:gridCol w:w="1546"/>
        <w:gridCol w:w="1120"/>
        <w:gridCol w:w="960"/>
        <w:gridCol w:w="745"/>
        <w:gridCol w:w="745"/>
        <w:gridCol w:w="808"/>
        <w:gridCol w:w="2033"/>
      </w:tblGrid>
      <w:tr w:rsidR="00573C90" w:rsidRPr="00504936" w14:paraId="2E3B8857" w14:textId="77777777" w:rsidTr="00063558">
        <w:tc>
          <w:tcPr>
            <w:tcW w:w="0" w:type="auto"/>
          </w:tcPr>
          <w:p w14:paraId="7FB9E49D" w14:textId="77777777" w:rsidR="00632E66" w:rsidRPr="00504936" w:rsidRDefault="00632E66" w:rsidP="000C465A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 xml:space="preserve">Vaccine </w:t>
            </w:r>
          </w:p>
        </w:tc>
        <w:tc>
          <w:tcPr>
            <w:tcW w:w="0" w:type="auto"/>
          </w:tcPr>
          <w:p w14:paraId="19844A02" w14:textId="77777777" w:rsidR="00632E66" w:rsidRPr="00504936" w:rsidRDefault="00632E66" w:rsidP="000C465A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0" w:type="auto"/>
          </w:tcPr>
          <w:p w14:paraId="0317E2A8" w14:textId="77777777" w:rsidR="00632E66" w:rsidRPr="00504936" w:rsidRDefault="00632E66" w:rsidP="000C465A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Age</w:t>
            </w:r>
            <w:r>
              <w:rPr>
                <w:b/>
                <w:bCs/>
              </w:rPr>
              <w:t>1</w:t>
            </w:r>
            <w:r w:rsidRPr="00504936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</w:tcPr>
          <w:p w14:paraId="465EF5C9" w14:textId="77777777" w:rsidR="00632E66" w:rsidRPr="00504936" w:rsidRDefault="00632E66" w:rsidP="000C465A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Age</w:t>
            </w:r>
            <w:r>
              <w:rPr>
                <w:b/>
                <w:bCs/>
              </w:rPr>
              <w:t>2</w:t>
            </w:r>
            <w:r w:rsidRPr="00504936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</w:tcPr>
          <w:p w14:paraId="4408070C" w14:textId="77777777" w:rsidR="00632E66" w:rsidRPr="00504936" w:rsidRDefault="00632E66" w:rsidP="000C465A">
            <w:pPr>
              <w:rPr>
                <w:b/>
                <w:bCs/>
              </w:rPr>
            </w:pPr>
            <w:r>
              <w:rPr>
                <w:b/>
                <w:bCs/>
              </w:rPr>
              <w:t>SpecialCondition</w:t>
            </w:r>
            <w:r w:rsidRPr="00504936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3"/>
          </w:tcPr>
          <w:p w14:paraId="03033ED7" w14:textId="77777777" w:rsidR="00632E66" w:rsidRPr="00504936" w:rsidRDefault="00632E66" w:rsidP="000C465A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Immunization record</w:t>
            </w:r>
          </w:p>
        </w:tc>
        <w:tc>
          <w:tcPr>
            <w:tcW w:w="0" w:type="auto"/>
          </w:tcPr>
          <w:p w14:paraId="2E8E6BAA" w14:textId="77777777" w:rsidR="00632E66" w:rsidRPr="00504936" w:rsidRDefault="00632E66" w:rsidP="000C465A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MedIndication1</w:t>
            </w:r>
          </w:p>
        </w:tc>
        <w:tc>
          <w:tcPr>
            <w:tcW w:w="0" w:type="auto"/>
          </w:tcPr>
          <w:p w14:paraId="28C51D06" w14:textId="77777777" w:rsidR="00632E66" w:rsidRPr="00504936" w:rsidRDefault="00632E66" w:rsidP="000C465A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MedIndication2</w:t>
            </w:r>
          </w:p>
        </w:tc>
        <w:tc>
          <w:tcPr>
            <w:tcW w:w="0" w:type="auto"/>
          </w:tcPr>
          <w:p w14:paraId="2CF72581" w14:textId="77777777" w:rsidR="00632E66" w:rsidRPr="00504936" w:rsidRDefault="00632E66" w:rsidP="000C465A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MedIndication3</w:t>
            </w:r>
          </w:p>
        </w:tc>
        <w:tc>
          <w:tcPr>
            <w:tcW w:w="0" w:type="auto"/>
          </w:tcPr>
          <w:p w14:paraId="206693CA" w14:textId="77777777" w:rsidR="00632E66" w:rsidRPr="00504936" w:rsidRDefault="00632E66" w:rsidP="000C465A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Todo1</w:t>
            </w:r>
          </w:p>
        </w:tc>
        <w:tc>
          <w:tcPr>
            <w:tcW w:w="0" w:type="auto"/>
          </w:tcPr>
          <w:p w14:paraId="1A4082A1" w14:textId="77777777" w:rsidR="00632E66" w:rsidRPr="00504936" w:rsidRDefault="00632E66" w:rsidP="000C465A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Todo2</w:t>
            </w:r>
          </w:p>
        </w:tc>
        <w:tc>
          <w:tcPr>
            <w:tcW w:w="0" w:type="auto"/>
          </w:tcPr>
          <w:p w14:paraId="37E01096" w14:textId="77777777" w:rsidR="00632E66" w:rsidRPr="00504936" w:rsidRDefault="00632E66" w:rsidP="000C465A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Todo3</w:t>
            </w:r>
          </w:p>
        </w:tc>
        <w:tc>
          <w:tcPr>
            <w:tcW w:w="0" w:type="auto"/>
          </w:tcPr>
          <w:p w14:paraId="29E929E1" w14:textId="77777777" w:rsidR="00632E66" w:rsidRPr="00504936" w:rsidRDefault="00632E66" w:rsidP="000C465A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Todo4</w:t>
            </w:r>
          </w:p>
        </w:tc>
        <w:tc>
          <w:tcPr>
            <w:tcW w:w="0" w:type="auto"/>
          </w:tcPr>
          <w:p w14:paraId="70F858FA" w14:textId="77777777" w:rsidR="00632E66" w:rsidRPr="00504936" w:rsidRDefault="00632E66" w:rsidP="000C465A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Note-display</w:t>
            </w:r>
          </w:p>
        </w:tc>
        <w:tc>
          <w:tcPr>
            <w:tcW w:w="2070" w:type="dxa"/>
          </w:tcPr>
          <w:p w14:paraId="027A7086" w14:textId="77777777" w:rsidR="00632E66" w:rsidRPr="00504936" w:rsidRDefault="00632E66" w:rsidP="000C465A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Note</w:t>
            </w:r>
          </w:p>
        </w:tc>
      </w:tr>
      <w:tr w:rsidR="00573C90" w:rsidRPr="00504936" w14:paraId="65922D4A" w14:textId="77777777" w:rsidTr="00063558">
        <w:tc>
          <w:tcPr>
            <w:tcW w:w="0" w:type="auto"/>
          </w:tcPr>
          <w:p w14:paraId="3CEA4C46" w14:textId="77777777" w:rsidR="00632E66" w:rsidRPr="00504936" w:rsidRDefault="00632E66" w:rsidP="000C465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037CDBAC" w14:textId="77777777" w:rsidR="00632E66" w:rsidRPr="00504936" w:rsidRDefault="00632E66" w:rsidP="000C465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6803F879" w14:textId="77777777" w:rsidR="00632E66" w:rsidRPr="00504936" w:rsidRDefault="00632E66" w:rsidP="000C465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B60337D" w14:textId="77777777" w:rsidR="00632E66" w:rsidRPr="00504936" w:rsidRDefault="00632E66" w:rsidP="000C465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4A43414" w14:textId="77777777" w:rsidR="00632E66" w:rsidRPr="00504936" w:rsidRDefault="00632E66" w:rsidP="000C465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1A6EABE0" w14:textId="77777777" w:rsidR="00632E66" w:rsidRPr="00504936" w:rsidRDefault="00632E66" w:rsidP="000C465A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Y/N</w:t>
            </w:r>
          </w:p>
        </w:tc>
        <w:tc>
          <w:tcPr>
            <w:tcW w:w="0" w:type="auto"/>
          </w:tcPr>
          <w:p w14:paraId="22C4643A" w14:textId="77777777" w:rsidR="00632E66" w:rsidRPr="00504936" w:rsidRDefault="00632E66" w:rsidP="000C465A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504936">
              <w:rPr>
                <w:b/>
                <w:bCs/>
              </w:rPr>
              <w:t>ose</w:t>
            </w:r>
          </w:p>
        </w:tc>
        <w:tc>
          <w:tcPr>
            <w:tcW w:w="0" w:type="auto"/>
          </w:tcPr>
          <w:p w14:paraId="6345D338" w14:textId="77777777" w:rsidR="00632E66" w:rsidRPr="00504936" w:rsidRDefault="00632E66" w:rsidP="000C465A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Adm date</w:t>
            </w:r>
          </w:p>
        </w:tc>
        <w:tc>
          <w:tcPr>
            <w:tcW w:w="0" w:type="auto"/>
          </w:tcPr>
          <w:p w14:paraId="08C4F67F" w14:textId="77777777" w:rsidR="00632E66" w:rsidRPr="00504936" w:rsidRDefault="00632E66" w:rsidP="000C465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07310FE0" w14:textId="77777777" w:rsidR="00632E66" w:rsidRPr="00504936" w:rsidRDefault="00632E66" w:rsidP="000C465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003ABE86" w14:textId="77777777" w:rsidR="00632E66" w:rsidRPr="00504936" w:rsidRDefault="00632E66" w:rsidP="000C465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68ABCC5B" w14:textId="77777777" w:rsidR="00632E66" w:rsidRPr="00504936" w:rsidRDefault="00632E66" w:rsidP="000C465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21CBA94F" w14:textId="77777777" w:rsidR="00632E66" w:rsidRPr="00504936" w:rsidRDefault="00632E66" w:rsidP="000C465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1D2B134B" w14:textId="77777777" w:rsidR="00632E66" w:rsidRPr="00504936" w:rsidRDefault="00632E66" w:rsidP="000C465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188FE4B0" w14:textId="77777777" w:rsidR="00632E66" w:rsidRPr="00504936" w:rsidRDefault="00632E66" w:rsidP="000C465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6344EF81" w14:textId="77777777" w:rsidR="00632E66" w:rsidRPr="00504936" w:rsidRDefault="00632E66" w:rsidP="000C465A">
            <w:pPr>
              <w:rPr>
                <w:b/>
                <w:bCs/>
              </w:rPr>
            </w:pPr>
          </w:p>
        </w:tc>
        <w:tc>
          <w:tcPr>
            <w:tcW w:w="2070" w:type="dxa"/>
          </w:tcPr>
          <w:p w14:paraId="66A51136" w14:textId="77777777" w:rsidR="00632E66" w:rsidRPr="00504936" w:rsidRDefault="00632E66" w:rsidP="000C465A">
            <w:pPr>
              <w:rPr>
                <w:b/>
                <w:bCs/>
              </w:rPr>
            </w:pPr>
          </w:p>
        </w:tc>
      </w:tr>
      <w:tr w:rsidR="00573C90" w14:paraId="31EE9A78" w14:textId="77777777" w:rsidTr="00063558">
        <w:tc>
          <w:tcPr>
            <w:tcW w:w="0" w:type="auto"/>
          </w:tcPr>
          <w:p w14:paraId="33E06692" w14:textId="7430C82D" w:rsidR="00632E66" w:rsidRDefault="00632E66" w:rsidP="000C465A">
            <w:r>
              <w:rPr>
                <w:b/>
                <w:bCs/>
              </w:rPr>
              <w:t>VAR(Varicella)</w:t>
            </w:r>
          </w:p>
        </w:tc>
        <w:tc>
          <w:tcPr>
            <w:tcW w:w="0" w:type="auto"/>
          </w:tcPr>
          <w:p w14:paraId="42CBBE17" w14:textId="77777777" w:rsidR="00632E66" w:rsidRDefault="00632E66" w:rsidP="000C465A"/>
        </w:tc>
        <w:tc>
          <w:tcPr>
            <w:tcW w:w="0" w:type="auto"/>
          </w:tcPr>
          <w:p w14:paraId="1D484409" w14:textId="77777777" w:rsidR="00632E66" w:rsidRDefault="00632E66" w:rsidP="000C465A"/>
        </w:tc>
        <w:tc>
          <w:tcPr>
            <w:tcW w:w="0" w:type="auto"/>
          </w:tcPr>
          <w:p w14:paraId="7866D246" w14:textId="77777777" w:rsidR="00632E66" w:rsidRDefault="00632E66" w:rsidP="000C465A"/>
        </w:tc>
        <w:tc>
          <w:tcPr>
            <w:tcW w:w="0" w:type="auto"/>
          </w:tcPr>
          <w:p w14:paraId="1B9DD2CD" w14:textId="77777777" w:rsidR="00632E66" w:rsidRDefault="00632E66" w:rsidP="000C465A"/>
        </w:tc>
        <w:tc>
          <w:tcPr>
            <w:tcW w:w="0" w:type="auto"/>
          </w:tcPr>
          <w:p w14:paraId="10ACB042" w14:textId="77777777" w:rsidR="00632E66" w:rsidRDefault="00632E66" w:rsidP="000C465A"/>
        </w:tc>
        <w:tc>
          <w:tcPr>
            <w:tcW w:w="0" w:type="auto"/>
          </w:tcPr>
          <w:p w14:paraId="4BF286C7" w14:textId="77777777" w:rsidR="00632E66" w:rsidRDefault="00632E66" w:rsidP="000C465A"/>
        </w:tc>
        <w:tc>
          <w:tcPr>
            <w:tcW w:w="0" w:type="auto"/>
          </w:tcPr>
          <w:p w14:paraId="32295FFA" w14:textId="77777777" w:rsidR="00632E66" w:rsidRDefault="00632E66" w:rsidP="000C465A"/>
        </w:tc>
        <w:tc>
          <w:tcPr>
            <w:tcW w:w="0" w:type="auto"/>
          </w:tcPr>
          <w:p w14:paraId="7853D1EF" w14:textId="77777777" w:rsidR="00632E66" w:rsidRDefault="00632E66" w:rsidP="000C465A"/>
        </w:tc>
        <w:tc>
          <w:tcPr>
            <w:tcW w:w="0" w:type="auto"/>
          </w:tcPr>
          <w:p w14:paraId="42A9AF0B" w14:textId="77777777" w:rsidR="00632E66" w:rsidRDefault="00632E66" w:rsidP="000C465A"/>
        </w:tc>
        <w:tc>
          <w:tcPr>
            <w:tcW w:w="0" w:type="auto"/>
          </w:tcPr>
          <w:p w14:paraId="02ACFE29" w14:textId="77777777" w:rsidR="00632E66" w:rsidRDefault="00632E66" w:rsidP="000C465A"/>
        </w:tc>
        <w:tc>
          <w:tcPr>
            <w:tcW w:w="0" w:type="auto"/>
          </w:tcPr>
          <w:p w14:paraId="419F111C" w14:textId="77777777" w:rsidR="00632E66" w:rsidRDefault="00632E66" w:rsidP="000C465A"/>
        </w:tc>
        <w:tc>
          <w:tcPr>
            <w:tcW w:w="0" w:type="auto"/>
          </w:tcPr>
          <w:p w14:paraId="0E602B14" w14:textId="77777777" w:rsidR="00632E66" w:rsidRDefault="00632E66" w:rsidP="000C465A"/>
        </w:tc>
        <w:tc>
          <w:tcPr>
            <w:tcW w:w="0" w:type="auto"/>
          </w:tcPr>
          <w:p w14:paraId="1A6168D2" w14:textId="77777777" w:rsidR="00632E66" w:rsidRDefault="00632E66" w:rsidP="000C465A"/>
        </w:tc>
        <w:tc>
          <w:tcPr>
            <w:tcW w:w="0" w:type="auto"/>
          </w:tcPr>
          <w:p w14:paraId="25FF0FDD" w14:textId="77777777" w:rsidR="00632E66" w:rsidRDefault="00632E66" w:rsidP="000C465A"/>
        </w:tc>
        <w:tc>
          <w:tcPr>
            <w:tcW w:w="0" w:type="auto"/>
          </w:tcPr>
          <w:p w14:paraId="45106761" w14:textId="77777777" w:rsidR="00632E66" w:rsidRDefault="00632E66" w:rsidP="000C465A"/>
        </w:tc>
        <w:tc>
          <w:tcPr>
            <w:tcW w:w="2070" w:type="dxa"/>
          </w:tcPr>
          <w:p w14:paraId="215AC2C4" w14:textId="65C80373" w:rsidR="00632E66" w:rsidRDefault="00632E66" w:rsidP="000C465A">
            <w:r>
              <w:t>Minimal age 12 mon</w:t>
            </w:r>
          </w:p>
        </w:tc>
      </w:tr>
      <w:tr w:rsidR="00632E66" w14:paraId="466B935F" w14:textId="77777777" w:rsidTr="000C465A">
        <w:tc>
          <w:tcPr>
            <w:tcW w:w="18710" w:type="dxa"/>
            <w:gridSpan w:val="17"/>
          </w:tcPr>
          <w:p w14:paraId="29A8A917" w14:textId="77777777" w:rsidR="00632E66" w:rsidRDefault="00632E66" w:rsidP="000C465A">
            <w:r>
              <w:rPr>
                <w:b/>
                <w:bCs/>
              </w:rPr>
              <w:t>Regular and catch-up schedule</w:t>
            </w:r>
          </w:p>
        </w:tc>
      </w:tr>
      <w:tr w:rsidR="00573C90" w14:paraId="63C7EFA0" w14:textId="77777777" w:rsidTr="00063558">
        <w:tc>
          <w:tcPr>
            <w:tcW w:w="0" w:type="auto"/>
          </w:tcPr>
          <w:p w14:paraId="1A81A912" w14:textId="77777777" w:rsidR="00C75E57" w:rsidRDefault="00C75E57" w:rsidP="000C465A"/>
        </w:tc>
        <w:tc>
          <w:tcPr>
            <w:tcW w:w="0" w:type="auto"/>
          </w:tcPr>
          <w:p w14:paraId="7B3FCC49" w14:textId="53EDA020" w:rsidR="00C75E57" w:rsidRDefault="00186F9B" w:rsidP="000C465A">
            <w:ins w:id="6" w:author="Xia Jing" w:date="2024-04-23T09:43:00Z">
              <w:r>
                <w:t>1</w:t>
              </w:r>
            </w:ins>
          </w:p>
        </w:tc>
        <w:tc>
          <w:tcPr>
            <w:tcW w:w="0" w:type="auto"/>
          </w:tcPr>
          <w:p w14:paraId="598D07ED" w14:textId="5766D892" w:rsidR="00C75E57" w:rsidRDefault="00C75E57" w:rsidP="000C465A">
            <w:r>
              <w:t>&gt;= 12 mon</w:t>
            </w:r>
          </w:p>
        </w:tc>
        <w:tc>
          <w:tcPr>
            <w:tcW w:w="0" w:type="auto"/>
          </w:tcPr>
          <w:p w14:paraId="1275EF3C" w14:textId="0708E74A" w:rsidR="00C75E57" w:rsidRDefault="00C75E57" w:rsidP="000C465A">
            <w:r>
              <w:t>&lt;= 15 mon</w:t>
            </w:r>
          </w:p>
        </w:tc>
        <w:tc>
          <w:tcPr>
            <w:tcW w:w="0" w:type="auto"/>
          </w:tcPr>
          <w:p w14:paraId="516785FF" w14:textId="77777777" w:rsidR="00C75E57" w:rsidRDefault="00C75E57" w:rsidP="000C465A"/>
        </w:tc>
        <w:tc>
          <w:tcPr>
            <w:tcW w:w="0" w:type="auto"/>
          </w:tcPr>
          <w:p w14:paraId="0B8C6021" w14:textId="1F8F416B" w:rsidR="00C75E57" w:rsidRDefault="00C75E57" w:rsidP="000C465A">
            <w:r>
              <w:t>N</w:t>
            </w:r>
          </w:p>
        </w:tc>
        <w:tc>
          <w:tcPr>
            <w:tcW w:w="0" w:type="auto"/>
          </w:tcPr>
          <w:p w14:paraId="23509952" w14:textId="77777777" w:rsidR="00C75E57" w:rsidRDefault="00C75E57" w:rsidP="000C465A"/>
        </w:tc>
        <w:tc>
          <w:tcPr>
            <w:tcW w:w="0" w:type="auto"/>
          </w:tcPr>
          <w:p w14:paraId="6616B5A1" w14:textId="77777777" w:rsidR="00C75E57" w:rsidRDefault="00C75E57" w:rsidP="000C465A"/>
        </w:tc>
        <w:tc>
          <w:tcPr>
            <w:tcW w:w="0" w:type="auto"/>
          </w:tcPr>
          <w:p w14:paraId="1042CF56" w14:textId="77777777" w:rsidR="00C75E57" w:rsidRDefault="00C75E57" w:rsidP="000C465A"/>
        </w:tc>
        <w:tc>
          <w:tcPr>
            <w:tcW w:w="0" w:type="auto"/>
          </w:tcPr>
          <w:p w14:paraId="6E18D4A8" w14:textId="77777777" w:rsidR="00C75E57" w:rsidRDefault="00C75E57" w:rsidP="000C465A"/>
        </w:tc>
        <w:tc>
          <w:tcPr>
            <w:tcW w:w="0" w:type="auto"/>
          </w:tcPr>
          <w:p w14:paraId="49A316A2" w14:textId="77777777" w:rsidR="00C75E57" w:rsidRDefault="00C75E57" w:rsidP="000C465A"/>
        </w:tc>
        <w:tc>
          <w:tcPr>
            <w:tcW w:w="0" w:type="auto"/>
          </w:tcPr>
          <w:p w14:paraId="10A82A62" w14:textId="54944DCC" w:rsidR="00C75E57" w:rsidRDefault="00C75E57" w:rsidP="000C465A">
            <w:r>
              <w:t>Admin 1</w:t>
            </w:r>
            <w:r w:rsidRPr="00C75E57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1E6EA9CD" w14:textId="5E3BB45C" w:rsidR="00C75E57" w:rsidRDefault="001F4C99" w:rsidP="000C465A">
            <w:r>
              <w:t>Schedule 2</w:t>
            </w:r>
            <w:r w:rsidRPr="001F4C99">
              <w:rPr>
                <w:vertAlign w:val="superscript"/>
              </w:rPr>
              <w:t>nd</w:t>
            </w:r>
            <w:r>
              <w:t xml:space="preserve"> dose between 4-6 yrs of age</w:t>
            </w:r>
          </w:p>
        </w:tc>
        <w:tc>
          <w:tcPr>
            <w:tcW w:w="0" w:type="auto"/>
          </w:tcPr>
          <w:p w14:paraId="1674D9CB" w14:textId="77777777" w:rsidR="00C75E57" w:rsidRDefault="00C75E57" w:rsidP="000C465A"/>
        </w:tc>
        <w:tc>
          <w:tcPr>
            <w:tcW w:w="0" w:type="auto"/>
          </w:tcPr>
          <w:p w14:paraId="1BD3FCB1" w14:textId="77777777" w:rsidR="00C75E57" w:rsidRDefault="00C75E57" w:rsidP="000C465A"/>
        </w:tc>
        <w:tc>
          <w:tcPr>
            <w:tcW w:w="0" w:type="auto"/>
          </w:tcPr>
          <w:p w14:paraId="2E91D1C4" w14:textId="77777777" w:rsidR="00C75E57" w:rsidRDefault="00C75E57" w:rsidP="000C465A"/>
        </w:tc>
        <w:tc>
          <w:tcPr>
            <w:tcW w:w="2070" w:type="dxa"/>
          </w:tcPr>
          <w:p w14:paraId="2B292046" w14:textId="77777777" w:rsidR="00C75E57" w:rsidRDefault="00C75E57" w:rsidP="000C465A"/>
        </w:tc>
      </w:tr>
      <w:tr w:rsidR="00573C90" w14:paraId="474562F8" w14:textId="77777777" w:rsidTr="00063558">
        <w:tc>
          <w:tcPr>
            <w:tcW w:w="0" w:type="auto"/>
          </w:tcPr>
          <w:p w14:paraId="698682F6" w14:textId="77777777" w:rsidR="00C75E57" w:rsidRDefault="00C75E57" w:rsidP="000C465A"/>
        </w:tc>
        <w:tc>
          <w:tcPr>
            <w:tcW w:w="0" w:type="auto"/>
          </w:tcPr>
          <w:p w14:paraId="685B1026" w14:textId="399306C8" w:rsidR="00C75E57" w:rsidRDefault="00186F9B" w:rsidP="000C465A">
            <w:ins w:id="7" w:author="Xia Jing" w:date="2024-04-23T09:43:00Z">
              <w:r>
                <w:t>2</w:t>
              </w:r>
            </w:ins>
          </w:p>
        </w:tc>
        <w:tc>
          <w:tcPr>
            <w:tcW w:w="0" w:type="auto"/>
          </w:tcPr>
          <w:p w14:paraId="08877A85" w14:textId="4011E1E7" w:rsidR="00C75E57" w:rsidRDefault="007C329A" w:rsidP="000C465A">
            <w:r>
              <w:t>&gt;= 12 mon</w:t>
            </w:r>
          </w:p>
        </w:tc>
        <w:tc>
          <w:tcPr>
            <w:tcW w:w="0" w:type="auto"/>
          </w:tcPr>
          <w:p w14:paraId="5073E555" w14:textId="224DFFF5" w:rsidR="00C75E57" w:rsidRDefault="007C329A" w:rsidP="000C465A">
            <w:r>
              <w:t xml:space="preserve">&lt;= </w:t>
            </w:r>
            <w:r w:rsidR="00753E1E">
              <w:t>15 mon</w:t>
            </w:r>
          </w:p>
        </w:tc>
        <w:tc>
          <w:tcPr>
            <w:tcW w:w="0" w:type="auto"/>
          </w:tcPr>
          <w:p w14:paraId="0931BD62" w14:textId="77777777" w:rsidR="00C75E57" w:rsidRDefault="00C75E57" w:rsidP="000C465A"/>
        </w:tc>
        <w:tc>
          <w:tcPr>
            <w:tcW w:w="0" w:type="auto"/>
          </w:tcPr>
          <w:p w14:paraId="543B015D" w14:textId="5D421FE5" w:rsidR="00C75E57" w:rsidRDefault="007C329A" w:rsidP="000C465A">
            <w:r>
              <w:t>Y</w:t>
            </w:r>
          </w:p>
        </w:tc>
        <w:tc>
          <w:tcPr>
            <w:tcW w:w="0" w:type="auto"/>
          </w:tcPr>
          <w:p w14:paraId="76B01F6E" w14:textId="4CCE8CC0" w:rsidR="00C75E57" w:rsidRDefault="007C329A" w:rsidP="000C465A">
            <w:r>
              <w:t>1</w:t>
            </w:r>
          </w:p>
        </w:tc>
        <w:tc>
          <w:tcPr>
            <w:tcW w:w="0" w:type="auto"/>
          </w:tcPr>
          <w:p w14:paraId="5DB2A636" w14:textId="77777777" w:rsidR="00C75E57" w:rsidRDefault="00C75E57" w:rsidP="000C465A"/>
        </w:tc>
        <w:tc>
          <w:tcPr>
            <w:tcW w:w="0" w:type="auto"/>
          </w:tcPr>
          <w:p w14:paraId="299F4B26" w14:textId="77777777" w:rsidR="00C75E57" w:rsidRDefault="00C75E57" w:rsidP="000C465A"/>
        </w:tc>
        <w:tc>
          <w:tcPr>
            <w:tcW w:w="0" w:type="auto"/>
          </w:tcPr>
          <w:p w14:paraId="5F12A900" w14:textId="77777777" w:rsidR="00C75E57" w:rsidRDefault="00C75E57" w:rsidP="000C465A"/>
        </w:tc>
        <w:tc>
          <w:tcPr>
            <w:tcW w:w="0" w:type="auto"/>
          </w:tcPr>
          <w:p w14:paraId="69EA47AE" w14:textId="77777777" w:rsidR="00C75E57" w:rsidRDefault="00C75E57" w:rsidP="000C465A"/>
        </w:tc>
        <w:tc>
          <w:tcPr>
            <w:tcW w:w="0" w:type="auto"/>
          </w:tcPr>
          <w:p w14:paraId="5BCCC084" w14:textId="744D3852" w:rsidR="00C75E57" w:rsidRDefault="00753E1E" w:rsidP="000C465A">
            <w:r>
              <w:t>Schedule 2</w:t>
            </w:r>
            <w:r w:rsidRPr="001F4C99">
              <w:rPr>
                <w:vertAlign w:val="superscript"/>
              </w:rPr>
              <w:t>nd</w:t>
            </w:r>
            <w:r>
              <w:t xml:space="preserve"> dose between 4-6 yrs of age</w:t>
            </w:r>
          </w:p>
        </w:tc>
        <w:tc>
          <w:tcPr>
            <w:tcW w:w="0" w:type="auto"/>
          </w:tcPr>
          <w:p w14:paraId="59026DC8" w14:textId="77777777" w:rsidR="00C75E57" w:rsidRDefault="00C75E57" w:rsidP="000C465A"/>
        </w:tc>
        <w:tc>
          <w:tcPr>
            <w:tcW w:w="0" w:type="auto"/>
          </w:tcPr>
          <w:p w14:paraId="4D3A65BA" w14:textId="77777777" w:rsidR="00C75E57" w:rsidRDefault="00C75E57" w:rsidP="000C465A"/>
        </w:tc>
        <w:tc>
          <w:tcPr>
            <w:tcW w:w="0" w:type="auto"/>
          </w:tcPr>
          <w:p w14:paraId="545D62C4" w14:textId="77777777" w:rsidR="00C75E57" w:rsidRDefault="00C75E57" w:rsidP="000C465A"/>
        </w:tc>
        <w:tc>
          <w:tcPr>
            <w:tcW w:w="0" w:type="auto"/>
          </w:tcPr>
          <w:p w14:paraId="1DA2DD03" w14:textId="77777777" w:rsidR="00C75E57" w:rsidRDefault="00C75E57" w:rsidP="000C465A"/>
        </w:tc>
        <w:tc>
          <w:tcPr>
            <w:tcW w:w="2070" w:type="dxa"/>
          </w:tcPr>
          <w:p w14:paraId="0C056D79" w14:textId="77777777" w:rsidR="00C75E57" w:rsidRDefault="00C75E57" w:rsidP="000C465A"/>
        </w:tc>
      </w:tr>
      <w:tr w:rsidR="00573C90" w14:paraId="09C61EB3" w14:textId="77777777" w:rsidTr="00063558">
        <w:tc>
          <w:tcPr>
            <w:tcW w:w="0" w:type="auto"/>
          </w:tcPr>
          <w:p w14:paraId="2801904F" w14:textId="77777777" w:rsidR="00632E66" w:rsidRDefault="00632E66" w:rsidP="000C465A"/>
        </w:tc>
        <w:tc>
          <w:tcPr>
            <w:tcW w:w="0" w:type="auto"/>
          </w:tcPr>
          <w:p w14:paraId="5F09F6A5" w14:textId="3E24CEEF" w:rsidR="00632E66" w:rsidRDefault="00186F9B" w:rsidP="000C465A">
            <w:ins w:id="8" w:author="Xia Jing" w:date="2024-04-23T09:43:00Z">
              <w:r>
                <w:t>3</w:t>
              </w:r>
            </w:ins>
          </w:p>
        </w:tc>
        <w:tc>
          <w:tcPr>
            <w:tcW w:w="0" w:type="auto"/>
          </w:tcPr>
          <w:p w14:paraId="1C4810E1" w14:textId="06E69759" w:rsidR="00632E66" w:rsidRDefault="00632E66" w:rsidP="000C465A">
            <w:r>
              <w:t>&gt; 1</w:t>
            </w:r>
            <w:r w:rsidR="007C329A">
              <w:t xml:space="preserve">5 </w:t>
            </w:r>
            <w:r>
              <w:t>mon</w:t>
            </w:r>
          </w:p>
        </w:tc>
        <w:tc>
          <w:tcPr>
            <w:tcW w:w="0" w:type="auto"/>
          </w:tcPr>
          <w:p w14:paraId="13BC41A9" w14:textId="1E8F266F" w:rsidR="00632E66" w:rsidRDefault="00632E66" w:rsidP="000C465A">
            <w:r>
              <w:t>&lt; 13 yrs</w:t>
            </w:r>
          </w:p>
        </w:tc>
        <w:tc>
          <w:tcPr>
            <w:tcW w:w="0" w:type="auto"/>
          </w:tcPr>
          <w:p w14:paraId="382FB388" w14:textId="0ACABA58" w:rsidR="00632E66" w:rsidRDefault="00632E66" w:rsidP="000C465A"/>
        </w:tc>
        <w:tc>
          <w:tcPr>
            <w:tcW w:w="0" w:type="auto"/>
          </w:tcPr>
          <w:p w14:paraId="190738A8" w14:textId="77777777" w:rsidR="00632E66" w:rsidRDefault="00632E66" w:rsidP="000C465A">
            <w:r>
              <w:t>N</w:t>
            </w:r>
          </w:p>
        </w:tc>
        <w:tc>
          <w:tcPr>
            <w:tcW w:w="0" w:type="auto"/>
          </w:tcPr>
          <w:p w14:paraId="45154D1D" w14:textId="77777777" w:rsidR="00632E66" w:rsidRDefault="00632E66" w:rsidP="000C465A"/>
        </w:tc>
        <w:tc>
          <w:tcPr>
            <w:tcW w:w="0" w:type="auto"/>
          </w:tcPr>
          <w:p w14:paraId="5D3C2155" w14:textId="77777777" w:rsidR="00632E66" w:rsidRDefault="00632E66" w:rsidP="000C465A"/>
        </w:tc>
        <w:tc>
          <w:tcPr>
            <w:tcW w:w="0" w:type="auto"/>
          </w:tcPr>
          <w:p w14:paraId="66D7A4E0" w14:textId="77777777" w:rsidR="00632E66" w:rsidRDefault="00632E66" w:rsidP="000C465A"/>
        </w:tc>
        <w:tc>
          <w:tcPr>
            <w:tcW w:w="0" w:type="auto"/>
          </w:tcPr>
          <w:p w14:paraId="79DD0DE6" w14:textId="77777777" w:rsidR="00632E66" w:rsidRDefault="00632E66" w:rsidP="000C465A"/>
        </w:tc>
        <w:tc>
          <w:tcPr>
            <w:tcW w:w="0" w:type="auto"/>
          </w:tcPr>
          <w:p w14:paraId="306B194E" w14:textId="77777777" w:rsidR="00632E66" w:rsidRDefault="00632E66" w:rsidP="000C465A"/>
        </w:tc>
        <w:tc>
          <w:tcPr>
            <w:tcW w:w="0" w:type="auto"/>
          </w:tcPr>
          <w:p w14:paraId="17B69CC8" w14:textId="169D8CEA" w:rsidR="00632E66" w:rsidRDefault="00632E66" w:rsidP="000C465A">
            <w:r>
              <w:t>Admin 1</w:t>
            </w:r>
            <w:r w:rsidRPr="00632E66">
              <w:rPr>
                <w:vertAlign w:val="superscript"/>
              </w:rPr>
              <w:t>st</w:t>
            </w:r>
            <w:r>
              <w:t xml:space="preserve"> dose </w:t>
            </w:r>
          </w:p>
        </w:tc>
        <w:tc>
          <w:tcPr>
            <w:tcW w:w="0" w:type="auto"/>
          </w:tcPr>
          <w:p w14:paraId="53A95728" w14:textId="6F12072D" w:rsidR="00632E66" w:rsidRDefault="00632E66" w:rsidP="000C465A">
            <w:r>
              <w:t>Schedule 2</w:t>
            </w:r>
            <w:r w:rsidRPr="00184EC1">
              <w:rPr>
                <w:vertAlign w:val="superscript"/>
              </w:rPr>
              <w:t>nd</w:t>
            </w:r>
            <w:r>
              <w:t xml:space="preserve"> dose &gt;= 3 mon</w:t>
            </w:r>
            <w:ins w:id="9" w:author="Xia Jing" w:date="2024-04-23T09:42:00Z">
              <w:r w:rsidR="002202A5">
                <w:t xml:space="preserve"> from 1</w:t>
              </w:r>
              <w:r w:rsidR="002202A5" w:rsidRPr="002202A5">
                <w:rPr>
                  <w:vertAlign w:val="superscript"/>
                  <w:rPrChange w:id="10" w:author="Xia Jing" w:date="2024-04-23T09:42:00Z">
                    <w:rPr/>
                  </w:rPrChange>
                </w:rPr>
                <w:t>st</w:t>
              </w:r>
              <w:r w:rsidR="002202A5">
                <w:t xml:space="preserve"> dose</w:t>
              </w:r>
            </w:ins>
          </w:p>
        </w:tc>
        <w:tc>
          <w:tcPr>
            <w:tcW w:w="0" w:type="auto"/>
          </w:tcPr>
          <w:p w14:paraId="228183B5" w14:textId="43539F62" w:rsidR="00632E66" w:rsidRDefault="00632E66" w:rsidP="000C465A"/>
        </w:tc>
        <w:tc>
          <w:tcPr>
            <w:tcW w:w="0" w:type="auto"/>
          </w:tcPr>
          <w:p w14:paraId="5DA678FD" w14:textId="77777777" w:rsidR="00632E66" w:rsidRDefault="00632E66" w:rsidP="000C465A"/>
        </w:tc>
        <w:tc>
          <w:tcPr>
            <w:tcW w:w="0" w:type="auto"/>
          </w:tcPr>
          <w:p w14:paraId="567C71A1" w14:textId="77777777" w:rsidR="00632E66" w:rsidRDefault="00632E66" w:rsidP="000C465A"/>
        </w:tc>
        <w:tc>
          <w:tcPr>
            <w:tcW w:w="2070" w:type="dxa"/>
          </w:tcPr>
          <w:p w14:paraId="7F2000A8" w14:textId="7A165042" w:rsidR="00632E66" w:rsidRDefault="00632E66" w:rsidP="000C465A"/>
        </w:tc>
      </w:tr>
      <w:tr w:rsidR="00573C90" w14:paraId="2322A188" w14:textId="77777777" w:rsidTr="00063558">
        <w:tc>
          <w:tcPr>
            <w:tcW w:w="0" w:type="auto"/>
          </w:tcPr>
          <w:p w14:paraId="782034B8" w14:textId="77777777" w:rsidR="003F733D" w:rsidRDefault="003F733D" w:rsidP="000C465A"/>
        </w:tc>
        <w:tc>
          <w:tcPr>
            <w:tcW w:w="0" w:type="auto"/>
          </w:tcPr>
          <w:p w14:paraId="069366DE" w14:textId="4A1E12CC" w:rsidR="003F733D" w:rsidRDefault="00186F9B" w:rsidP="000C465A">
            <w:ins w:id="11" w:author="Xia Jing" w:date="2024-04-23T09:43:00Z">
              <w:r>
                <w:t>4</w:t>
              </w:r>
            </w:ins>
          </w:p>
        </w:tc>
        <w:tc>
          <w:tcPr>
            <w:tcW w:w="0" w:type="auto"/>
          </w:tcPr>
          <w:p w14:paraId="5FDDF50A" w14:textId="512D17AB" w:rsidR="003F733D" w:rsidRDefault="003F733D" w:rsidP="000C465A">
            <w:r>
              <w:t>&gt; 15 mon</w:t>
            </w:r>
          </w:p>
        </w:tc>
        <w:tc>
          <w:tcPr>
            <w:tcW w:w="0" w:type="auto"/>
          </w:tcPr>
          <w:p w14:paraId="610E68C8" w14:textId="16471B2B" w:rsidR="003F733D" w:rsidRDefault="003F733D" w:rsidP="000C465A">
            <w:r>
              <w:t>&lt;</w:t>
            </w:r>
            <w:r w:rsidR="00C6564D">
              <w:t>=</w:t>
            </w:r>
            <w:r>
              <w:t xml:space="preserve"> 6 yrs</w:t>
            </w:r>
          </w:p>
        </w:tc>
        <w:tc>
          <w:tcPr>
            <w:tcW w:w="0" w:type="auto"/>
          </w:tcPr>
          <w:p w14:paraId="00D6ACEF" w14:textId="77777777" w:rsidR="003F733D" w:rsidRDefault="003F733D" w:rsidP="000C465A"/>
        </w:tc>
        <w:tc>
          <w:tcPr>
            <w:tcW w:w="0" w:type="auto"/>
          </w:tcPr>
          <w:p w14:paraId="46B4EBFF" w14:textId="2959EB47" w:rsidR="003F733D" w:rsidRDefault="003F733D" w:rsidP="000C465A">
            <w:r>
              <w:t>Y</w:t>
            </w:r>
          </w:p>
        </w:tc>
        <w:tc>
          <w:tcPr>
            <w:tcW w:w="0" w:type="auto"/>
          </w:tcPr>
          <w:p w14:paraId="25CE5EB2" w14:textId="79A3D835" w:rsidR="003F733D" w:rsidRDefault="003F733D" w:rsidP="000C465A">
            <w:r>
              <w:t>1</w:t>
            </w:r>
          </w:p>
        </w:tc>
        <w:tc>
          <w:tcPr>
            <w:tcW w:w="0" w:type="auto"/>
          </w:tcPr>
          <w:p w14:paraId="7913956C" w14:textId="7384D7AD" w:rsidR="003F733D" w:rsidRDefault="003F733D" w:rsidP="000C465A">
            <w:r>
              <w:t>Between 12 to 15 mon of age</w:t>
            </w:r>
          </w:p>
        </w:tc>
        <w:tc>
          <w:tcPr>
            <w:tcW w:w="0" w:type="auto"/>
          </w:tcPr>
          <w:p w14:paraId="7F584A5D" w14:textId="77777777" w:rsidR="003F733D" w:rsidRDefault="003F733D" w:rsidP="000C465A"/>
        </w:tc>
        <w:tc>
          <w:tcPr>
            <w:tcW w:w="0" w:type="auto"/>
          </w:tcPr>
          <w:p w14:paraId="7929D4FB" w14:textId="77777777" w:rsidR="003F733D" w:rsidRDefault="003F733D" w:rsidP="000C465A"/>
        </w:tc>
        <w:tc>
          <w:tcPr>
            <w:tcW w:w="0" w:type="auto"/>
          </w:tcPr>
          <w:p w14:paraId="54DCA37C" w14:textId="77777777" w:rsidR="003F733D" w:rsidRDefault="003F733D" w:rsidP="000C465A"/>
        </w:tc>
        <w:tc>
          <w:tcPr>
            <w:tcW w:w="0" w:type="auto"/>
          </w:tcPr>
          <w:p w14:paraId="2F78A118" w14:textId="064B3DBC" w:rsidR="003F733D" w:rsidRDefault="003F733D" w:rsidP="000C465A">
            <w:r>
              <w:t>Schedule 2</w:t>
            </w:r>
            <w:r w:rsidRPr="001F4C99">
              <w:rPr>
                <w:vertAlign w:val="superscript"/>
              </w:rPr>
              <w:t>nd</w:t>
            </w:r>
            <w:r>
              <w:t xml:space="preserve"> dose between 4-6 yrs of age</w:t>
            </w:r>
          </w:p>
        </w:tc>
        <w:tc>
          <w:tcPr>
            <w:tcW w:w="0" w:type="auto"/>
          </w:tcPr>
          <w:p w14:paraId="41C8CF6A" w14:textId="77777777" w:rsidR="003F733D" w:rsidRDefault="003F733D" w:rsidP="000C465A"/>
        </w:tc>
        <w:tc>
          <w:tcPr>
            <w:tcW w:w="0" w:type="auto"/>
          </w:tcPr>
          <w:p w14:paraId="4FC9EA1A" w14:textId="77777777" w:rsidR="003F733D" w:rsidRDefault="003F733D" w:rsidP="000C465A"/>
        </w:tc>
        <w:tc>
          <w:tcPr>
            <w:tcW w:w="0" w:type="auto"/>
          </w:tcPr>
          <w:p w14:paraId="1026C40F" w14:textId="77777777" w:rsidR="003F733D" w:rsidRDefault="003F733D" w:rsidP="000C465A"/>
        </w:tc>
        <w:tc>
          <w:tcPr>
            <w:tcW w:w="0" w:type="auto"/>
          </w:tcPr>
          <w:p w14:paraId="3A3C3A68" w14:textId="77777777" w:rsidR="003F733D" w:rsidRDefault="003F733D" w:rsidP="000C465A"/>
        </w:tc>
        <w:tc>
          <w:tcPr>
            <w:tcW w:w="2070" w:type="dxa"/>
          </w:tcPr>
          <w:p w14:paraId="33998225" w14:textId="77777777" w:rsidR="003F733D" w:rsidRDefault="003F733D" w:rsidP="000C465A"/>
        </w:tc>
      </w:tr>
      <w:tr w:rsidR="00573C90" w14:paraId="3DBB48D1" w14:textId="77777777" w:rsidTr="00063558">
        <w:tc>
          <w:tcPr>
            <w:tcW w:w="0" w:type="auto"/>
          </w:tcPr>
          <w:p w14:paraId="27758397" w14:textId="77777777" w:rsidR="003F733D" w:rsidRDefault="003F733D" w:rsidP="000C465A"/>
        </w:tc>
        <w:tc>
          <w:tcPr>
            <w:tcW w:w="0" w:type="auto"/>
          </w:tcPr>
          <w:p w14:paraId="6245F478" w14:textId="146C1BF9" w:rsidR="003F733D" w:rsidRDefault="00186F9B" w:rsidP="000C465A">
            <w:ins w:id="12" w:author="Xia Jing" w:date="2024-04-23T09:44:00Z">
              <w:r>
                <w:t>5</w:t>
              </w:r>
            </w:ins>
          </w:p>
        </w:tc>
        <w:tc>
          <w:tcPr>
            <w:tcW w:w="0" w:type="auto"/>
          </w:tcPr>
          <w:p w14:paraId="30C09DC6" w14:textId="2584DB62" w:rsidR="003F733D" w:rsidRDefault="003F733D" w:rsidP="003F733D">
            <w:r>
              <w:t>&gt;15 mon</w:t>
            </w:r>
          </w:p>
        </w:tc>
        <w:tc>
          <w:tcPr>
            <w:tcW w:w="0" w:type="auto"/>
          </w:tcPr>
          <w:p w14:paraId="68718A45" w14:textId="40EA052E" w:rsidR="003F733D" w:rsidRDefault="003F733D" w:rsidP="000C465A">
            <w:r>
              <w:t>&lt;</w:t>
            </w:r>
            <w:r w:rsidR="00C6564D">
              <w:t>=</w:t>
            </w:r>
            <w:r>
              <w:t xml:space="preserve"> 6 yrs</w:t>
            </w:r>
          </w:p>
        </w:tc>
        <w:tc>
          <w:tcPr>
            <w:tcW w:w="0" w:type="auto"/>
          </w:tcPr>
          <w:p w14:paraId="66D274FF" w14:textId="77777777" w:rsidR="003F733D" w:rsidRDefault="003F733D" w:rsidP="000C465A"/>
        </w:tc>
        <w:tc>
          <w:tcPr>
            <w:tcW w:w="0" w:type="auto"/>
          </w:tcPr>
          <w:p w14:paraId="32DF451C" w14:textId="052563A5" w:rsidR="003F733D" w:rsidRDefault="003F733D" w:rsidP="000C465A">
            <w:r>
              <w:t>Y</w:t>
            </w:r>
          </w:p>
        </w:tc>
        <w:tc>
          <w:tcPr>
            <w:tcW w:w="0" w:type="auto"/>
          </w:tcPr>
          <w:p w14:paraId="3A6B2148" w14:textId="066C6638" w:rsidR="003F733D" w:rsidRDefault="003F733D" w:rsidP="000C465A">
            <w:r>
              <w:t>1</w:t>
            </w:r>
          </w:p>
        </w:tc>
        <w:tc>
          <w:tcPr>
            <w:tcW w:w="0" w:type="auto"/>
          </w:tcPr>
          <w:p w14:paraId="3AE8A664" w14:textId="25AFB4BE" w:rsidR="003F733D" w:rsidRDefault="003F733D" w:rsidP="003F733D">
            <w:r>
              <w:t>&gt;15 mon of age</w:t>
            </w:r>
          </w:p>
        </w:tc>
        <w:tc>
          <w:tcPr>
            <w:tcW w:w="0" w:type="auto"/>
          </w:tcPr>
          <w:p w14:paraId="0A441F00" w14:textId="77777777" w:rsidR="003F733D" w:rsidRDefault="003F733D" w:rsidP="000C465A"/>
        </w:tc>
        <w:tc>
          <w:tcPr>
            <w:tcW w:w="0" w:type="auto"/>
          </w:tcPr>
          <w:p w14:paraId="72660037" w14:textId="77777777" w:rsidR="003F733D" w:rsidRDefault="003F733D" w:rsidP="000C465A"/>
        </w:tc>
        <w:tc>
          <w:tcPr>
            <w:tcW w:w="0" w:type="auto"/>
          </w:tcPr>
          <w:p w14:paraId="4E23272E" w14:textId="77777777" w:rsidR="003F733D" w:rsidRDefault="003F733D" w:rsidP="000C465A"/>
        </w:tc>
        <w:tc>
          <w:tcPr>
            <w:tcW w:w="0" w:type="auto"/>
          </w:tcPr>
          <w:p w14:paraId="35A2EA73" w14:textId="089857E6" w:rsidR="003F733D" w:rsidRDefault="003F733D" w:rsidP="000C465A">
            <w:r>
              <w:t>Admin 2</w:t>
            </w:r>
            <w:r w:rsidRPr="003F733D">
              <w:rPr>
                <w:vertAlign w:val="superscript"/>
              </w:rPr>
              <w:t>nd</w:t>
            </w:r>
            <w:r>
              <w:t xml:space="preserve"> dose if &gt; 3 mon from 1</w:t>
            </w:r>
            <w:r w:rsidRPr="003F733D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46091658" w14:textId="77777777" w:rsidR="003F733D" w:rsidRDefault="003F733D" w:rsidP="000C465A"/>
        </w:tc>
        <w:tc>
          <w:tcPr>
            <w:tcW w:w="0" w:type="auto"/>
          </w:tcPr>
          <w:p w14:paraId="65AAFC44" w14:textId="77777777" w:rsidR="003F733D" w:rsidRDefault="003F733D" w:rsidP="000C465A"/>
        </w:tc>
        <w:tc>
          <w:tcPr>
            <w:tcW w:w="0" w:type="auto"/>
          </w:tcPr>
          <w:p w14:paraId="6B9CB5C9" w14:textId="77777777" w:rsidR="003F733D" w:rsidRDefault="003F733D" w:rsidP="000C465A"/>
        </w:tc>
        <w:tc>
          <w:tcPr>
            <w:tcW w:w="0" w:type="auto"/>
          </w:tcPr>
          <w:p w14:paraId="75F6CE3C" w14:textId="77777777" w:rsidR="003F733D" w:rsidRDefault="003F733D" w:rsidP="000C465A"/>
        </w:tc>
        <w:tc>
          <w:tcPr>
            <w:tcW w:w="2070" w:type="dxa"/>
          </w:tcPr>
          <w:p w14:paraId="1852DB7F" w14:textId="77777777" w:rsidR="003F733D" w:rsidRDefault="003F733D" w:rsidP="000C465A"/>
        </w:tc>
      </w:tr>
      <w:tr w:rsidR="00573C90" w14:paraId="635A2F97" w14:textId="77777777" w:rsidTr="00063558">
        <w:tc>
          <w:tcPr>
            <w:tcW w:w="0" w:type="auto"/>
          </w:tcPr>
          <w:p w14:paraId="0199BDAE" w14:textId="77777777" w:rsidR="00573C90" w:rsidRDefault="00573C90" w:rsidP="00573C90"/>
        </w:tc>
        <w:tc>
          <w:tcPr>
            <w:tcW w:w="0" w:type="auto"/>
          </w:tcPr>
          <w:p w14:paraId="020E6C65" w14:textId="072159D0" w:rsidR="00573C90" w:rsidRDefault="00186F9B" w:rsidP="00573C90">
            <w:ins w:id="13" w:author="Xia Jing" w:date="2024-04-23T09:44:00Z">
              <w:r>
                <w:t>6</w:t>
              </w:r>
            </w:ins>
          </w:p>
        </w:tc>
        <w:tc>
          <w:tcPr>
            <w:tcW w:w="0" w:type="auto"/>
          </w:tcPr>
          <w:p w14:paraId="7E610A4C" w14:textId="6D3476FE" w:rsidR="00573C90" w:rsidRDefault="00573C90" w:rsidP="00573C90">
            <w:r>
              <w:t>&gt;= 13 yrs</w:t>
            </w:r>
          </w:p>
        </w:tc>
        <w:tc>
          <w:tcPr>
            <w:tcW w:w="0" w:type="auto"/>
          </w:tcPr>
          <w:p w14:paraId="6BD5065E" w14:textId="0F7EC0D8" w:rsidR="00573C90" w:rsidRDefault="00573C90" w:rsidP="00573C90">
            <w:r>
              <w:t>&lt;= 18 yrs</w:t>
            </w:r>
          </w:p>
        </w:tc>
        <w:tc>
          <w:tcPr>
            <w:tcW w:w="0" w:type="auto"/>
          </w:tcPr>
          <w:p w14:paraId="6662464C" w14:textId="2DDCA951" w:rsidR="00573C90" w:rsidRDefault="00573C90" w:rsidP="00573C90">
            <w:r>
              <w:t>Or no evidence of immunity</w:t>
            </w:r>
          </w:p>
        </w:tc>
        <w:tc>
          <w:tcPr>
            <w:tcW w:w="0" w:type="auto"/>
          </w:tcPr>
          <w:p w14:paraId="632FBF14" w14:textId="0CB8DE63" w:rsidR="00573C90" w:rsidRDefault="00573C90" w:rsidP="00573C90">
            <w:r>
              <w:t>N</w:t>
            </w:r>
          </w:p>
        </w:tc>
        <w:tc>
          <w:tcPr>
            <w:tcW w:w="0" w:type="auto"/>
          </w:tcPr>
          <w:p w14:paraId="39C24A91" w14:textId="77777777" w:rsidR="00573C90" w:rsidRDefault="00573C90" w:rsidP="00573C90"/>
        </w:tc>
        <w:tc>
          <w:tcPr>
            <w:tcW w:w="0" w:type="auto"/>
          </w:tcPr>
          <w:p w14:paraId="6DB37085" w14:textId="77777777" w:rsidR="00573C90" w:rsidRDefault="00573C90" w:rsidP="00573C90"/>
        </w:tc>
        <w:tc>
          <w:tcPr>
            <w:tcW w:w="0" w:type="auto"/>
          </w:tcPr>
          <w:p w14:paraId="17F081F9" w14:textId="77777777" w:rsidR="00573C90" w:rsidRDefault="00573C90" w:rsidP="00573C90"/>
        </w:tc>
        <w:tc>
          <w:tcPr>
            <w:tcW w:w="0" w:type="auto"/>
          </w:tcPr>
          <w:p w14:paraId="00B6F76A" w14:textId="77777777" w:rsidR="00573C90" w:rsidRDefault="00573C90" w:rsidP="00573C90"/>
        </w:tc>
        <w:tc>
          <w:tcPr>
            <w:tcW w:w="0" w:type="auto"/>
          </w:tcPr>
          <w:p w14:paraId="063E5BB4" w14:textId="77777777" w:rsidR="00573C90" w:rsidRDefault="00573C90" w:rsidP="00573C90"/>
        </w:tc>
        <w:tc>
          <w:tcPr>
            <w:tcW w:w="0" w:type="auto"/>
          </w:tcPr>
          <w:p w14:paraId="2150B2BA" w14:textId="558EA360" w:rsidR="00573C90" w:rsidRDefault="00573C90" w:rsidP="00573C90">
            <w:r>
              <w:t>Admin 1</w:t>
            </w:r>
            <w:r w:rsidRPr="00632E66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2FE56099" w14:textId="26B0B5E3" w:rsidR="00573C90" w:rsidRDefault="00573C90" w:rsidP="00573C90">
            <w:r>
              <w:t>Schedule 2</w:t>
            </w:r>
            <w:r w:rsidRPr="00632E66">
              <w:rPr>
                <w:vertAlign w:val="superscript"/>
              </w:rPr>
              <w:t>nd</w:t>
            </w:r>
            <w:r>
              <w:t xml:space="preserve"> dose (&gt;= 4 wks AND &lt;= 8 wks) from prior dose</w:t>
            </w:r>
          </w:p>
        </w:tc>
        <w:tc>
          <w:tcPr>
            <w:tcW w:w="0" w:type="auto"/>
          </w:tcPr>
          <w:p w14:paraId="0DB78BAA" w14:textId="77777777" w:rsidR="00573C90" w:rsidRDefault="00573C90" w:rsidP="00573C90"/>
        </w:tc>
        <w:tc>
          <w:tcPr>
            <w:tcW w:w="0" w:type="auto"/>
          </w:tcPr>
          <w:p w14:paraId="5575ABD2" w14:textId="77777777" w:rsidR="00573C90" w:rsidRDefault="00573C90" w:rsidP="00573C90"/>
        </w:tc>
        <w:tc>
          <w:tcPr>
            <w:tcW w:w="0" w:type="auto"/>
          </w:tcPr>
          <w:p w14:paraId="1E4D7C2F" w14:textId="77777777" w:rsidR="00573C90" w:rsidRDefault="00573C90" w:rsidP="00573C90"/>
        </w:tc>
        <w:tc>
          <w:tcPr>
            <w:tcW w:w="2070" w:type="dxa"/>
          </w:tcPr>
          <w:p w14:paraId="1DA1CDA0" w14:textId="6C7FCD68" w:rsidR="00573C90" w:rsidRDefault="00573C90" w:rsidP="00573C90">
            <w:r>
              <w:t>Documentation of age-appropriate vaccination; lab confirmation of immunity or disease; birth in USA before 1980 except for HCP, pregnant women or immunocompromised people; diagnosis of varicella or herpes zoster.</w:t>
            </w:r>
          </w:p>
        </w:tc>
      </w:tr>
      <w:tr w:rsidR="00573C90" w14:paraId="1DDF1ED0" w14:textId="77777777" w:rsidTr="00063558">
        <w:tc>
          <w:tcPr>
            <w:tcW w:w="0" w:type="auto"/>
          </w:tcPr>
          <w:p w14:paraId="01A57C70" w14:textId="77777777" w:rsidR="00573C90" w:rsidRDefault="00573C90" w:rsidP="00573C90"/>
        </w:tc>
        <w:tc>
          <w:tcPr>
            <w:tcW w:w="0" w:type="auto"/>
          </w:tcPr>
          <w:p w14:paraId="44A3864A" w14:textId="4B33AFFE" w:rsidR="00573C90" w:rsidRDefault="00186F9B" w:rsidP="00573C90">
            <w:ins w:id="14" w:author="Xia Jing" w:date="2024-04-23T09:44:00Z">
              <w:r>
                <w:t>7</w:t>
              </w:r>
            </w:ins>
          </w:p>
        </w:tc>
        <w:tc>
          <w:tcPr>
            <w:tcW w:w="0" w:type="auto"/>
          </w:tcPr>
          <w:p w14:paraId="5063A82A" w14:textId="66E17A91" w:rsidR="00573C90" w:rsidRDefault="00573C90" w:rsidP="00573C90">
            <w:r>
              <w:t>&gt;6 yrs</w:t>
            </w:r>
          </w:p>
        </w:tc>
        <w:tc>
          <w:tcPr>
            <w:tcW w:w="0" w:type="auto"/>
          </w:tcPr>
          <w:p w14:paraId="1A372C0D" w14:textId="4EA180EE" w:rsidR="00573C90" w:rsidRDefault="00573C90" w:rsidP="00573C90">
            <w:r>
              <w:t>&lt; 13 yrs</w:t>
            </w:r>
          </w:p>
        </w:tc>
        <w:tc>
          <w:tcPr>
            <w:tcW w:w="0" w:type="auto"/>
          </w:tcPr>
          <w:p w14:paraId="51A1AB90" w14:textId="77777777" w:rsidR="00573C90" w:rsidRDefault="00573C90" w:rsidP="00573C90"/>
        </w:tc>
        <w:tc>
          <w:tcPr>
            <w:tcW w:w="0" w:type="auto"/>
          </w:tcPr>
          <w:p w14:paraId="423FA009" w14:textId="596F8B83" w:rsidR="00573C90" w:rsidRDefault="00573C90" w:rsidP="00573C90">
            <w:r>
              <w:t>Y</w:t>
            </w:r>
          </w:p>
        </w:tc>
        <w:tc>
          <w:tcPr>
            <w:tcW w:w="0" w:type="auto"/>
          </w:tcPr>
          <w:p w14:paraId="1DEB4241" w14:textId="2748055F" w:rsidR="00573C90" w:rsidRDefault="00573C90" w:rsidP="00573C90">
            <w:r>
              <w:t>1</w:t>
            </w:r>
          </w:p>
        </w:tc>
        <w:tc>
          <w:tcPr>
            <w:tcW w:w="0" w:type="auto"/>
          </w:tcPr>
          <w:p w14:paraId="655967F1" w14:textId="77777777" w:rsidR="00573C90" w:rsidRDefault="00573C90" w:rsidP="00573C90"/>
        </w:tc>
        <w:tc>
          <w:tcPr>
            <w:tcW w:w="0" w:type="auto"/>
          </w:tcPr>
          <w:p w14:paraId="31F56876" w14:textId="77777777" w:rsidR="00573C90" w:rsidRDefault="00573C90" w:rsidP="00573C90"/>
        </w:tc>
        <w:tc>
          <w:tcPr>
            <w:tcW w:w="0" w:type="auto"/>
          </w:tcPr>
          <w:p w14:paraId="2EB53D87" w14:textId="77777777" w:rsidR="00573C90" w:rsidRDefault="00573C90" w:rsidP="00573C90"/>
        </w:tc>
        <w:tc>
          <w:tcPr>
            <w:tcW w:w="0" w:type="auto"/>
          </w:tcPr>
          <w:p w14:paraId="7A062288" w14:textId="77777777" w:rsidR="00573C90" w:rsidRDefault="00573C90" w:rsidP="00573C90"/>
        </w:tc>
        <w:tc>
          <w:tcPr>
            <w:tcW w:w="0" w:type="auto"/>
          </w:tcPr>
          <w:p w14:paraId="5867A7FA" w14:textId="0C4E4D86" w:rsidR="00573C90" w:rsidRDefault="00573C90" w:rsidP="00573C90">
            <w:r>
              <w:t>Admin 2</w:t>
            </w:r>
            <w:r w:rsidRPr="004D1132">
              <w:rPr>
                <w:vertAlign w:val="superscript"/>
              </w:rPr>
              <w:t>nd</w:t>
            </w:r>
            <w:r>
              <w:t xml:space="preserve"> dose if &gt;= 3 mon of 1</w:t>
            </w:r>
            <w:r w:rsidRPr="004D1132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1BA4034E" w14:textId="77777777" w:rsidR="00573C90" w:rsidRDefault="00573C90" w:rsidP="00573C90"/>
        </w:tc>
        <w:tc>
          <w:tcPr>
            <w:tcW w:w="0" w:type="auto"/>
          </w:tcPr>
          <w:p w14:paraId="7E1F86DF" w14:textId="77777777" w:rsidR="00573C90" w:rsidRDefault="00573C90" w:rsidP="00573C90"/>
        </w:tc>
        <w:tc>
          <w:tcPr>
            <w:tcW w:w="0" w:type="auto"/>
          </w:tcPr>
          <w:p w14:paraId="1A861A6A" w14:textId="77777777" w:rsidR="00573C90" w:rsidRDefault="00573C90" w:rsidP="00573C90"/>
        </w:tc>
        <w:tc>
          <w:tcPr>
            <w:tcW w:w="0" w:type="auto"/>
          </w:tcPr>
          <w:p w14:paraId="25B022A9" w14:textId="77777777" w:rsidR="00573C90" w:rsidRDefault="00573C90" w:rsidP="00573C90"/>
        </w:tc>
        <w:tc>
          <w:tcPr>
            <w:tcW w:w="2070" w:type="dxa"/>
          </w:tcPr>
          <w:p w14:paraId="712E722D" w14:textId="77777777" w:rsidR="00573C90" w:rsidRDefault="00573C90" w:rsidP="00573C90"/>
        </w:tc>
      </w:tr>
      <w:tr w:rsidR="00573C90" w14:paraId="75DC2BD2" w14:textId="77777777" w:rsidTr="00063558">
        <w:tc>
          <w:tcPr>
            <w:tcW w:w="0" w:type="auto"/>
          </w:tcPr>
          <w:p w14:paraId="42224E97" w14:textId="77777777" w:rsidR="00573C90" w:rsidRDefault="00573C90" w:rsidP="00573C90"/>
        </w:tc>
        <w:tc>
          <w:tcPr>
            <w:tcW w:w="0" w:type="auto"/>
          </w:tcPr>
          <w:p w14:paraId="392DCE60" w14:textId="491EED02" w:rsidR="00573C90" w:rsidRDefault="00186F9B" w:rsidP="00573C90">
            <w:ins w:id="15" w:author="Xia Jing" w:date="2024-04-23T09:44:00Z">
              <w:r>
                <w:t>8</w:t>
              </w:r>
            </w:ins>
          </w:p>
        </w:tc>
        <w:tc>
          <w:tcPr>
            <w:tcW w:w="0" w:type="auto"/>
          </w:tcPr>
          <w:p w14:paraId="2D52FDCF" w14:textId="6B203BC2" w:rsidR="00573C90" w:rsidRDefault="00573C90" w:rsidP="00573C90">
            <w:r>
              <w:t>&gt;=13 yrs</w:t>
            </w:r>
          </w:p>
        </w:tc>
        <w:tc>
          <w:tcPr>
            <w:tcW w:w="0" w:type="auto"/>
          </w:tcPr>
          <w:p w14:paraId="63DFCC3B" w14:textId="28B26241" w:rsidR="00573C90" w:rsidRDefault="00573C90" w:rsidP="00573C90">
            <w:r>
              <w:t>&lt;= 18 yrs</w:t>
            </w:r>
          </w:p>
        </w:tc>
        <w:tc>
          <w:tcPr>
            <w:tcW w:w="0" w:type="auto"/>
          </w:tcPr>
          <w:p w14:paraId="1BAAF211" w14:textId="77777777" w:rsidR="00573C90" w:rsidRDefault="00573C90" w:rsidP="00573C90"/>
        </w:tc>
        <w:tc>
          <w:tcPr>
            <w:tcW w:w="0" w:type="auto"/>
          </w:tcPr>
          <w:p w14:paraId="0815289B" w14:textId="5E700D43" w:rsidR="00573C90" w:rsidRDefault="00573C90" w:rsidP="00573C90">
            <w:r>
              <w:t>Y</w:t>
            </w:r>
          </w:p>
        </w:tc>
        <w:tc>
          <w:tcPr>
            <w:tcW w:w="0" w:type="auto"/>
          </w:tcPr>
          <w:p w14:paraId="2EC37F27" w14:textId="0BB99F48" w:rsidR="00573C90" w:rsidRDefault="00573C90" w:rsidP="00573C90">
            <w:r>
              <w:t>1</w:t>
            </w:r>
          </w:p>
        </w:tc>
        <w:tc>
          <w:tcPr>
            <w:tcW w:w="0" w:type="auto"/>
          </w:tcPr>
          <w:p w14:paraId="1CF1C187" w14:textId="77777777" w:rsidR="00573C90" w:rsidRDefault="00573C90" w:rsidP="00573C90"/>
        </w:tc>
        <w:tc>
          <w:tcPr>
            <w:tcW w:w="0" w:type="auto"/>
          </w:tcPr>
          <w:p w14:paraId="019A2107" w14:textId="77777777" w:rsidR="00573C90" w:rsidRDefault="00573C90" w:rsidP="00573C90"/>
        </w:tc>
        <w:tc>
          <w:tcPr>
            <w:tcW w:w="0" w:type="auto"/>
          </w:tcPr>
          <w:p w14:paraId="10F1B9E0" w14:textId="77777777" w:rsidR="00573C90" w:rsidRDefault="00573C90" w:rsidP="00573C90"/>
        </w:tc>
        <w:tc>
          <w:tcPr>
            <w:tcW w:w="0" w:type="auto"/>
          </w:tcPr>
          <w:p w14:paraId="24747FEC" w14:textId="77777777" w:rsidR="00573C90" w:rsidRDefault="00573C90" w:rsidP="00573C90"/>
        </w:tc>
        <w:tc>
          <w:tcPr>
            <w:tcW w:w="0" w:type="auto"/>
          </w:tcPr>
          <w:p w14:paraId="245C52E5" w14:textId="612B6458" w:rsidR="00573C90" w:rsidRDefault="00573C90" w:rsidP="00573C90">
            <w:r>
              <w:t>Admin 2</w:t>
            </w:r>
            <w:r w:rsidRPr="004D1132">
              <w:rPr>
                <w:vertAlign w:val="superscript"/>
              </w:rPr>
              <w:t>nd</w:t>
            </w:r>
            <w:r>
              <w:t xml:space="preserve"> dose if (&gt;= 4 wks AND &lt;= 8 wks) of 1</w:t>
            </w:r>
            <w:r w:rsidRPr="009B5332">
              <w:rPr>
                <w:vertAlign w:val="superscript"/>
              </w:rPr>
              <w:t>st</w:t>
            </w:r>
            <w:r>
              <w:t xml:space="preserve"> dose </w:t>
            </w:r>
          </w:p>
        </w:tc>
        <w:tc>
          <w:tcPr>
            <w:tcW w:w="0" w:type="auto"/>
          </w:tcPr>
          <w:p w14:paraId="04E4E856" w14:textId="77777777" w:rsidR="00573C90" w:rsidRDefault="00573C90" w:rsidP="00573C90"/>
        </w:tc>
        <w:tc>
          <w:tcPr>
            <w:tcW w:w="0" w:type="auto"/>
          </w:tcPr>
          <w:p w14:paraId="5CB1CB7F" w14:textId="77777777" w:rsidR="00573C90" w:rsidRDefault="00573C90" w:rsidP="00573C90"/>
        </w:tc>
        <w:tc>
          <w:tcPr>
            <w:tcW w:w="0" w:type="auto"/>
          </w:tcPr>
          <w:p w14:paraId="2BD8BBB0" w14:textId="77777777" w:rsidR="00573C90" w:rsidRDefault="00573C90" w:rsidP="00573C90"/>
        </w:tc>
        <w:tc>
          <w:tcPr>
            <w:tcW w:w="0" w:type="auto"/>
          </w:tcPr>
          <w:p w14:paraId="34A52A5A" w14:textId="77777777" w:rsidR="00573C90" w:rsidRDefault="00573C90" w:rsidP="00573C90"/>
        </w:tc>
        <w:tc>
          <w:tcPr>
            <w:tcW w:w="2070" w:type="dxa"/>
          </w:tcPr>
          <w:p w14:paraId="3F568940" w14:textId="77777777" w:rsidR="00573C90" w:rsidRDefault="00573C90" w:rsidP="00573C90"/>
        </w:tc>
      </w:tr>
      <w:tr w:rsidR="00573C90" w14:paraId="23816372" w14:textId="77777777" w:rsidTr="00D83190">
        <w:tc>
          <w:tcPr>
            <w:tcW w:w="18710" w:type="dxa"/>
            <w:gridSpan w:val="17"/>
          </w:tcPr>
          <w:p w14:paraId="2B10184F" w14:textId="34A4D821" w:rsidR="00573C90" w:rsidRPr="00A51C9E" w:rsidRDefault="00573C90" w:rsidP="00573C90">
            <w:pPr>
              <w:rPr>
                <w:b/>
                <w:bCs/>
              </w:rPr>
            </w:pPr>
            <w:r>
              <w:rPr>
                <w:b/>
                <w:bCs/>
              </w:rPr>
              <w:t>Contraindications and precautions</w:t>
            </w:r>
          </w:p>
        </w:tc>
      </w:tr>
      <w:tr w:rsidR="00573C90" w14:paraId="542A5A9B" w14:textId="77777777" w:rsidTr="00063558">
        <w:tc>
          <w:tcPr>
            <w:tcW w:w="0" w:type="auto"/>
          </w:tcPr>
          <w:p w14:paraId="3E791B31" w14:textId="77777777" w:rsidR="00573C90" w:rsidRDefault="00573C90" w:rsidP="00573C90"/>
        </w:tc>
        <w:tc>
          <w:tcPr>
            <w:tcW w:w="0" w:type="auto"/>
          </w:tcPr>
          <w:p w14:paraId="47150416" w14:textId="1A13FDC0" w:rsidR="00573C90" w:rsidRDefault="00186F9B" w:rsidP="00573C90">
            <w:ins w:id="16" w:author="Xia Jing" w:date="2024-04-23T09:44:00Z">
              <w:r>
                <w:t>9</w:t>
              </w:r>
            </w:ins>
          </w:p>
        </w:tc>
        <w:tc>
          <w:tcPr>
            <w:tcW w:w="0" w:type="auto"/>
          </w:tcPr>
          <w:p w14:paraId="0C4A9F4E" w14:textId="77777777" w:rsidR="00573C90" w:rsidRDefault="00573C90" w:rsidP="00573C90"/>
        </w:tc>
        <w:tc>
          <w:tcPr>
            <w:tcW w:w="0" w:type="auto"/>
          </w:tcPr>
          <w:p w14:paraId="25CE289D" w14:textId="77777777" w:rsidR="00573C90" w:rsidRDefault="00573C90" w:rsidP="00573C90"/>
        </w:tc>
        <w:tc>
          <w:tcPr>
            <w:tcW w:w="0" w:type="auto"/>
          </w:tcPr>
          <w:p w14:paraId="70F8C821" w14:textId="2928AB51" w:rsidR="00573C90" w:rsidRDefault="00573C90" w:rsidP="00573C90"/>
        </w:tc>
        <w:tc>
          <w:tcPr>
            <w:tcW w:w="0" w:type="auto"/>
          </w:tcPr>
          <w:p w14:paraId="13228391" w14:textId="77777777" w:rsidR="00573C90" w:rsidRDefault="00573C90" w:rsidP="00573C90"/>
        </w:tc>
        <w:tc>
          <w:tcPr>
            <w:tcW w:w="0" w:type="auto"/>
          </w:tcPr>
          <w:p w14:paraId="2E1E029B" w14:textId="77777777" w:rsidR="00573C90" w:rsidRDefault="00573C90" w:rsidP="00573C90"/>
        </w:tc>
        <w:tc>
          <w:tcPr>
            <w:tcW w:w="0" w:type="auto"/>
          </w:tcPr>
          <w:p w14:paraId="5056BF3C" w14:textId="77777777" w:rsidR="00573C90" w:rsidRDefault="00573C90" w:rsidP="00573C90"/>
        </w:tc>
        <w:tc>
          <w:tcPr>
            <w:tcW w:w="0" w:type="auto"/>
          </w:tcPr>
          <w:p w14:paraId="2AF35337" w14:textId="1679381C" w:rsidR="00573C90" w:rsidRDefault="00573C90" w:rsidP="00573C90">
            <w:r>
              <w:t>Severe allergic reaction (e.g., anaphylaxis) after a previous dose or to a vaccine component</w:t>
            </w:r>
          </w:p>
        </w:tc>
        <w:tc>
          <w:tcPr>
            <w:tcW w:w="0" w:type="auto"/>
          </w:tcPr>
          <w:p w14:paraId="53CC2678" w14:textId="77777777" w:rsidR="00573C90" w:rsidRDefault="00573C90" w:rsidP="00573C90"/>
        </w:tc>
        <w:tc>
          <w:tcPr>
            <w:tcW w:w="0" w:type="auto"/>
          </w:tcPr>
          <w:p w14:paraId="59EC99FE" w14:textId="77777777" w:rsidR="00573C90" w:rsidRDefault="00573C90" w:rsidP="00573C90"/>
        </w:tc>
        <w:tc>
          <w:tcPr>
            <w:tcW w:w="0" w:type="auto"/>
          </w:tcPr>
          <w:p w14:paraId="64DC7B4A" w14:textId="71BBECCA" w:rsidR="00573C90" w:rsidRPr="00FE09C7" w:rsidRDefault="00573C90" w:rsidP="00573C90">
            <w:pPr>
              <w:rPr>
                <w:b/>
                <w:bCs/>
              </w:rPr>
            </w:pPr>
            <w:r w:rsidRPr="00FE09C7">
              <w:rPr>
                <w:b/>
                <w:bCs/>
              </w:rPr>
              <w:t>Do not administer</w:t>
            </w:r>
          </w:p>
        </w:tc>
        <w:tc>
          <w:tcPr>
            <w:tcW w:w="0" w:type="auto"/>
          </w:tcPr>
          <w:p w14:paraId="7972B3CD" w14:textId="77777777" w:rsidR="00573C90" w:rsidRDefault="00573C90" w:rsidP="00573C90"/>
        </w:tc>
        <w:tc>
          <w:tcPr>
            <w:tcW w:w="0" w:type="auto"/>
          </w:tcPr>
          <w:p w14:paraId="4068AB38" w14:textId="77777777" w:rsidR="00573C90" w:rsidRDefault="00573C90" w:rsidP="00573C90"/>
        </w:tc>
        <w:tc>
          <w:tcPr>
            <w:tcW w:w="0" w:type="auto"/>
          </w:tcPr>
          <w:p w14:paraId="0A7D64FB" w14:textId="77777777" w:rsidR="00573C90" w:rsidRDefault="00573C90" w:rsidP="00573C90"/>
        </w:tc>
        <w:tc>
          <w:tcPr>
            <w:tcW w:w="0" w:type="auto"/>
          </w:tcPr>
          <w:p w14:paraId="0797984D" w14:textId="77777777" w:rsidR="00573C90" w:rsidRDefault="00573C90" w:rsidP="00573C90"/>
        </w:tc>
        <w:tc>
          <w:tcPr>
            <w:tcW w:w="2070" w:type="dxa"/>
          </w:tcPr>
          <w:p w14:paraId="5DBA6E67" w14:textId="4F938500" w:rsidR="00573C90" w:rsidRDefault="00573C90" w:rsidP="00573C90">
            <w:r>
              <w:t xml:space="preserve">Contraindication </w:t>
            </w:r>
          </w:p>
        </w:tc>
      </w:tr>
      <w:tr w:rsidR="00573C90" w14:paraId="5D01B21D" w14:textId="77777777" w:rsidTr="00063558">
        <w:tc>
          <w:tcPr>
            <w:tcW w:w="0" w:type="auto"/>
          </w:tcPr>
          <w:p w14:paraId="69F6617E" w14:textId="77777777" w:rsidR="00573C90" w:rsidRDefault="00573C90" w:rsidP="00573C90"/>
        </w:tc>
        <w:tc>
          <w:tcPr>
            <w:tcW w:w="0" w:type="auto"/>
          </w:tcPr>
          <w:p w14:paraId="2C071995" w14:textId="709B0D84" w:rsidR="00573C90" w:rsidRDefault="00186F9B" w:rsidP="00573C90">
            <w:ins w:id="17" w:author="Xia Jing" w:date="2024-04-23T09:44:00Z">
              <w:r>
                <w:t>10</w:t>
              </w:r>
            </w:ins>
          </w:p>
        </w:tc>
        <w:tc>
          <w:tcPr>
            <w:tcW w:w="0" w:type="auto"/>
          </w:tcPr>
          <w:p w14:paraId="276D37CE" w14:textId="77777777" w:rsidR="00573C90" w:rsidRDefault="00573C90" w:rsidP="00573C90"/>
        </w:tc>
        <w:tc>
          <w:tcPr>
            <w:tcW w:w="0" w:type="auto"/>
          </w:tcPr>
          <w:p w14:paraId="2402A90A" w14:textId="77777777" w:rsidR="00573C90" w:rsidRDefault="00573C90" w:rsidP="00573C90"/>
        </w:tc>
        <w:tc>
          <w:tcPr>
            <w:tcW w:w="0" w:type="auto"/>
          </w:tcPr>
          <w:p w14:paraId="151B97E3" w14:textId="739699C7" w:rsidR="00573C90" w:rsidRDefault="00573C90" w:rsidP="00573C90"/>
        </w:tc>
        <w:tc>
          <w:tcPr>
            <w:tcW w:w="0" w:type="auto"/>
          </w:tcPr>
          <w:p w14:paraId="5E9E9C3B" w14:textId="77777777" w:rsidR="00573C90" w:rsidRDefault="00573C90" w:rsidP="00573C90"/>
        </w:tc>
        <w:tc>
          <w:tcPr>
            <w:tcW w:w="0" w:type="auto"/>
          </w:tcPr>
          <w:p w14:paraId="05DC6931" w14:textId="77777777" w:rsidR="00573C90" w:rsidRDefault="00573C90" w:rsidP="00573C90"/>
        </w:tc>
        <w:tc>
          <w:tcPr>
            <w:tcW w:w="0" w:type="auto"/>
          </w:tcPr>
          <w:p w14:paraId="73BC2389" w14:textId="77777777" w:rsidR="00573C90" w:rsidRDefault="00573C90" w:rsidP="00573C90"/>
        </w:tc>
        <w:tc>
          <w:tcPr>
            <w:tcW w:w="0" w:type="auto"/>
          </w:tcPr>
          <w:p w14:paraId="13AC3B74" w14:textId="607AB3C5" w:rsidR="00573C90" w:rsidRDefault="00573C90" w:rsidP="00573C90">
            <w:r>
              <w:t>Severe immunodeficiency (e.g., hematologic and solid tumors, receipt of chemotherapy, congenital immunodeficiency, long-term immunosuppressive therapy or patients with HIV infection who are severely immunocompromised): Including HIV infection CD4+ count &lt; 15% or total CD4 cell count of &lt;200/mm</w:t>
            </w:r>
            <w:r w:rsidRPr="00FE09C7">
              <w:rPr>
                <w:vertAlign w:val="superscript"/>
              </w:rPr>
              <w:t>3</w:t>
            </w:r>
          </w:p>
        </w:tc>
        <w:tc>
          <w:tcPr>
            <w:tcW w:w="0" w:type="auto"/>
          </w:tcPr>
          <w:p w14:paraId="51718E35" w14:textId="77777777" w:rsidR="00573C90" w:rsidRDefault="00573C90" w:rsidP="00573C90"/>
        </w:tc>
        <w:tc>
          <w:tcPr>
            <w:tcW w:w="0" w:type="auto"/>
          </w:tcPr>
          <w:p w14:paraId="0C696285" w14:textId="77777777" w:rsidR="00573C90" w:rsidRDefault="00573C90" w:rsidP="00573C90"/>
        </w:tc>
        <w:tc>
          <w:tcPr>
            <w:tcW w:w="0" w:type="auto"/>
          </w:tcPr>
          <w:p w14:paraId="41F544EF" w14:textId="7F89E3F3" w:rsidR="00573C90" w:rsidRDefault="00573C90" w:rsidP="00573C90">
            <w:r w:rsidRPr="00FE09C7">
              <w:rPr>
                <w:b/>
                <w:bCs/>
              </w:rPr>
              <w:t>Do not administer</w:t>
            </w:r>
          </w:p>
        </w:tc>
        <w:tc>
          <w:tcPr>
            <w:tcW w:w="0" w:type="auto"/>
          </w:tcPr>
          <w:p w14:paraId="79625CA3" w14:textId="77777777" w:rsidR="00573C90" w:rsidRDefault="00573C90" w:rsidP="00573C90"/>
        </w:tc>
        <w:tc>
          <w:tcPr>
            <w:tcW w:w="0" w:type="auto"/>
          </w:tcPr>
          <w:p w14:paraId="4D88D4EC" w14:textId="77777777" w:rsidR="00573C90" w:rsidRDefault="00573C90" w:rsidP="00573C90"/>
        </w:tc>
        <w:tc>
          <w:tcPr>
            <w:tcW w:w="0" w:type="auto"/>
          </w:tcPr>
          <w:p w14:paraId="155D3761" w14:textId="77777777" w:rsidR="00573C90" w:rsidRDefault="00573C90" w:rsidP="00573C90"/>
        </w:tc>
        <w:tc>
          <w:tcPr>
            <w:tcW w:w="0" w:type="auto"/>
          </w:tcPr>
          <w:p w14:paraId="34224F51" w14:textId="77777777" w:rsidR="00573C90" w:rsidRDefault="00573C90" w:rsidP="00573C90"/>
        </w:tc>
        <w:tc>
          <w:tcPr>
            <w:tcW w:w="2070" w:type="dxa"/>
          </w:tcPr>
          <w:p w14:paraId="2349B06B" w14:textId="67FAE1DA" w:rsidR="00573C90" w:rsidRDefault="00573C90" w:rsidP="00573C90">
            <w:r>
              <w:t xml:space="preserve">Contraindication </w:t>
            </w:r>
          </w:p>
        </w:tc>
      </w:tr>
      <w:tr w:rsidR="00573C90" w14:paraId="2ED313AA" w14:textId="77777777" w:rsidTr="00063558">
        <w:tc>
          <w:tcPr>
            <w:tcW w:w="0" w:type="auto"/>
          </w:tcPr>
          <w:p w14:paraId="2798D306" w14:textId="77777777" w:rsidR="00573C90" w:rsidRDefault="00573C90" w:rsidP="00573C90"/>
        </w:tc>
        <w:tc>
          <w:tcPr>
            <w:tcW w:w="0" w:type="auto"/>
          </w:tcPr>
          <w:p w14:paraId="2CE45304" w14:textId="7DCD3BC1" w:rsidR="00573C90" w:rsidRDefault="00186F9B" w:rsidP="00573C90">
            <w:ins w:id="18" w:author="Xia Jing" w:date="2024-04-23T09:44:00Z">
              <w:r>
                <w:t>11</w:t>
              </w:r>
            </w:ins>
          </w:p>
        </w:tc>
        <w:tc>
          <w:tcPr>
            <w:tcW w:w="0" w:type="auto"/>
          </w:tcPr>
          <w:p w14:paraId="4E517F05" w14:textId="77777777" w:rsidR="00573C90" w:rsidRDefault="00573C90" w:rsidP="00573C90"/>
        </w:tc>
        <w:tc>
          <w:tcPr>
            <w:tcW w:w="0" w:type="auto"/>
          </w:tcPr>
          <w:p w14:paraId="2782AFFF" w14:textId="77777777" w:rsidR="00573C90" w:rsidRDefault="00573C90" w:rsidP="00573C90"/>
        </w:tc>
        <w:tc>
          <w:tcPr>
            <w:tcW w:w="0" w:type="auto"/>
          </w:tcPr>
          <w:p w14:paraId="5BA6808F" w14:textId="656439CB" w:rsidR="00573C90" w:rsidRDefault="00573C90" w:rsidP="00573C90"/>
        </w:tc>
        <w:tc>
          <w:tcPr>
            <w:tcW w:w="0" w:type="auto"/>
          </w:tcPr>
          <w:p w14:paraId="1D9ECD43" w14:textId="77777777" w:rsidR="00573C90" w:rsidRDefault="00573C90" w:rsidP="00573C90"/>
        </w:tc>
        <w:tc>
          <w:tcPr>
            <w:tcW w:w="0" w:type="auto"/>
          </w:tcPr>
          <w:p w14:paraId="7035389C" w14:textId="77777777" w:rsidR="00573C90" w:rsidRDefault="00573C90" w:rsidP="00573C90"/>
        </w:tc>
        <w:tc>
          <w:tcPr>
            <w:tcW w:w="0" w:type="auto"/>
          </w:tcPr>
          <w:p w14:paraId="44C9BE7E" w14:textId="77777777" w:rsidR="00573C90" w:rsidRDefault="00573C90" w:rsidP="00573C90"/>
        </w:tc>
        <w:tc>
          <w:tcPr>
            <w:tcW w:w="0" w:type="auto"/>
          </w:tcPr>
          <w:p w14:paraId="0A9DD180" w14:textId="2F087FF2" w:rsidR="00573C90" w:rsidRDefault="00573C90" w:rsidP="00573C90">
            <w:r>
              <w:t>Pregnancy</w:t>
            </w:r>
          </w:p>
        </w:tc>
        <w:tc>
          <w:tcPr>
            <w:tcW w:w="0" w:type="auto"/>
          </w:tcPr>
          <w:p w14:paraId="637ADA4A" w14:textId="77777777" w:rsidR="00573C90" w:rsidRDefault="00573C90" w:rsidP="00573C90"/>
        </w:tc>
        <w:tc>
          <w:tcPr>
            <w:tcW w:w="0" w:type="auto"/>
          </w:tcPr>
          <w:p w14:paraId="7B152AF6" w14:textId="77777777" w:rsidR="00573C90" w:rsidRDefault="00573C90" w:rsidP="00573C90"/>
        </w:tc>
        <w:tc>
          <w:tcPr>
            <w:tcW w:w="0" w:type="auto"/>
          </w:tcPr>
          <w:p w14:paraId="761E16A6" w14:textId="3CE03D1B" w:rsidR="00573C90" w:rsidRDefault="00573C90" w:rsidP="00573C90">
            <w:r>
              <w:t>Administer after pregnancy</w:t>
            </w:r>
          </w:p>
        </w:tc>
        <w:tc>
          <w:tcPr>
            <w:tcW w:w="0" w:type="auto"/>
          </w:tcPr>
          <w:p w14:paraId="7B57E519" w14:textId="77777777" w:rsidR="00573C90" w:rsidRDefault="00573C90" w:rsidP="00573C90"/>
        </w:tc>
        <w:tc>
          <w:tcPr>
            <w:tcW w:w="0" w:type="auto"/>
          </w:tcPr>
          <w:p w14:paraId="75FCE797" w14:textId="77777777" w:rsidR="00573C90" w:rsidRDefault="00573C90" w:rsidP="00573C90"/>
        </w:tc>
        <w:tc>
          <w:tcPr>
            <w:tcW w:w="0" w:type="auto"/>
          </w:tcPr>
          <w:p w14:paraId="024D8146" w14:textId="77777777" w:rsidR="00573C90" w:rsidRDefault="00573C90" w:rsidP="00573C90"/>
        </w:tc>
        <w:tc>
          <w:tcPr>
            <w:tcW w:w="0" w:type="auto"/>
          </w:tcPr>
          <w:p w14:paraId="7264FFD1" w14:textId="77777777" w:rsidR="00573C90" w:rsidRDefault="00573C90" w:rsidP="00573C90"/>
        </w:tc>
        <w:tc>
          <w:tcPr>
            <w:tcW w:w="2070" w:type="dxa"/>
          </w:tcPr>
          <w:p w14:paraId="27B6E745" w14:textId="38BEE67B" w:rsidR="00573C90" w:rsidRDefault="00573C90" w:rsidP="00573C90">
            <w:r>
              <w:t xml:space="preserve">Contraindication </w:t>
            </w:r>
          </w:p>
        </w:tc>
      </w:tr>
      <w:tr w:rsidR="00573C90" w14:paraId="28C06DE3" w14:textId="77777777" w:rsidTr="00063558">
        <w:tc>
          <w:tcPr>
            <w:tcW w:w="0" w:type="auto"/>
          </w:tcPr>
          <w:p w14:paraId="63297F3C" w14:textId="77777777" w:rsidR="00573C90" w:rsidRDefault="00573C90" w:rsidP="00573C90"/>
        </w:tc>
        <w:tc>
          <w:tcPr>
            <w:tcW w:w="0" w:type="auto"/>
          </w:tcPr>
          <w:p w14:paraId="4A0317EF" w14:textId="7919E2E0" w:rsidR="00573C90" w:rsidRDefault="00186F9B" w:rsidP="00573C90">
            <w:ins w:id="19" w:author="Xia Jing" w:date="2024-04-23T09:44:00Z">
              <w:r>
                <w:t>12</w:t>
              </w:r>
            </w:ins>
          </w:p>
        </w:tc>
        <w:tc>
          <w:tcPr>
            <w:tcW w:w="0" w:type="auto"/>
          </w:tcPr>
          <w:p w14:paraId="73B9FE51" w14:textId="77777777" w:rsidR="00573C90" w:rsidRDefault="00573C90" w:rsidP="00573C90"/>
        </w:tc>
        <w:tc>
          <w:tcPr>
            <w:tcW w:w="0" w:type="auto"/>
          </w:tcPr>
          <w:p w14:paraId="415E691B" w14:textId="77777777" w:rsidR="00573C90" w:rsidRDefault="00573C90" w:rsidP="00573C90"/>
        </w:tc>
        <w:tc>
          <w:tcPr>
            <w:tcW w:w="0" w:type="auto"/>
          </w:tcPr>
          <w:p w14:paraId="5DF2F810" w14:textId="1CEE8940" w:rsidR="00573C90" w:rsidRDefault="00573C90" w:rsidP="00573C90"/>
        </w:tc>
        <w:tc>
          <w:tcPr>
            <w:tcW w:w="0" w:type="auto"/>
          </w:tcPr>
          <w:p w14:paraId="4D23740D" w14:textId="77777777" w:rsidR="00573C90" w:rsidRDefault="00573C90" w:rsidP="00573C90"/>
        </w:tc>
        <w:tc>
          <w:tcPr>
            <w:tcW w:w="0" w:type="auto"/>
          </w:tcPr>
          <w:p w14:paraId="6427E253" w14:textId="77777777" w:rsidR="00573C90" w:rsidRDefault="00573C90" w:rsidP="00573C90"/>
        </w:tc>
        <w:tc>
          <w:tcPr>
            <w:tcW w:w="0" w:type="auto"/>
          </w:tcPr>
          <w:p w14:paraId="69226E8E" w14:textId="77777777" w:rsidR="00573C90" w:rsidRDefault="00573C90" w:rsidP="00573C90"/>
        </w:tc>
        <w:tc>
          <w:tcPr>
            <w:tcW w:w="0" w:type="auto"/>
          </w:tcPr>
          <w:p w14:paraId="68F826B5" w14:textId="51BB25E8" w:rsidR="00573C90" w:rsidRDefault="00573C90" w:rsidP="00573C90">
            <w:r>
              <w:t>Family history of altered immunocompetence, unless verified clinically or by laboratory testing as immunocompetent</w:t>
            </w:r>
          </w:p>
        </w:tc>
        <w:tc>
          <w:tcPr>
            <w:tcW w:w="0" w:type="auto"/>
          </w:tcPr>
          <w:p w14:paraId="12F1E7E4" w14:textId="77777777" w:rsidR="00573C90" w:rsidRDefault="00573C90" w:rsidP="00573C90"/>
        </w:tc>
        <w:tc>
          <w:tcPr>
            <w:tcW w:w="0" w:type="auto"/>
          </w:tcPr>
          <w:p w14:paraId="6559CC26" w14:textId="77777777" w:rsidR="00573C90" w:rsidRDefault="00573C90" w:rsidP="00573C90"/>
        </w:tc>
        <w:tc>
          <w:tcPr>
            <w:tcW w:w="0" w:type="auto"/>
          </w:tcPr>
          <w:p w14:paraId="40F9C218" w14:textId="3AC815BE" w:rsidR="00573C90" w:rsidRDefault="00573C90" w:rsidP="00573C90">
            <w:r w:rsidRPr="00FE09C7">
              <w:rPr>
                <w:b/>
                <w:bCs/>
              </w:rPr>
              <w:t>Do not administer</w:t>
            </w:r>
          </w:p>
        </w:tc>
        <w:tc>
          <w:tcPr>
            <w:tcW w:w="0" w:type="auto"/>
          </w:tcPr>
          <w:p w14:paraId="4897E8F6" w14:textId="77777777" w:rsidR="00573C90" w:rsidRDefault="00573C90" w:rsidP="00573C90"/>
        </w:tc>
        <w:tc>
          <w:tcPr>
            <w:tcW w:w="0" w:type="auto"/>
          </w:tcPr>
          <w:p w14:paraId="06D101D5" w14:textId="77777777" w:rsidR="00573C90" w:rsidRDefault="00573C90" w:rsidP="00573C90"/>
        </w:tc>
        <w:tc>
          <w:tcPr>
            <w:tcW w:w="0" w:type="auto"/>
          </w:tcPr>
          <w:p w14:paraId="1B400167" w14:textId="77777777" w:rsidR="00573C90" w:rsidRDefault="00573C90" w:rsidP="00573C90"/>
        </w:tc>
        <w:tc>
          <w:tcPr>
            <w:tcW w:w="0" w:type="auto"/>
          </w:tcPr>
          <w:p w14:paraId="018288AA" w14:textId="77777777" w:rsidR="00573C90" w:rsidRDefault="00573C90" w:rsidP="00573C90"/>
        </w:tc>
        <w:tc>
          <w:tcPr>
            <w:tcW w:w="2070" w:type="dxa"/>
          </w:tcPr>
          <w:p w14:paraId="07C196BC" w14:textId="28F6F523" w:rsidR="00573C90" w:rsidRDefault="00573C90" w:rsidP="00573C90">
            <w:r>
              <w:t xml:space="preserve">Contraindication </w:t>
            </w:r>
          </w:p>
        </w:tc>
      </w:tr>
      <w:tr w:rsidR="00573C90" w14:paraId="44506C08" w14:textId="77777777" w:rsidTr="00063558">
        <w:tc>
          <w:tcPr>
            <w:tcW w:w="0" w:type="auto"/>
          </w:tcPr>
          <w:p w14:paraId="44C55E5C" w14:textId="77777777" w:rsidR="00573C90" w:rsidRDefault="00573C90" w:rsidP="00573C90"/>
        </w:tc>
        <w:tc>
          <w:tcPr>
            <w:tcW w:w="0" w:type="auto"/>
          </w:tcPr>
          <w:p w14:paraId="62C1BE9F" w14:textId="0FF178ED" w:rsidR="00573C90" w:rsidRDefault="00186F9B" w:rsidP="00573C90">
            <w:ins w:id="20" w:author="Xia Jing" w:date="2024-04-23T09:44:00Z">
              <w:r>
                <w:t>13</w:t>
              </w:r>
            </w:ins>
          </w:p>
        </w:tc>
        <w:tc>
          <w:tcPr>
            <w:tcW w:w="0" w:type="auto"/>
          </w:tcPr>
          <w:p w14:paraId="3DBAB360" w14:textId="77777777" w:rsidR="00573C90" w:rsidRDefault="00573C90" w:rsidP="00573C90"/>
        </w:tc>
        <w:tc>
          <w:tcPr>
            <w:tcW w:w="0" w:type="auto"/>
          </w:tcPr>
          <w:p w14:paraId="3E804D01" w14:textId="77777777" w:rsidR="00573C90" w:rsidRDefault="00573C90" w:rsidP="00573C90"/>
        </w:tc>
        <w:tc>
          <w:tcPr>
            <w:tcW w:w="0" w:type="auto"/>
          </w:tcPr>
          <w:p w14:paraId="5B17051D" w14:textId="0E8EDFBA" w:rsidR="00573C90" w:rsidRDefault="00573C90" w:rsidP="00573C90"/>
        </w:tc>
        <w:tc>
          <w:tcPr>
            <w:tcW w:w="0" w:type="auto"/>
          </w:tcPr>
          <w:p w14:paraId="1D2C1D01" w14:textId="77777777" w:rsidR="00573C90" w:rsidRDefault="00573C90" w:rsidP="00573C90"/>
        </w:tc>
        <w:tc>
          <w:tcPr>
            <w:tcW w:w="0" w:type="auto"/>
          </w:tcPr>
          <w:p w14:paraId="40615F51" w14:textId="77777777" w:rsidR="00573C90" w:rsidRDefault="00573C90" w:rsidP="00573C90"/>
        </w:tc>
        <w:tc>
          <w:tcPr>
            <w:tcW w:w="0" w:type="auto"/>
          </w:tcPr>
          <w:p w14:paraId="729289DA" w14:textId="77777777" w:rsidR="00573C90" w:rsidRDefault="00573C90" w:rsidP="00573C90"/>
        </w:tc>
        <w:tc>
          <w:tcPr>
            <w:tcW w:w="0" w:type="auto"/>
          </w:tcPr>
          <w:p w14:paraId="7ABF71D1" w14:textId="4DFD517B" w:rsidR="00573C90" w:rsidRDefault="00573C90" w:rsidP="00573C90">
            <w:r>
              <w:t>Recent (&lt;= 11 mon) receipt of antibody-containing blood product (specific interval depends on product)</w:t>
            </w:r>
          </w:p>
        </w:tc>
        <w:tc>
          <w:tcPr>
            <w:tcW w:w="0" w:type="auto"/>
          </w:tcPr>
          <w:p w14:paraId="1D7E686C" w14:textId="77777777" w:rsidR="00573C90" w:rsidRDefault="00573C90" w:rsidP="00573C90"/>
        </w:tc>
        <w:tc>
          <w:tcPr>
            <w:tcW w:w="0" w:type="auto"/>
          </w:tcPr>
          <w:p w14:paraId="1578B6B4" w14:textId="77777777" w:rsidR="00573C90" w:rsidRDefault="00573C90" w:rsidP="00573C90"/>
        </w:tc>
        <w:tc>
          <w:tcPr>
            <w:tcW w:w="0" w:type="auto"/>
          </w:tcPr>
          <w:p w14:paraId="5305C519" w14:textId="5E766815" w:rsidR="00573C90" w:rsidRDefault="00573C90" w:rsidP="00573C90">
            <w:r>
              <w:t xml:space="preserve">Admin vaccine only if benefits outweigh risks for an </w:t>
            </w:r>
            <w:r>
              <w:lastRenderedPageBreak/>
              <w:t>adverse reaction</w:t>
            </w:r>
          </w:p>
        </w:tc>
        <w:tc>
          <w:tcPr>
            <w:tcW w:w="0" w:type="auto"/>
          </w:tcPr>
          <w:p w14:paraId="1F672248" w14:textId="77777777" w:rsidR="00573C90" w:rsidRDefault="00573C90" w:rsidP="00573C90"/>
        </w:tc>
        <w:tc>
          <w:tcPr>
            <w:tcW w:w="0" w:type="auto"/>
          </w:tcPr>
          <w:p w14:paraId="529AE199" w14:textId="77777777" w:rsidR="00573C90" w:rsidRDefault="00573C90" w:rsidP="00573C90"/>
        </w:tc>
        <w:tc>
          <w:tcPr>
            <w:tcW w:w="0" w:type="auto"/>
          </w:tcPr>
          <w:p w14:paraId="1ACD8253" w14:textId="77777777" w:rsidR="00573C90" w:rsidRDefault="00573C90" w:rsidP="00573C90"/>
        </w:tc>
        <w:tc>
          <w:tcPr>
            <w:tcW w:w="0" w:type="auto"/>
          </w:tcPr>
          <w:p w14:paraId="590D7887" w14:textId="77777777" w:rsidR="00573C90" w:rsidRDefault="00573C90" w:rsidP="00573C90"/>
        </w:tc>
        <w:tc>
          <w:tcPr>
            <w:tcW w:w="2070" w:type="dxa"/>
          </w:tcPr>
          <w:p w14:paraId="74D5ACBB" w14:textId="2C91F98C" w:rsidR="00573C90" w:rsidRDefault="00573C90" w:rsidP="00573C90">
            <w:r>
              <w:t xml:space="preserve">Precaution </w:t>
            </w:r>
          </w:p>
        </w:tc>
      </w:tr>
      <w:tr w:rsidR="00573C90" w14:paraId="5D83C823" w14:textId="77777777" w:rsidTr="00063558">
        <w:tc>
          <w:tcPr>
            <w:tcW w:w="0" w:type="auto"/>
          </w:tcPr>
          <w:p w14:paraId="1F9C941B" w14:textId="77777777" w:rsidR="00573C90" w:rsidRDefault="00573C90" w:rsidP="00573C90"/>
        </w:tc>
        <w:tc>
          <w:tcPr>
            <w:tcW w:w="0" w:type="auto"/>
          </w:tcPr>
          <w:p w14:paraId="54EA9D35" w14:textId="6070C459" w:rsidR="00573C90" w:rsidRDefault="00186F9B" w:rsidP="00573C90">
            <w:ins w:id="21" w:author="Xia Jing" w:date="2024-04-23T09:44:00Z">
              <w:r>
                <w:t>14</w:t>
              </w:r>
            </w:ins>
          </w:p>
        </w:tc>
        <w:tc>
          <w:tcPr>
            <w:tcW w:w="0" w:type="auto"/>
          </w:tcPr>
          <w:p w14:paraId="479DEC72" w14:textId="77777777" w:rsidR="00573C90" w:rsidRDefault="00573C90" w:rsidP="00573C90"/>
        </w:tc>
        <w:tc>
          <w:tcPr>
            <w:tcW w:w="0" w:type="auto"/>
          </w:tcPr>
          <w:p w14:paraId="1084A45D" w14:textId="77777777" w:rsidR="00573C90" w:rsidRDefault="00573C90" w:rsidP="00573C90"/>
        </w:tc>
        <w:tc>
          <w:tcPr>
            <w:tcW w:w="0" w:type="auto"/>
          </w:tcPr>
          <w:p w14:paraId="4BA23A2F" w14:textId="468E9AD4" w:rsidR="00573C90" w:rsidRDefault="00573C90" w:rsidP="00573C90"/>
        </w:tc>
        <w:tc>
          <w:tcPr>
            <w:tcW w:w="0" w:type="auto"/>
          </w:tcPr>
          <w:p w14:paraId="299EF1F8" w14:textId="77777777" w:rsidR="00573C90" w:rsidRDefault="00573C90" w:rsidP="00573C90"/>
        </w:tc>
        <w:tc>
          <w:tcPr>
            <w:tcW w:w="0" w:type="auto"/>
          </w:tcPr>
          <w:p w14:paraId="51B58937" w14:textId="77777777" w:rsidR="00573C90" w:rsidRDefault="00573C90" w:rsidP="00573C90"/>
        </w:tc>
        <w:tc>
          <w:tcPr>
            <w:tcW w:w="0" w:type="auto"/>
          </w:tcPr>
          <w:p w14:paraId="3C5DDFD1" w14:textId="77777777" w:rsidR="00573C90" w:rsidRDefault="00573C90" w:rsidP="00573C90"/>
        </w:tc>
        <w:tc>
          <w:tcPr>
            <w:tcW w:w="0" w:type="auto"/>
          </w:tcPr>
          <w:p w14:paraId="786030C9" w14:textId="37795201" w:rsidR="00573C90" w:rsidRDefault="00573C90" w:rsidP="00573C90">
            <w:r>
              <w:t>Receipt of specific antiviral drugs (acyclovir, famciclovir, or valacyclovir) 24 hrs before vaccination (avoid use of these antiviral drugs for 14 days after vaccination)</w:t>
            </w:r>
          </w:p>
        </w:tc>
        <w:tc>
          <w:tcPr>
            <w:tcW w:w="0" w:type="auto"/>
          </w:tcPr>
          <w:p w14:paraId="1D3C8363" w14:textId="77777777" w:rsidR="00573C90" w:rsidRDefault="00573C90" w:rsidP="00573C90"/>
        </w:tc>
        <w:tc>
          <w:tcPr>
            <w:tcW w:w="0" w:type="auto"/>
          </w:tcPr>
          <w:p w14:paraId="358923E3" w14:textId="77777777" w:rsidR="00573C90" w:rsidRDefault="00573C90" w:rsidP="00573C90"/>
        </w:tc>
        <w:tc>
          <w:tcPr>
            <w:tcW w:w="0" w:type="auto"/>
          </w:tcPr>
          <w:p w14:paraId="69329AC5" w14:textId="4087EEA1" w:rsidR="00573C90" w:rsidRDefault="00573C90" w:rsidP="00573C90">
            <w:r>
              <w:t>Admin vaccine only if benefits outweigh risks for an adverse reaction</w:t>
            </w:r>
          </w:p>
        </w:tc>
        <w:tc>
          <w:tcPr>
            <w:tcW w:w="0" w:type="auto"/>
          </w:tcPr>
          <w:p w14:paraId="55687991" w14:textId="77777777" w:rsidR="00573C90" w:rsidRDefault="00573C90" w:rsidP="00573C90"/>
        </w:tc>
        <w:tc>
          <w:tcPr>
            <w:tcW w:w="0" w:type="auto"/>
          </w:tcPr>
          <w:p w14:paraId="240C8F23" w14:textId="77777777" w:rsidR="00573C90" w:rsidRDefault="00573C90" w:rsidP="00573C90"/>
        </w:tc>
        <w:tc>
          <w:tcPr>
            <w:tcW w:w="0" w:type="auto"/>
          </w:tcPr>
          <w:p w14:paraId="10DBF4EE" w14:textId="77777777" w:rsidR="00573C90" w:rsidRDefault="00573C90" w:rsidP="00573C90"/>
        </w:tc>
        <w:tc>
          <w:tcPr>
            <w:tcW w:w="0" w:type="auto"/>
          </w:tcPr>
          <w:p w14:paraId="614FFF50" w14:textId="77777777" w:rsidR="00573C90" w:rsidRDefault="00573C90" w:rsidP="00573C90"/>
        </w:tc>
        <w:tc>
          <w:tcPr>
            <w:tcW w:w="2070" w:type="dxa"/>
          </w:tcPr>
          <w:p w14:paraId="55028A63" w14:textId="39DA635E" w:rsidR="00573C90" w:rsidRDefault="00573C90" w:rsidP="00573C90">
            <w:r>
              <w:t xml:space="preserve">Precaution </w:t>
            </w:r>
          </w:p>
        </w:tc>
      </w:tr>
      <w:tr w:rsidR="00573C90" w14:paraId="0563AE66" w14:textId="77777777" w:rsidTr="00063558">
        <w:tc>
          <w:tcPr>
            <w:tcW w:w="0" w:type="auto"/>
          </w:tcPr>
          <w:p w14:paraId="302A263D" w14:textId="77777777" w:rsidR="00573C90" w:rsidRDefault="00573C90" w:rsidP="00573C90"/>
        </w:tc>
        <w:tc>
          <w:tcPr>
            <w:tcW w:w="0" w:type="auto"/>
          </w:tcPr>
          <w:p w14:paraId="5C09C8B3" w14:textId="51893C22" w:rsidR="00573C90" w:rsidRDefault="00186F9B" w:rsidP="00573C90">
            <w:ins w:id="22" w:author="Xia Jing" w:date="2024-04-23T09:44:00Z">
              <w:r>
                <w:t>15</w:t>
              </w:r>
            </w:ins>
          </w:p>
        </w:tc>
        <w:tc>
          <w:tcPr>
            <w:tcW w:w="0" w:type="auto"/>
          </w:tcPr>
          <w:p w14:paraId="7E65735C" w14:textId="77777777" w:rsidR="00573C90" w:rsidRDefault="00573C90" w:rsidP="00573C90"/>
        </w:tc>
        <w:tc>
          <w:tcPr>
            <w:tcW w:w="0" w:type="auto"/>
          </w:tcPr>
          <w:p w14:paraId="150785B0" w14:textId="77777777" w:rsidR="00573C90" w:rsidRDefault="00573C90" w:rsidP="00573C90"/>
        </w:tc>
        <w:tc>
          <w:tcPr>
            <w:tcW w:w="0" w:type="auto"/>
          </w:tcPr>
          <w:p w14:paraId="5CA06EC0" w14:textId="41564404" w:rsidR="00573C90" w:rsidRDefault="00573C90" w:rsidP="00573C90"/>
        </w:tc>
        <w:tc>
          <w:tcPr>
            <w:tcW w:w="0" w:type="auto"/>
          </w:tcPr>
          <w:p w14:paraId="11C5B656" w14:textId="77777777" w:rsidR="00573C90" w:rsidRDefault="00573C90" w:rsidP="00573C90"/>
        </w:tc>
        <w:tc>
          <w:tcPr>
            <w:tcW w:w="0" w:type="auto"/>
          </w:tcPr>
          <w:p w14:paraId="68F0BB02" w14:textId="77777777" w:rsidR="00573C90" w:rsidRDefault="00573C90" w:rsidP="00573C90"/>
        </w:tc>
        <w:tc>
          <w:tcPr>
            <w:tcW w:w="0" w:type="auto"/>
          </w:tcPr>
          <w:p w14:paraId="76433DA6" w14:textId="77777777" w:rsidR="00573C90" w:rsidRDefault="00573C90" w:rsidP="00573C90"/>
        </w:tc>
        <w:tc>
          <w:tcPr>
            <w:tcW w:w="0" w:type="auto"/>
          </w:tcPr>
          <w:p w14:paraId="0CA10829" w14:textId="6B8563A1" w:rsidR="00573C90" w:rsidRDefault="00573C90" w:rsidP="00573C90">
            <w:r>
              <w:t>Use of aspirin or aspirin-containing products</w:t>
            </w:r>
          </w:p>
        </w:tc>
        <w:tc>
          <w:tcPr>
            <w:tcW w:w="0" w:type="auto"/>
          </w:tcPr>
          <w:p w14:paraId="18C2D44E" w14:textId="77777777" w:rsidR="00573C90" w:rsidRDefault="00573C90" w:rsidP="00573C90"/>
        </w:tc>
        <w:tc>
          <w:tcPr>
            <w:tcW w:w="0" w:type="auto"/>
          </w:tcPr>
          <w:p w14:paraId="05576BC9" w14:textId="77777777" w:rsidR="00573C90" w:rsidRDefault="00573C90" w:rsidP="00573C90"/>
        </w:tc>
        <w:tc>
          <w:tcPr>
            <w:tcW w:w="0" w:type="auto"/>
          </w:tcPr>
          <w:p w14:paraId="05CEC162" w14:textId="5CAB10A2" w:rsidR="00573C90" w:rsidRDefault="00573C90" w:rsidP="00573C90">
            <w:r>
              <w:t>Admin vaccine only if benefits outweigh risks for an adverse reaction</w:t>
            </w:r>
          </w:p>
        </w:tc>
        <w:tc>
          <w:tcPr>
            <w:tcW w:w="0" w:type="auto"/>
          </w:tcPr>
          <w:p w14:paraId="67DD8B64" w14:textId="77777777" w:rsidR="00573C90" w:rsidRDefault="00573C90" w:rsidP="00573C90"/>
        </w:tc>
        <w:tc>
          <w:tcPr>
            <w:tcW w:w="0" w:type="auto"/>
          </w:tcPr>
          <w:p w14:paraId="39395D69" w14:textId="77777777" w:rsidR="00573C90" w:rsidRDefault="00573C90" w:rsidP="00573C90"/>
        </w:tc>
        <w:tc>
          <w:tcPr>
            <w:tcW w:w="0" w:type="auto"/>
          </w:tcPr>
          <w:p w14:paraId="68C15611" w14:textId="77777777" w:rsidR="00573C90" w:rsidRDefault="00573C90" w:rsidP="00573C90"/>
        </w:tc>
        <w:tc>
          <w:tcPr>
            <w:tcW w:w="0" w:type="auto"/>
          </w:tcPr>
          <w:p w14:paraId="5C0FAA9B" w14:textId="77777777" w:rsidR="00573C90" w:rsidRDefault="00573C90" w:rsidP="00573C90"/>
        </w:tc>
        <w:tc>
          <w:tcPr>
            <w:tcW w:w="2070" w:type="dxa"/>
          </w:tcPr>
          <w:p w14:paraId="6010F3BE" w14:textId="29AA0213" w:rsidR="00573C90" w:rsidRDefault="00573C90" w:rsidP="00573C90">
            <w:r>
              <w:t xml:space="preserve">Precaution </w:t>
            </w:r>
          </w:p>
        </w:tc>
      </w:tr>
      <w:tr w:rsidR="00573C90" w14:paraId="3679F9F4" w14:textId="77777777" w:rsidTr="00063558">
        <w:tc>
          <w:tcPr>
            <w:tcW w:w="0" w:type="auto"/>
          </w:tcPr>
          <w:p w14:paraId="201B1C47" w14:textId="77777777" w:rsidR="00573C90" w:rsidRDefault="00573C90" w:rsidP="00573C90"/>
        </w:tc>
        <w:tc>
          <w:tcPr>
            <w:tcW w:w="0" w:type="auto"/>
          </w:tcPr>
          <w:p w14:paraId="4B189028" w14:textId="609539CA" w:rsidR="00573C90" w:rsidRDefault="00186F9B" w:rsidP="00573C90">
            <w:ins w:id="23" w:author="Xia Jing" w:date="2024-04-23T09:44:00Z">
              <w:r>
                <w:t>16</w:t>
              </w:r>
            </w:ins>
          </w:p>
        </w:tc>
        <w:tc>
          <w:tcPr>
            <w:tcW w:w="0" w:type="auto"/>
          </w:tcPr>
          <w:p w14:paraId="085F297F" w14:textId="77777777" w:rsidR="00573C90" w:rsidRDefault="00573C90" w:rsidP="00573C90"/>
        </w:tc>
        <w:tc>
          <w:tcPr>
            <w:tcW w:w="0" w:type="auto"/>
          </w:tcPr>
          <w:p w14:paraId="45C7B43E" w14:textId="77777777" w:rsidR="00573C90" w:rsidRDefault="00573C90" w:rsidP="00573C90"/>
        </w:tc>
        <w:tc>
          <w:tcPr>
            <w:tcW w:w="0" w:type="auto"/>
          </w:tcPr>
          <w:p w14:paraId="195A96D4" w14:textId="49A8CED5" w:rsidR="00573C90" w:rsidRDefault="00573C90" w:rsidP="00573C90"/>
        </w:tc>
        <w:tc>
          <w:tcPr>
            <w:tcW w:w="0" w:type="auto"/>
          </w:tcPr>
          <w:p w14:paraId="4358F07F" w14:textId="77777777" w:rsidR="00573C90" w:rsidRDefault="00573C90" w:rsidP="00573C90"/>
        </w:tc>
        <w:tc>
          <w:tcPr>
            <w:tcW w:w="0" w:type="auto"/>
          </w:tcPr>
          <w:p w14:paraId="460F1BCB" w14:textId="77777777" w:rsidR="00573C90" w:rsidRDefault="00573C90" w:rsidP="00573C90"/>
        </w:tc>
        <w:tc>
          <w:tcPr>
            <w:tcW w:w="0" w:type="auto"/>
          </w:tcPr>
          <w:p w14:paraId="4CAA048D" w14:textId="77777777" w:rsidR="00573C90" w:rsidRDefault="00573C90" w:rsidP="00573C90"/>
        </w:tc>
        <w:tc>
          <w:tcPr>
            <w:tcW w:w="0" w:type="auto"/>
          </w:tcPr>
          <w:p w14:paraId="317D6BD7" w14:textId="6076ED62" w:rsidR="00573C90" w:rsidRDefault="00573C90" w:rsidP="00573C90">
            <w:r>
              <w:t>Moderate or severe acute illness with or without fever</w:t>
            </w:r>
          </w:p>
        </w:tc>
        <w:tc>
          <w:tcPr>
            <w:tcW w:w="0" w:type="auto"/>
          </w:tcPr>
          <w:p w14:paraId="339EF00C" w14:textId="77777777" w:rsidR="00573C90" w:rsidRDefault="00573C90" w:rsidP="00573C90"/>
        </w:tc>
        <w:tc>
          <w:tcPr>
            <w:tcW w:w="0" w:type="auto"/>
          </w:tcPr>
          <w:p w14:paraId="736BC723" w14:textId="77777777" w:rsidR="00573C90" w:rsidRDefault="00573C90" w:rsidP="00573C90"/>
        </w:tc>
        <w:tc>
          <w:tcPr>
            <w:tcW w:w="0" w:type="auto"/>
          </w:tcPr>
          <w:p w14:paraId="08C36E33" w14:textId="50B5B0EC" w:rsidR="00573C90" w:rsidRDefault="00573C90" w:rsidP="00573C90">
            <w:r>
              <w:t>Admin vaccine only if benefits outweigh risks for an adverse reaction</w:t>
            </w:r>
          </w:p>
        </w:tc>
        <w:tc>
          <w:tcPr>
            <w:tcW w:w="0" w:type="auto"/>
          </w:tcPr>
          <w:p w14:paraId="4C673DF8" w14:textId="77777777" w:rsidR="00573C90" w:rsidRDefault="00573C90" w:rsidP="00573C90"/>
        </w:tc>
        <w:tc>
          <w:tcPr>
            <w:tcW w:w="0" w:type="auto"/>
          </w:tcPr>
          <w:p w14:paraId="2FC129B6" w14:textId="77777777" w:rsidR="00573C90" w:rsidRDefault="00573C90" w:rsidP="00573C90"/>
        </w:tc>
        <w:tc>
          <w:tcPr>
            <w:tcW w:w="0" w:type="auto"/>
          </w:tcPr>
          <w:p w14:paraId="206A040F" w14:textId="77777777" w:rsidR="00573C90" w:rsidRDefault="00573C90" w:rsidP="00573C90"/>
        </w:tc>
        <w:tc>
          <w:tcPr>
            <w:tcW w:w="0" w:type="auto"/>
          </w:tcPr>
          <w:p w14:paraId="1E2A7E3B" w14:textId="77777777" w:rsidR="00573C90" w:rsidRDefault="00573C90" w:rsidP="00573C90"/>
        </w:tc>
        <w:tc>
          <w:tcPr>
            <w:tcW w:w="2070" w:type="dxa"/>
          </w:tcPr>
          <w:p w14:paraId="5F395B8C" w14:textId="65513775" w:rsidR="00573C90" w:rsidRDefault="00573C90" w:rsidP="00573C90">
            <w:r>
              <w:t xml:space="preserve">Precaution </w:t>
            </w:r>
          </w:p>
        </w:tc>
      </w:tr>
      <w:tr w:rsidR="00573C90" w14:paraId="615F22BC" w14:textId="77777777" w:rsidTr="00267E9B">
        <w:tc>
          <w:tcPr>
            <w:tcW w:w="18710" w:type="dxa"/>
            <w:gridSpan w:val="17"/>
          </w:tcPr>
          <w:p w14:paraId="2F6F716D" w14:textId="770199B7" w:rsidR="00573C90" w:rsidRPr="009B5AC7" w:rsidRDefault="00573C90" w:rsidP="00573C90">
            <w:pPr>
              <w:rPr>
                <w:b/>
                <w:bCs/>
              </w:rPr>
            </w:pPr>
            <w:r w:rsidRPr="009B5AC7">
              <w:rPr>
                <w:b/>
                <w:bCs/>
              </w:rPr>
              <w:t>MMRV</w:t>
            </w:r>
          </w:p>
        </w:tc>
      </w:tr>
      <w:tr w:rsidR="00573C90" w14:paraId="1A547BE7" w14:textId="77777777" w:rsidTr="00063558">
        <w:tc>
          <w:tcPr>
            <w:tcW w:w="0" w:type="auto"/>
          </w:tcPr>
          <w:p w14:paraId="32AEBCD2" w14:textId="77777777" w:rsidR="00573C90" w:rsidRDefault="00573C90" w:rsidP="00573C90"/>
        </w:tc>
        <w:tc>
          <w:tcPr>
            <w:tcW w:w="0" w:type="auto"/>
          </w:tcPr>
          <w:p w14:paraId="748E80FA" w14:textId="6C3AD3CE" w:rsidR="00573C90" w:rsidRDefault="00186F9B" w:rsidP="00573C90">
            <w:ins w:id="24" w:author="Xia Jing" w:date="2024-04-23T09:44:00Z">
              <w:r>
                <w:t>17</w:t>
              </w:r>
            </w:ins>
          </w:p>
        </w:tc>
        <w:tc>
          <w:tcPr>
            <w:tcW w:w="0" w:type="auto"/>
          </w:tcPr>
          <w:p w14:paraId="19F6FBF8" w14:textId="6489E119" w:rsidR="00573C90" w:rsidRDefault="00573C90" w:rsidP="00573C90">
            <w:r>
              <w:t>&gt;= 12 mon</w:t>
            </w:r>
          </w:p>
        </w:tc>
        <w:tc>
          <w:tcPr>
            <w:tcW w:w="0" w:type="auto"/>
          </w:tcPr>
          <w:p w14:paraId="332D2A64" w14:textId="57669355" w:rsidR="00573C90" w:rsidRDefault="00573C90" w:rsidP="00573C90">
            <w:r>
              <w:t>&lt;= 15 mon</w:t>
            </w:r>
          </w:p>
        </w:tc>
        <w:tc>
          <w:tcPr>
            <w:tcW w:w="0" w:type="auto"/>
          </w:tcPr>
          <w:p w14:paraId="66C01B3D" w14:textId="7EB42C86" w:rsidR="00573C90" w:rsidRDefault="00573C90" w:rsidP="00573C90">
            <w:r>
              <w:t>Only if parents or caregivers express a preference; for healthy children</w:t>
            </w:r>
          </w:p>
        </w:tc>
        <w:tc>
          <w:tcPr>
            <w:tcW w:w="0" w:type="auto"/>
          </w:tcPr>
          <w:p w14:paraId="72E1D5FD" w14:textId="3CD1006A" w:rsidR="00573C90" w:rsidRDefault="00573C90" w:rsidP="00573C90">
            <w:r>
              <w:t>N</w:t>
            </w:r>
          </w:p>
        </w:tc>
        <w:tc>
          <w:tcPr>
            <w:tcW w:w="0" w:type="auto"/>
          </w:tcPr>
          <w:p w14:paraId="5CDB3B27" w14:textId="77777777" w:rsidR="00573C90" w:rsidRDefault="00573C90" w:rsidP="00573C90"/>
        </w:tc>
        <w:tc>
          <w:tcPr>
            <w:tcW w:w="0" w:type="auto"/>
          </w:tcPr>
          <w:p w14:paraId="617924E7" w14:textId="77777777" w:rsidR="00573C90" w:rsidRDefault="00573C90" w:rsidP="00573C90"/>
        </w:tc>
        <w:tc>
          <w:tcPr>
            <w:tcW w:w="0" w:type="auto"/>
          </w:tcPr>
          <w:p w14:paraId="7F8994AB" w14:textId="77777777" w:rsidR="00573C90" w:rsidRDefault="00573C90" w:rsidP="00573C90"/>
        </w:tc>
        <w:tc>
          <w:tcPr>
            <w:tcW w:w="0" w:type="auto"/>
          </w:tcPr>
          <w:p w14:paraId="5C1973C2" w14:textId="77777777" w:rsidR="00573C90" w:rsidRDefault="00573C90" w:rsidP="00573C90"/>
        </w:tc>
        <w:tc>
          <w:tcPr>
            <w:tcW w:w="0" w:type="auto"/>
          </w:tcPr>
          <w:p w14:paraId="577ABB42" w14:textId="77777777" w:rsidR="00573C90" w:rsidRDefault="00573C90" w:rsidP="00573C90"/>
        </w:tc>
        <w:tc>
          <w:tcPr>
            <w:tcW w:w="0" w:type="auto"/>
          </w:tcPr>
          <w:p w14:paraId="1A6EAE64" w14:textId="4DCDF3C2" w:rsidR="00573C90" w:rsidRDefault="00573C90" w:rsidP="00573C90">
            <w:r>
              <w:t>Admin 1</w:t>
            </w:r>
            <w:r w:rsidRPr="00C75E57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2324FCE2" w14:textId="710D3EB4" w:rsidR="00573C90" w:rsidRDefault="00573C90" w:rsidP="00573C90">
            <w:r>
              <w:t>Schedule 2</w:t>
            </w:r>
            <w:r w:rsidRPr="001F4C99">
              <w:rPr>
                <w:vertAlign w:val="superscript"/>
              </w:rPr>
              <w:t>nd</w:t>
            </w:r>
            <w:r>
              <w:t xml:space="preserve"> dose between 4-6 </w:t>
            </w:r>
            <w:r>
              <w:lastRenderedPageBreak/>
              <w:t>yrs of age</w:t>
            </w:r>
          </w:p>
        </w:tc>
        <w:tc>
          <w:tcPr>
            <w:tcW w:w="0" w:type="auto"/>
          </w:tcPr>
          <w:p w14:paraId="5D0639AD" w14:textId="77777777" w:rsidR="00573C90" w:rsidRDefault="00573C90" w:rsidP="00573C90"/>
        </w:tc>
        <w:tc>
          <w:tcPr>
            <w:tcW w:w="0" w:type="auto"/>
          </w:tcPr>
          <w:p w14:paraId="52DF77F0" w14:textId="77777777" w:rsidR="00573C90" w:rsidRDefault="00573C90" w:rsidP="00573C90"/>
        </w:tc>
        <w:tc>
          <w:tcPr>
            <w:tcW w:w="0" w:type="auto"/>
          </w:tcPr>
          <w:p w14:paraId="62092713" w14:textId="77777777" w:rsidR="00573C90" w:rsidRDefault="00573C90" w:rsidP="00573C90"/>
        </w:tc>
        <w:tc>
          <w:tcPr>
            <w:tcW w:w="2070" w:type="dxa"/>
          </w:tcPr>
          <w:p w14:paraId="142CEB88" w14:textId="77777777" w:rsidR="00573C90" w:rsidRDefault="00573C90" w:rsidP="00573C90"/>
        </w:tc>
      </w:tr>
      <w:tr w:rsidR="00063558" w14:paraId="594F220C" w14:textId="77777777" w:rsidTr="00063558">
        <w:tc>
          <w:tcPr>
            <w:tcW w:w="0" w:type="auto"/>
          </w:tcPr>
          <w:p w14:paraId="671C8852" w14:textId="77777777" w:rsidR="00063558" w:rsidRDefault="00063558" w:rsidP="00063558"/>
        </w:tc>
        <w:tc>
          <w:tcPr>
            <w:tcW w:w="0" w:type="auto"/>
          </w:tcPr>
          <w:p w14:paraId="4CA6AD58" w14:textId="3DEF0DE0" w:rsidR="00063558" w:rsidRDefault="00186F9B" w:rsidP="00063558">
            <w:ins w:id="25" w:author="Xia Jing" w:date="2024-04-23T09:44:00Z">
              <w:r>
                <w:t>18</w:t>
              </w:r>
            </w:ins>
          </w:p>
        </w:tc>
        <w:tc>
          <w:tcPr>
            <w:tcW w:w="0" w:type="auto"/>
          </w:tcPr>
          <w:p w14:paraId="3154F6F7" w14:textId="0353B19A" w:rsidR="00063558" w:rsidRDefault="00063558" w:rsidP="00063558">
            <w:r>
              <w:t>&gt; 15 mon</w:t>
            </w:r>
          </w:p>
        </w:tc>
        <w:tc>
          <w:tcPr>
            <w:tcW w:w="0" w:type="auto"/>
          </w:tcPr>
          <w:p w14:paraId="23932E16" w14:textId="1F5F5E52" w:rsidR="00063558" w:rsidRDefault="00063558" w:rsidP="00063558">
            <w:r>
              <w:t xml:space="preserve">&lt;= 47 </w:t>
            </w:r>
            <w:del w:id="26" w:author="Xia Jing" w:date="2024-04-11T14:34:00Z">
              <w:r w:rsidDel="00734552">
                <w:delText>yrs</w:delText>
              </w:r>
            </w:del>
            <w:ins w:id="27" w:author="Xia Jing" w:date="2024-04-11T14:34:00Z">
              <w:r w:rsidR="00734552">
                <w:t>mon</w:t>
              </w:r>
            </w:ins>
          </w:p>
        </w:tc>
        <w:tc>
          <w:tcPr>
            <w:tcW w:w="0" w:type="auto"/>
          </w:tcPr>
          <w:p w14:paraId="605BB8FD" w14:textId="147CF904" w:rsidR="00063558" w:rsidRDefault="00063558" w:rsidP="00063558">
            <w:r>
              <w:t>Only if parents or caregivers express a preference; for healthy children</w:t>
            </w:r>
          </w:p>
        </w:tc>
        <w:tc>
          <w:tcPr>
            <w:tcW w:w="0" w:type="auto"/>
          </w:tcPr>
          <w:p w14:paraId="39D4A830" w14:textId="31356273" w:rsidR="00063558" w:rsidRDefault="00063558" w:rsidP="00063558">
            <w:r>
              <w:t>N</w:t>
            </w:r>
          </w:p>
        </w:tc>
        <w:tc>
          <w:tcPr>
            <w:tcW w:w="0" w:type="auto"/>
          </w:tcPr>
          <w:p w14:paraId="2E4510F5" w14:textId="77777777" w:rsidR="00063558" w:rsidRDefault="00063558" w:rsidP="00063558"/>
        </w:tc>
        <w:tc>
          <w:tcPr>
            <w:tcW w:w="0" w:type="auto"/>
          </w:tcPr>
          <w:p w14:paraId="2AA8407A" w14:textId="77777777" w:rsidR="00063558" w:rsidRDefault="00063558" w:rsidP="00063558"/>
        </w:tc>
        <w:tc>
          <w:tcPr>
            <w:tcW w:w="0" w:type="auto"/>
          </w:tcPr>
          <w:p w14:paraId="13BE4803" w14:textId="77777777" w:rsidR="00063558" w:rsidRDefault="00063558" w:rsidP="00063558"/>
        </w:tc>
        <w:tc>
          <w:tcPr>
            <w:tcW w:w="0" w:type="auto"/>
          </w:tcPr>
          <w:p w14:paraId="05DD5DB4" w14:textId="77777777" w:rsidR="00063558" w:rsidRDefault="00063558" w:rsidP="00063558"/>
        </w:tc>
        <w:tc>
          <w:tcPr>
            <w:tcW w:w="0" w:type="auto"/>
          </w:tcPr>
          <w:p w14:paraId="1860883A" w14:textId="77777777" w:rsidR="00063558" w:rsidRDefault="00063558" w:rsidP="00063558"/>
        </w:tc>
        <w:tc>
          <w:tcPr>
            <w:tcW w:w="0" w:type="auto"/>
          </w:tcPr>
          <w:p w14:paraId="4A56D7A3" w14:textId="2FC4AB64" w:rsidR="00063558" w:rsidRDefault="00063558" w:rsidP="00063558">
            <w:r>
              <w:t>Admin MMR and Varicella vaccines separately</w:t>
            </w:r>
          </w:p>
        </w:tc>
        <w:tc>
          <w:tcPr>
            <w:tcW w:w="0" w:type="auto"/>
          </w:tcPr>
          <w:p w14:paraId="009B5565" w14:textId="5B89FA61" w:rsidR="00063558" w:rsidRDefault="00063558" w:rsidP="00063558">
            <w:r>
              <w:t>Schedule 2</w:t>
            </w:r>
            <w:r w:rsidRPr="00B22524">
              <w:rPr>
                <w:vertAlign w:val="superscript"/>
              </w:rPr>
              <w:t>nd</w:t>
            </w:r>
            <w:r>
              <w:t xml:space="preserve"> dose &gt;= 3 mon from now</w:t>
            </w:r>
          </w:p>
        </w:tc>
        <w:tc>
          <w:tcPr>
            <w:tcW w:w="0" w:type="auto"/>
          </w:tcPr>
          <w:p w14:paraId="6227BA9D" w14:textId="77777777" w:rsidR="00063558" w:rsidRDefault="00063558" w:rsidP="00063558"/>
        </w:tc>
        <w:tc>
          <w:tcPr>
            <w:tcW w:w="0" w:type="auto"/>
          </w:tcPr>
          <w:p w14:paraId="292EF859" w14:textId="0EB72311" w:rsidR="00063558" w:rsidRDefault="00063558" w:rsidP="00063558"/>
        </w:tc>
        <w:tc>
          <w:tcPr>
            <w:tcW w:w="0" w:type="auto"/>
          </w:tcPr>
          <w:p w14:paraId="09FA2F13" w14:textId="0CA0547C" w:rsidR="00063558" w:rsidRDefault="00063558" w:rsidP="00063558"/>
        </w:tc>
        <w:tc>
          <w:tcPr>
            <w:tcW w:w="2070" w:type="dxa"/>
          </w:tcPr>
          <w:p w14:paraId="5DEC9CFB" w14:textId="2AAA8529" w:rsidR="00063558" w:rsidRDefault="00063558" w:rsidP="00063558"/>
        </w:tc>
      </w:tr>
      <w:tr w:rsidR="00063558" w14:paraId="5C173BB4" w14:textId="77777777" w:rsidTr="00063558">
        <w:tc>
          <w:tcPr>
            <w:tcW w:w="0" w:type="auto"/>
          </w:tcPr>
          <w:p w14:paraId="0C16ACFF" w14:textId="77777777" w:rsidR="00063558" w:rsidRDefault="00063558" w:rsidP="00063558"/>
        </w:tc>
        <w:tc>
          <w:tcPr>
            <w:tcW w:w="0" w:type="auto"/>
          </w:tcPr>
          <w:p w14:paraId="5CF76F7A" w14:textId="4D8B484A" w:rsidR="00063558" w:rsidRDefault="00186F9B" w:rsidP="00063558">
            <w:ins w:id="28" w:author="Xia Jing" w:date="2024-04-23T09:44:00Z">
              <w:r>
                <w:t>19</w:t>
              </w:r>
            </w:ins>
          </w:p>
        </w:tc>
        <w:tc>
          <w:tcPr>
            <w:tcW w:w="0" w:type="auto"/>
          </w:tcPr>
          <w:p w14:paraId="1B7C880B" w14:textId="324D1813" w:rsidR="00063558" w:rsidRDefault="00063558" w:rsidP="00063558">
            <w:r>
              <w:t>&gt; 47 mon</w:t>
            </w:r>
          </w:p>
        </w:tc>
        <w:tc>
          <w:tcPr>
            <w:tcW w:w="0" w:type="auto"/>
          </w:tcPr>
          <w:p w14:paraId="137BD6FB" w14:textId="5C4100B8" w:rsidR="00063558" w:rsidRDefault="00063558" w:rsidP="00063558">
            <w:r>
              <w:t>&lt;= 12 yrs</w:t>
            </w:r>
          </w:p>
        </w:tc>
        <w:tc>
          <w:tcPr>
            <w:tcW w:w="0" w:type="auto"/>
          </w:tcPr>
          <w:p w14:paraId="10F30B84" w14:textId="656764F6" w:rsidR="00063558" w:rsidRDefault="00063558" w:rsidP="00063558">
            <w:r>
              <w:t>For healthy children</w:t>
            </w:r>
          </w:p>
        </w:tc>
        <w:tc>
          <w:tcPr>
            <w:tcW w:w="0" w:type="auto"/>
          </w:tcPr>
          <w:p w14:paraId="570D807F" w14:textId="0D937A43" w:rsidR="00063558" w:rsidRDefault="00063558" w:rsidP="00063558">
            <w:r>
              <w:t>N</w:t>
            </w:r>
          </w:p>
        </w:tc>
        <w:tc>
          <w:tcPr>
            <w:tcW w:w="0" w:type="auto"/>
          </w:tcPr>
          <w:p w14:paraId="3C077528" w14:textId="77777777" w:rsidR="00063558" w:rsidRDefault="00063558" w:rsidP="00063558"/>
        </w:tc>
        <w:tc>
          <w:tcPr>
            <w:tcW w:w="0" w:type="auto"/>
          </w:tcPr>
          <w:p w14:paraId="05266463" w14:textId="77777777" w:rsidR="00063558" w:rsidRDefault="00063558" w:rsidP="00063558"/>
        </w:tc>
        <w:tc>
          <w:tcPr>
            <w:tcW w:w="0" w:type="auto"/>
          </w:tcPr>
          <w:p w14:paraId="2CE5F02D" w14:textId="77777777" w:rsidR="00063558" w:rsidRDefault="00063558" w:rsidP="00063558"/>
        </w:tc>
        <w:tc>
          <w:tcPr>
            <w:tcW w:w="0" w:type="auto"/>
          </w:tcPr>
          <w:p w14:paraId="0C3BA965" w14:textId="77777777" w:rsidR="00063558" w:rsidRDefault="00063558" w:rsidP="00063558"/>
        </w:tc>
        <w:tc>
          <w:tcPr>
            <w:tcW w:w="0" w:type="auto"/>
          </w:tcPr>
          <w:p w14:paraId="67DE4043" w14:textId="77777777" w:rsidR="00063558" w:rsidRDefault="00063558" w:rsidP="00063558"/>
        </w:tc>
        <w:tc>
          <w:tcPr>
            <w:tcW w:w="0" w:type="auto"/>
          </w:tcPr>
          <w:p w14:paraId="5454297F" w14:textId="400675A7" w:rsidR="00063558" w:rsidRDefault="00063558" w:rsidP="00063558">
            <w:r>
              <w:t>Admin 1</w:t>
            </w:r>
            <w:r w:rsidRPr="00632E66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3BC8E134" w14:textId="52DC6DF2" w:rsidR="00063558" w:rsidRDefault="00063558" w:rsidP="00063558">
            <w:r>
              <w:t>Schedule 2</w:t>
            </w:r>
            <w:r w:rsidRPr="00184EC1">
              <w:rPr>
                <w:vertAlign w:val="superscript"/>
              </w:rPr>
              <w:t>nd</w:t>
            </w:r>
            <w:r>
              <w:t xml:space="preserve"> dose &gt;= 3 mon</w:t>
            </w:r>
          </w:p>
        </w:tc>
        <w:tc>
          <w:tcPr>
            <w:tcW w:w="0" w:type="auto"/>
          </w:tcPr>
          <w:p w14:paraId="2474493B" w14:textId="77777777" w:rsidR="00063558" w:rsidRDefault="00063558" w:rsidP="00063558"/>
        </w:tc>
        <w:tc>
          <w:tcPr>
            <w:tcW w:w="0" w:type="auto"/>
          </w:tcPr>
          <w:p w14:paraId="1C2A1EE6" w14:textId="77777777" w:rsidR="00063558" w:rsidRDefault="00063558" w:rsidP="00063558"/>
        </w:tc>
        <w:tc>
          <w:tcPr>
            <w:tcW w:w="0" w:type="auto"/>
          </w:tcPr>
          <w:p w14:paraId="16F01574" w14:textId="77777777" w:rsidR="00063558" w:rsidRDefault="00063558" w:rsidP="00063558"/>
        </w:tc>
        <w:tc>
          <w:tcPr>
            <w:tcW w:w="2070" w:type="dxa"/>
          </w:tcPr>
          <w:p w14:paraId="1373C9F3" w14:textId="38874B80" w:rsidR="00063558" w:rsidRDefault="00063558" w:rsidP="00063558">
            <w:r>
              <w:t>Maximum age for MMRV is 12 yrs</w:t>
            </w:r>
          </w:p>
        </w:tc>
      </w:tr>
    </w:tbl>
    <w:p w14:paraId="35A08ED5" w14:textId="77777777" w:rsidR="00CB3F60" w:rsidRDefault="00CB3F60"/>
    <w:sectPr w:rsidR="00CB3F60" w:rsidSect="00D96324">
      <w:footerReference w:type="default" r:id="rId7"/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EED48" w14:textId="77777777" w:rsidR="00D96324" w:rsidRDefault="00D96324" w:rsidP="00DA2BF1">
      <w:pPr>
        <w:spacing w:after="0" w:line="240" w:lineRule="auto"/>
      </w:pPr>
      <w:r>
        <w:separator/>
      </w:r>
    </w:p>
  </w:endnote>
  <w:endnote w:type="continuationSeparator" w:id="0">
    <w:p w14:paraId="74A4161E" w14:textId="77777777" w:rsidR="00D96324" w:rsidRDefault="00D96324" w:rsidP="00DA2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74157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2544FC" w14:textId="627E7A63" w:rsidR="00DA2BF1" w:rsidRDefault="00DA2B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84D077" w14:textId="77777777" w:rsidR="00DA2BF1" w:rsidRDefault="00DA2B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40037" w14:textId="77777777" w:rsidR="00D96324" w:rsidRDefault="00D96324" w:rsidP="00DA2BF1">
      <w:pPr>
        <w:spacing w:after="0" w:line="240" w:lineRule="auto"/>
      </w:pPr>
      <w:r>
        <w:separator/>
      </w:r>
    </w:p>
  </w:footnote>
  <w:footnote w:type="continuationSeparator" w:id="0">
    <w:p w14:paraId="59FC5B47" w14:textId="77777777" w:rsidR="00D96324" w:rsidRDefault="00D96324" w:rsidP="00DA2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E733C"/>
    <w:multiLevelType w:val="hybridMultilevel"/>
    <w:tmpl w:val="819A851A"/>
    <w:lvl w:ilvl="0" w:tplc="EAE01A2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5727F"/>
    <w:multiLevelType w:val="hybridMultilevel"/>
    <w:tmpl w:val="363CF73E"/>
    <w:lvl w:ilvl="0" w:tplc="1C5A336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B205B"/>
    <w:multiLevelType w:val="hybridMultilevel"/>
    <w:tmpl w:val="5B3CA010"/>
    <w:lvl w:ilvl="0" w:tplc="BBB0BD86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84CAE"/>
    <w:multiLevelType w:val="hybridMultilevel"/>
    <w:tmpl w:val="A300C14A"/>
    <w:lvl w:ilvl="0" w:tplc="AF8284E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F059C"/>
    <w:multiLevelType w:val="hybridMultilevel"/>
    <w:tmpl w:val="A41AEE1C"/>
    <w:lvl w:ilvl="0" w:tplc="2F42759E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422159">
    <w:abstractNumId w:val="3"/>
  </w:num>
  <w:num w:numId="2" w16cid:durableId="1370380245">
    <w:abstractNumId w:val="2"/>
  </w:num>
  <w:num w:numId="3" w16cid:durableId="2007200926">
    <w:abstractNumId w:val="4"/>
  </w:num>
  <w:num w:numId="4" w16cid:durableId="1817915184">
    <w:abstractNumId w:val="0"/>
  </w:num>
  <w:num w:numId="5" w16cid:durableId="65372715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ia Jing">
    <w15:presenceInfo w15:providerId="AD" w15:userId="S::xjing@clemson.edu::4d456636-b307-4f54-80e3-492d577ec9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66"/>
    <w:rsid w:val="0002194C"/>
    <w:rsid w:val="00063558"/>
    <w:rsid w:val="00186F9B"/>
    <w:rsid w:val="001F4C99"/>
    <w:rsid w:val="002202A5"/>
    <w:rsid w:val="0022703F"/>
    <w:rsid w:val="00254967"/>
    <w:rsid w:val="003F733D"/>
    <w:rsid w:val="004D1132"/>
    <w:rsid w:val="00573C90"/>
    <w:rsid w:val="00632E66"/>
    <w:rsid w:val="00663975"/>
    <w:rsid w:val="006B4DB7"/>
    <w:rsid w:val="006D167E"/>
    <w:rsid w:val="00734552"/>
    <w:rsid w:val="00753E1E"/>
    <w:rsid w:val="007C329A"/>
    <w:rsid w:val="00856D91"/>
    <w:rsid w:val="00997EFC"/>
    <w:rsid w:val="009B5332"/>
    <w:rsid w:val="009B5AC7"/>
    <w:rsid w:val="009D6A27"/>
    <w:rsid w:val="009E5CC3"/>
    <w:rsid w:val="00A35A37"/>
    <w:rsid w:val="00A51C9E"/>
    <w:rsid w:val="00B22524"/>
    <w:rsid w:val="00BF20F6"/>
    <w:rsid w:val="00C57109"/>
    <w:rsid w:val="00C6564D"/>
    <w:rsid w:val="00C75E57"/>
    <w:rsid w:val="00CB3F60"/>
    <w:rsid w:val="00CF0761"/>
    <w:rsid w:val="00D62A21"/>
    <w:rsid w:val="00D86F32"/>
    <w:rsid w:val="00D96324"/>
    <w:rsid w:val="00DA2BF1"/>
    <w:rsid w:val="00E36E1B"/>
    <w:rsid w:val="00E93C83"/>
    <w:rsid w:val="00EB193C"/>
    <w:rsid w:val="00EF65DC"/>
    <w:rsid w:val="00F71876"/>
    <w:rsid w:val="00FE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B2B70D"/>
  <w15:chartTrackingRefBased/>
  <w15:docId w15:val="{E96FD8FB-C356-479E-A093-DC5FB33E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E66"/>
  </w:style>
  <w:style w:type="paragraph" w:styleId="Heading1">
    <w:name w:val="heading 1"/>
    <w:basedOn w:val="Normal"/>
    <w:next w:val="Normal"/>
    <w:link w:val="Heading1Char"/>
    <w:uiPriority w:val="9"/>
    <w:qFormat/>
    <w:rsid w:val="00632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32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BF1"/>
  </w:style>
  <w:style w:type="paragraph" w:styleId="Footer">
    <w:name w:val="footer"/>
    <w:basedOn w:val="Normal"/>
    <w:link w:val="FooterChar"/>
    <w:uiPriority w:val="99"/>
    <w:unhideWhenUsed/>
    <w:rsid w:val="00DA2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BF1"/>
  </w:style>
  <w:style w:type="paragraph" w:styleId="Revision">
    <w:name w:val="Revision"/>
    <w:hidden/>
    <w:uiPriority w:val="99"/>
    <w:semiHidden/>
    <w:rsid w:val="007345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526</Words>
  <Characters>2534</Characters>
  <Application>Microsoft Office Word</Application>
  <DocSecurity>0</DocSecurity>
  <Lines>610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Jing</dc:creator>
  <cp:keywords/>
  <dc:description/>
  <cp:lastModifiedBy>Xia Jing</cp:lastModifiedBy>
  <cp:revision>3</cp:revision>
  <dcterms:created xsi:type="dcterms:W3CDTF">2024-04-23T13:41:00Z</dcterms:created>
  <dcterms:modified xsi:type="dcterms:W3CDTF">2024-04-23T13:45:00Z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4fc8972b-e746-4f61-a184-aa488f89014b</vt:lpwstr>
  </property>
</Properties>
</file>